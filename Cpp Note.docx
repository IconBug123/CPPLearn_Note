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13D3" w14:textId="5EDDEC5A" w:rsidR="007419C1" w:rsidRPr="007419C1" w:rsidRDefault="00CB37B1" w:rsidP="007419C1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7C966" wp14:editId="5BF8508D">
                <wp:simplePos x="0" y="0"/>
                <wp:positionH relativeFrom="column">
                  <wp:posOffset>4911394</wp:posOffset>
                </wp:positionH>
                <wp:positionV relativeFrom="paragraph">
                  <wp:posOffset>-651510</wp:posOffset>
                </wp:positionV>
                <wp:extent cx="0" cy="10223500"/>
                <wp:effectExtent l="0" t="0" r="38100" b="25400"/>
                <wp:wrapNone/>
                <wp:docPr id="21108152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B8725" id="直接连接符 3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7pt,-51.3pt" to="386.7pt,7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 w:rsidR="00910E1A" w:rsidRPr="00910E1A">
        <w:rPr>
          <w:rFonts w:hint="eastAsia"/>
          <w:b/>
          <w:bCs/>
          <w:sz w:val="20"/>
          <w:szCs w:val="20"/>
        </w:rPr>
        <w:t>1 《C</w:t>
      </w:r>
      <w:r w:rsidR="00D72326">
        <w:rPr>
          <w:rFonts w:hint="eastAsia"/>
          <w:b/>
          <w:bCs/>
          <w:sz w:val="20"/>
          <w:szCs w:val="20"/>
        </w:rPr>
        <w:t>++</w:t>
      </w:r>
      <w:r w:rsidR="00910E1A" w:rsidRPr="00910E1A">
        <w:rPr>
          <w:rFonts w:hint="eastAsia"/>
          <w:b/>
          <w:bCs/>
          <w:sz w:val="20"/>
          <w:szCs w:val="20"/>
        </w:rPr>
        <w:t>基础语法》</w:t>
      </w:r>
    </w:p>
    <w:p w14:paraId="0E987800" w14:textId="41CE12F7" w:rsidR="007419C1" w:rsidRDefault="007419C1" w:rsidP="000764C8">
      <w:pPr>
        <w:rPr>
          <w:rFonts w:ascii="Times New Roman" w:hAnsi="Times New Roman" w:cs="Times New Roman"/>
          <w:sz w:val="16"/>
          <w:szCs w:val="16"/>
        </w:rPr>
      </w:pPr>
    </w:p>
    <w:p w14:paraId="2BE1E667" w14:textId="11A727AD" w:rsidR="00DF0DD3" w:rsidRPr="001510BA" w:rsidRDefault="007419C1">
      <w:pPr>
        <w:pStyle w:val="af"/>
        <w:spacing w:line="276" w:lineRule="auto"/>
        <w:rPr>
          <w:rFonts w:ascii="Times New Roman" w:hAnsi="Times New Roman" w:cs="Times New Roman"/>
          <w:b/>
          <w:bCs/>
          <w:rPrChange w:id="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1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2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1</w:t>
      </w:r>
      <w:r w:rsidRPr="001510BA">
        <w:rPr>
          <w:rFonts w:ascii="Times New Roman" w:hAnsi="Times New Roman" w:cs="Times New Roman" w:hint="eastAsia"/>
          <w:b/>
          <w:bCs/>
          <w:rPrChange w:id="3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常用</w:t>
      </w:r>
      <w:r w:rsidR="001E62CC" w:rsidRPr="001510BA">
        <w:rPr>
          <w:rFonts w:ascii="Times New Roman" w:hAnsi="Times New Roman" w:cs="Times New Roman" w:hint="eastAsia"/>
          <w:b/>
          <w:bCs/>
          <w:rPrChange w:id="4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语法</w:t>
      </w:r>
    </w:p>
    <w:p w14:paraId="56C525EB" w14:textId="37109FC6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1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namespace</w:t>
      </w:r>
    </w:p>
    <w:p w14:paraId="6F83E0D0" w14:textId="6C524308" w:rsidR="007419C1" w:rsidRPr="005961EC" w:rsidRDefault="0073096D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命名空间定义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: namespace </w:t>
      </w:r>
      <w:proofErr w:type="spellStart"/>
      <w:r w:rsidR="00910E1A"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="00910E1A" w:rsidRPr="005961EC">
        <w:rPr>
          <w:rFonts w:ascii="Times New Roman" w:hAnsi="Times New Roman" w:cs="Times New Roman"/>
          <w:sz w:val="16"/>
          <w:szCs w:val="16"/>
        </w:rPr>
        <w:t xml:space="preserve"> {......}  </w:t>
      </w:r>
      <w:r w:rsidR="00910E1A" w:rsidRPr="005961EC">
        <w:rPr>
          <w:rFonts w:ascii="Times New Roman" w:hAnsi="Times New Roman" w:cs="Times New Roman"/>
          <w:sz w:val="16"/>
          <w:szCs w:val="16"/>
        </w:rPr>
        <w:t>作用域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="00910E1A" w:rsidRPr="005961EC">
        <w:rPr>
          <w:rFonts w:ascii="Times New Roman" w:hAnsi="Times New Roman" w:cs="Times New Roman"/>
          <w:sz w:val="16"/>
          <w:szCs w:val="16"/>
        </w:rPr>
        <w:t>防止函数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变量</w:t>
      </w:r>
      <w:r w:rsidR="001707C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类的名字冲突</w:t>
      </w:r>
      <w:r w:rsidR="00910E1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B44CDE" w14:textId="4DA74F02" w:rsidR="00AC044D" w:rsidRPr="005961EC" w:rsidRDefault="00910E1A" w:rsidP="00F62BEF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使用方法</w:t>
      </w:r>
      <w:r w:rsidR="00B107AE">
        <w:rPr>
          <w:rFonts w:ascii="Times New Roman" w:hAnsi="Times New Roman" w:cs="Times New Roman" w:hint="eastAsia"/>
          <w:sz w:val="16"/>
          <w:szCs w:val="16"/>
        </w:rPr>
        <w:t xml:space="preserve">: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r w:rsidRPr="005961EC">
        <w:rPr>
          <w:rFonts w:ascii="Times New Roman" w:hAnsi="Times New Roman" w:cs="Times New Roman"/>
          <w:sz w:val="16"/>
          <w:szCs w:val="16"/>
        </w:rPr>
        <w:t>函数或变量</w:t>
      </w:r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0720ECB9" w14:textId="732BB092" w:rsidR="006E143A" w:rsidRPr="005961EC" w:rsidRDefault="00F77C48" w:rsidP="007419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9A8AAB5" wp14:editId="7D79B78F">
                <wp:simplePos x="0" y="0"/>
                <wp:positionH relativeFrom="column">
                  <wp:posOffset>3631251</wp:posOffset>
                </wp:positionH>
                <wp:positionV relativeFrom="paragraph">
                  <wp:posOffset>43840</wp:posOffset>
                </wp:positionV>
                <wp:extent cx="1009461" cy="497941"/>
                <wp:effectExtent l="0" t="0" r="19685" b="165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461" cy="4979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F9E7" w14:textId="25E66E1C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可以结合匿名空间一起使用，内部程序不暴露</w:t>
                            </w:r>
                            <w:r w:rsidR="000A292F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F77C48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只暴露接口</w:t>
                            </w:r>
                          </w:p>
                          <w:p w14:paraId="766032E9" w14:textId="022A5CA6" w:rsidR="00F77C48" w:rsidRPr="00F77C48" w:rsidRDefault="00F77C48" w:rsidP="0085282F">
                            <w:pPr>
                              <w:spacing w:line="200" w:lineRule="exact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AA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.95pt;margin-top:3.45pt;width:79.5pt;height:39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" filled="f" strokecolor="black [3213]" strokeweight="1pt">
                <v:textbox>
                  <w:txbxContent>
                    <w:p w14:paraId="451AF9E7" w14:textId="25E66E1C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可以结合匿名空间一起使用，内部程序不暴露</w:t>
                      </w:r>
                      <w:r w:rsidR="000A292F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 xml:space="preserve">, </w:t>
                      </w:r>
                      <w:r w:rsidRPr="00F77C48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只暴露接口</w:t>
                      </w:r>
                    </w:p>
                    <w:p w14:paraId="766032E9" w14:textId="022A5CA6" w:rsidR="00F77C48" w:rsidRPr="00F77C48" w:rsidRDefault="00F77C48" w:rsidP="0085282F">
                      <w:pPr>
                        <w:spacing w:line="200" w:lineRule="exact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910E1A" w:rsidRPr="005961EC">
        <w:rPr>
          <w:rFonts w:ascii="Times New Roman" w:hAnsi="Times New Roman" w:cs="Times New Roman"/>
          <w:sz w:val="16"/>
          <w:szCs w:val="16"/>
        </w:rPr>
        <w:t>匿名空间</w:t>
      </w:r>
      <w:r w:rsidR="00910E1A" w:rsidRPr="005961EC">
        <w:rPr>
          <w:rFonts w:ascii="Times New Roman" w:hAnsi="Times New Roman" w:cs="Times New Roman"/>
          <w:sz w:val="16"/>
          <w:szCs w:val="16"/>
        </w:rPr>
        <w:t>namespace{......}</w:t>
      </w:r>
      <w:r w:rsidR="00910E1A" w:rsidRPr="005961EC">
        <w:rPr>
          <w:rFonts w:ascii="Times New Roman" w:hAnsi="Times New Roman" w:cs="Times New Roman"/>
          <w:sz w:val="16"/>
          <w:szCs w:val="16"/>
        </w:rPr>
        <w:t>只能在所在</w:t>
      </w:r>
      <w:r w:rsidR="00D11D7A" w:rsidRPr="005961EC">
        <w:rPr>
          <w:rFonts w:ascii="Times New Roman" w:hAnsi="Times New Roman" w:cs="Times New Roman"/>
          <w:sz w:val="16"/>
          <w:szCs w:val="16"/>
        </w:rPr>
        <w:t>文件</w:t>
      </w:r>
      <w:r w:rsidR="00910E1A" w:rsidRPr="005961EC">
        <w:rPr>
          <w:rFonts w:ascii="Times New Roman" w:hAnsi="Times New Roman" w:cs="Times New Roman"/>
          <w:sz w:val="16"/>
          <w:szCs w:val="16"/>
        </w:rPr>
        <w:t>里</w:t>
      </w:r>
      <w:r w:rsidR="0083577E" w:rsidRPr="005961EC">
        <w:rPr>
          <w:rFonts w:ascii="Times New Roman" w:hAnsi="Times New Roman" w:cs="Times New Roman"/>
          <w:sz w:val="16"/>
          <w:szCs w:val="16"/>
        </w:rPr>
        <w:t>使用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E1A" w:rsidRPr="005961EC">
        <w:rPr>
          <w:rFonts w:ascii="Times New Roman" w:hAnsi="Times New Roman" w:cs="Times New Roman"/>
          <w:sz w:val="16"/>
          <w:szCs w:val="16"/>
        </w:rPr>
        <w:t>如同</w:t>
      </w:r>
      <w:r w:rsidR="00910E1A" w:rsidRPr="005961EC">
        <w:rPr>
          <w:rFonts w:ascii="Times New Roman" w:hAnsi="Times New Roman" w:cs="Times New Roman"/>
          <w:sz w:val="16"/>
          <w:szCs w:val="16"/>
        </w:rPr>
        <w:t>static</w:t>
      </w:r>
    </w:p>
    <w:p w14:paraId="384E3642" w14:textId="650CE0FA" w:rsidR="0083577E" w:rsidRPr="005961EC" w:rsidRDefault="00F62BEF" w:rsidP="00F62BEF">
      <w:pPr>
        <w:ind w:left="61" w:firstLineChars="462" w:firstLine="739"/>
        <w:rPr>
          <w:rFonts w:ascii="Times New Roman" w:hAnsi="Times New Roman" w:cs="Times New Roman"/>
          <w:sz w:val="16"/>
          <w:szCs w:val="16"/>
        </w:rPr>
      </w:pPr>
      <w:r w:rsidRPr="00F62BE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...</w:t>
      </w:r>
      <w:r w:rsidR="00852720" w:rsidRPr="005961EC">
        <w:rPr>
          <w:rFonts w:ascii="Times New Roman" w:hAnsi="Times New Roman" w:cs="Times New Roman"/>
          <w:sz w:val="16"/>
          <w:szCs w:val="16"/>
        </w:rPr>
        <w:t>如果</w:t>
      </w:r>
      <w:r w:rsidR="0083577E" w:rsidRPr="005961EC">
        <w:rPr>
          <w:rFonts w:ascii="Times New Roman" w:hAnsi="Times New Roman" w:cs="Times New Roman"/>
          <w:sz w:val="16"/>
          <w:szCs w:val="16"/>
        </w:rPr>
        <w:t>命名空间里</w:t>
      </w:r>
      <w:r w:rsidR="00852720">
        <w:rPr>
          <w:rFonts w:ascii="Times New Roman" w:hAnsi="Times New Roman" w:cs="Times New Roman" w:hint="eastAsia"/>
          <w:sz w:val="16"/>
          <w:szCs w:val="16"/>
        </w:rPr>
        <w:t>的</w:t>
      </w:r>
      <w:r w:rsidR="0083577E" w:rsidRPr="005961EC">
        <w:rPr>
          <w:rFonts w:ascii="Times New Roman" w:hAnsi="Times New Roman" w:cs="Times New Roman"/>
          <w:sz w:val="16"/>
          <w:szCs w:val="16"/>
        </w:rPr>
        <w:t>函数或变量是声明</w:t>
      </w:r>
      <w:r w:rsidR="0083577E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852720">
        <w:rPr>
          <w:rFonts w:ascii="Times New Roman" w:hAnsi="Times New Roman" w:cs="Times New Roman" w:hint="eastAsia"/>
          <w:sz w:val="16"/>
          <w:szCs w:val="16"/>
        </w:rPr>
        <w:t>则</w:t>
      </w:r>
      <w:r w:rsidR="0083577E" w:rsidRPr="005961EC">
        <w:rPr>
          <w:rFonts w:ascii="Times New Roman" w:hAnsi="Times New Roman" w:cs="Times New Roman"/>
          <w:sz w:val="16"/>
          <w:szCs w:val="16"/>
        </w:rPr>
        <w:t>可以在外部定义</w:t>
      </w:r>
      <w:r w:rsidR="00AC044D" w:rsidRPr="005961EC">
        <w:rPr>
          <w:rFonts w:ascii="Times New Roman" w:hAnsi="Times New Roman" w:cs="Times New Roman"/>
          <w:sz w:val="16"/>
          <w:szCs w:val="16"/>
        </w:rPr>
        <w:t>:</w:t>
      </w:r>
    </w:p>
    <w:p w14:paraId="02093794" w14:textId="70530081" w:rsidR="006E143A" w:rsidRPr="005961EC" w:rsidRDefault="0083577E" w:rsidP="0025179C">
      <w:pPr>
        <w:ind w:left="220" w:firstLine="420"/>
        <w:jc w:val="center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data_type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&gt; </w:t>
      </w:r>
      <w:proofErr w:type="spellStart"/>
      <w:proofErr w:type="gram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 xml:space="preserve"> fun(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arguments)</w:t>
      </w:r>
      <w:r w:rsidR="009600D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{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......}</w:t>
      </w:r>
    </w:p>
    <w:p w14:paraId="4FBBBF69" w14:textId="66CE976F" w:rsidR="00910E1A" w:rsidRPr="005961EC" w:rsidRDefault="00910E1A" w:rsidP="006E143A">
      <w:pPr>
        <w:rPr>
          <w:rFonts w:ascii="Times New Roman" w:hAnsi="Times New Roman" w:cs="Times New Roman"/>
          <w:sz w:val="16"/>
          <w:szCs w:val="16"/>
        </w:rPr>
      </w:pPr>
    </w:p>
    <w:p w14:paraId="5587044D" w14:textId="5221DC53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910E1A" w:rsidRPr="005961EC">
        <w:rPr>
          <w:rFonts w:ascii="Times New Roman" w:hAnsi="Times New Roman" w:cs="Times New Roman"/>
          <w:sz w:val="16"/>
          <w:szCs w:val="16"/>
        </w:rPr>
        <w:t>2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910E1A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6E143A" w:rsidRPr="005961EC">
        <w:rPr>
          <w:rFonts w:ascii="Times New Roman" w:hAnsi="Times New Roman" w:cs="Times New Roman"/>
          <w:sz w:val="16"/>
          <w:szCs w:val="16"/>
        </w:rPr>
        <w:t>using</w:t>
      </w:r>
    </w:p>
    <w:p w14:paraId="567A66D9" w14:textId="2AA124AA" w:rsidR="006E143A" w:rsidRPr="005961EC" w:rsidRDefault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引用名称到所使用的作用域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变量名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空间类名</w:t>
      </w:r>
      <w:r w:rsidRPr="005961EC">
        <w:rPr>
          <w:rFonts w:ascii="Times New Roman" w:hAnsi="Times New Roman" w:cs="Times New Roman"/>
          <w:sz w:val="16"/>
          <w:szCs w:val="16"/>
        </w:rPr>
        <w:t>…)</w:t>
      </w:r>
    </w:p>
    <w:p w14:paraId="699EAD3F" w14:textId="77777777" w:rsidR="007419C1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using namespace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; </w:t>
      </w:r>
      <w:r w:rsidRPr="005961EC">
        <w:rPr>
          <w:rFonts w:ascii="Times New Roman" w:hAnsi="Times New Roman" w:cs="Times New Roman"/>
          <w:sz w:val="16"/>
          <w:szCs w:val="16"/>
        </w:rPr>
        <w:t>把整个命名空间引入所在作用域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但一般不提倡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由于可能不</w:t>
      </w:r>
    </w:p>
    <w:p w14:paraId="4E1A0675" w14:textId="1182F80D" w:rsidR="006E143A" w:rsidRPr="005961EC" w:rsidRDefault="006E143A" w:rsidP="007419C1">
      <w:pPr>
        <w:ind w:leftChars="100" w:left="210" w:firstLineChars="400" w:firstLine="6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同空间有同名成员</w:t>
      </w:r>
    </w:p>
    <w:p w14:paraId="442E2CF7" w14:textId="6CCACBD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SpaceA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::member; </w:t>
      </w:r>
      <w:r w:rsidRPr="005961EC">
        <w:rPr>
          <w:rFonts w:ascii="Times New Roman" w:hAnsi="Times New Roman" w:cs="Times New Roman"/>
          <w:sz w:val="16"/>
          <w:szCs w:val="16"/>
        </w:rPr>
        <w:t>同样在继承类里可以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引入基类的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 xml:space="preserve"> (using Base::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;)</w:t>
      </w:r>
    </w:p>
    <w:p w14:paraId="619B1D65" w14:textId="7D730A92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="0073096D"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给类型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起别名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替代</w:t>
      </w:r>
      <w:r w:rsidRPr="005961EC">
        <w:rPr>
          <w:rFonts w:ascii="Times New Roman" w:hAnsi="Times New Roman" w:cs="Times New Roman"/>
          <w:sz w:val="16"/>
          <w:szCs w:val="16"/>
        </w:rPr>
        <w:t>typedef</w:t>
      </w:r>
      <w:r w:rsidRPr="005961EC">
        <w:rPr>
          <w:rFonts w:ascii="Times New Roman" w:hAnsi="Times New Roman" w:cs="Times New Roman"/>
          <w:sz w:val="16"/>
          <w:szCs w:val="16"/>
        </w:rPr>
        <w:t>功能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0FA82905" w14:textId="128BFBB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unsigned int;  </w:t>
      </w:r>
      <w:r w:rsidRPr="005961EC">
        <w:rPr>
          <w:rFonts w:ascii="Times New Roman" w:hAnsi="Times New Roman" w:cs="Times New Roman"/>
          <w:sz w:val="16"/>
          <w:szCs w:val="16"/>
        </w:rPr>
        <w:t>如同</w:t>
      </w:r>
      <w:r w:rsidRPr="005961EC">
        <w:rPr>
          <w:rFonts w:ascii="Times New Roman" w:hAnsi="Times New Roman" w:cs="Times New Roman"/>
          <w:sz w:val="16"/>
          <w:szCs w:val="16"/>
        </w:rPr>
        <w:t xml:space="preserve">typedef unsigned int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uint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</w:p>
    <w:p w14:paraId="3C836075" w14:textId="7D3D36C8" w:rsidR="006E143A" w:rsidRPr="005961EC" w:rsidRDefault="006E143A" w:rsidP="006E143A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7419C1" w:rsidRPr="005961EC">
        <w:rPr>
          <w:rFonts w:ascii="Times New Roman" w:hAnsi="Times New Roman" w:cs="Times New Roman"/>
          <w:sz w:val="16"/>
          <w:szCs w:val="16"/>
        </w:rPr>
        <w:t xml:space="preserve">  </w:t>
      </w:r>
      <w:r w:rsidRPr="005961EC">
        <w:rPr>
          <w:rFonts w:ascii="Times New Roman" w:hAnsi="Times New Roman" w:cs="Times New Roman"/>
          <w:sz w:val="16"/>
          <w:szCs w:val="16"/>
        </w:rPr>
        <w:t xml:space="preserve">using 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std::</w:t>
      </w:r>
      <w:proofErr w:type="spellStart"/>
      <w:r w:rsidRPr="005961EC">
        <w:rPr>
          <w:rFonts w:ascii="Times New Roman" w:hAnsi="Times New Roman" w:cs="Times New Roman"/>
          <w:sz w:val="16"/>
          <w:szCs w:val="16"/>
        </w:rPr>
        <w:t>cout</w:t>
      </w:r>
      <w:proofErr w:type="spellEnd"/>
      <w:r w:rsidRPr="005961EC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586DAB0" w14:textId="461C5506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3720BE0D" w14:textId="7C5C6191" w:rsidR="00910E1A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3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 auto</w:t>
      </w:r>
    </w:p>
    <w:p w14:paraId="5C7BE02A" w14:textId="164063D8" w:rsidR="00DF0DD3" w:rsidRPr="005961EC" w:rsidRDefault="00DF0DD3" w:rsidP="00DF0DD3">
      <w:pPr>
        <w:ind w:firstLineChars="200" w:firstLine="3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编译器会根据初始化表达式自动推导出变量类型</w:t>
      </w:r>
      <w:r w:rsidRPr="005961EC">
        <w:rPr>
          <w:rFonts w:ascii="Times New Roman" w:hAnsi="Times New Roman" w:cs="Times New Roman"/>
          <w:sz w:val="16"/>
          <w:szCs w:val="16"/>
        </w:rPr>
        <w:t xml:space="preserve"> auto x = value;</w:t>
      </w:r>
      <w:r w:rsidRPr="005961EC">
        <w:rPr>
          <w:rFonts w:ascii="Times New Roman" w:hAnsi="Times New Roman" w:cs="Times New Roman"/>
          <w:sz w:val="16"/>
          <w:szCs w:val="16"/>
        </w:rPr>
        <w:t>（可以结合引用）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不能用于函</w:t>
      </w:r>
    </w:p>
    <w:p w14:paraId="1A559C0E" w14:textId="46A6944F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数参数</w:t>
      </w:r>
    </w:p>
    <w:p w14:paraId="59141AEC" w14:textId="47D1A4B3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for (auto x : y) x</w:t>
      </w:r>
      <w:r w:rsidRPr="005961EC">
        <w:rPr>
          <w:rFonts w:ascii="Times New Roman" w:hAnsi="Times New Roman" w:cs="Times New Roman"/>
          <w:sz w:val="16"/>
          <w:szCs w:val="16"/>
        </w:rPr>
        <w:t>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变量名首元素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的拷贝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遍历有</w:t>
      </w:r>
      <w:r w:rsidRPr="005961EC">
        <w:rPr>
          <w:rFonts w:ascii="Times New Roman" w:hAnsi="Times New Roman" w:cs="Times New Roman"/>
          <w:sz w:val="16"/>
          <w:szCs w:val="16"/>
        </w:rPr>
        <w:t xml:space="preserve">begin() </w:t>
      </w:r>
      <w:r w:rsidRPr="005961EC">
        <w:rPr>
          <w:rFonts w:ascii="Times New Roman" w:hAnsi="Times New Roman" w:cs="Times New Roman"/>
          <w:sz w:val="16"/>
          <w:szCs w:val="16"/>
        </w:rPr>
        <w:t>和</w:t>
      </w:r>
      <w:r w:rsidRPr="005961EC">
        <w:rPr>
          <w:rFonts w:ascii="Times New Roman" w:hAnsi="Times New Roman" w:cs="Times New Roman"/>
          <w:sz w:val="16"/>
          <w:szCs w:val="16"/>
        </w:rPr>
        <w:t xml:space="preserve">end() </w:t>
      </w:r>
      <w:r w:rsidRPr="005961EC">
        <w:rPr>
          <w:rFonts w:ascii="Times New Roman" w:hAnsi="Times New Roman" w:cs="Times New Roman"/>
          <w:sz w:val="16"/>
          <w:szCs w:val="16"/>
        </w:rPr>
        <w:t>的</w:t>
      </w:r>
      <w:r w:rsidRPr="005961EC">
        <w:rPr>
          <w:rFonts w:ascii="Times New Roman" w:hAnsi="Times New Roman" w:cs="Times New Roman"/>
          <w:sz w:val="16"/>
          <w:szCs w:val="16"/>
        </w:rPr>
        <w:t xml:space="preserve">y, </w:t>
      </w:r>
      <w:r w:rsidRPr="005961EC">
        <w:rPr>
          <w:rFonts w:ascii="Times New Roman" w:hAnsi="Times New Roman" w:cs="Times New Roman"/>
          <w:sz w:val="16"/>
          <w:szCs w:val="16"/>
        </w:rPr>
        <w:t>用于标准容器、数组、</w:t>
      </w:r>
    </w:p>
    <w:p w14:paraId="27BEF07D" w14:textId="77777777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自己写的类。由于该方法一开始会记录这个数据的结束位置</w:t>
      </w:r>
      <w:r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所以不能在遍历的时候修改数</w:t>
      </w:r>
    </w:p>
    <w:p w14:paraId="4F781BF1" w14:textId="022CB8FF" w:rsidR="00DF0DD3" w:rsidRPr="005961EC" w:rsidRDefault="00DF0DD3" w:rsidP="00DF0DD3">
      <w:pPr>
        <w:ind w:left="420" w:firstLineChars="50" w:firstLine="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据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添加或删除</w:t>
      </w:r>
      <w:r w:rsidRPr="005961EC">
        <w:rPr>
          <w:rFonts w:ascii="Times New Roman" w:hAnsi="Times New Roman" w:cs="Times New Roman"/>
          <w:sz w:val="16"/>
          <w:szCs w:val="16"/>
        </w:rPr>
        <w:t xml:space="preserve">), </w:t>
      </w:r>
      <w:r w:rsidRPr="005961EC">
        <w:rPr>
          <w:rFonts w:ascii="Times New Roman" w:hAnsi="Times New Roman" w:cs="Times New Roman"/>
          <w:sz w:val="16"/>
          <w:szCs w:val="16"/>
        </w:rPr>
        <w:t>因为会导致结束位置混乱</w:t>
      </w:r>
    </w:p>
    <w:p w14:paraId="05A40739" w14:textId="77777777" w:rsidR="00DF0DD3" w:rsidRPr="005961EC" w:rsidRDefault="00DF0DD3" w:rsidP="005F4708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562821F2" w14:textId="5351F5E5" w:rsidR="00DF0DD3" w:rsidRPr="005961EC" w:rsidRDefault="00D26377" w:rsidP="00DF0DD3">
      <w:pPr>
        <w:ind w:firstLineChars="200" w:firstLine="3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DF0DD3" w:rsidRPr="005961EC">
        <w:rPr>
          <w:rFonts w:ascii="Times New Roman" w:hAnsi="Times New Roman" w:cs="Times New Roman"/>
          <w:sz w:val="16"/>
          <w:szCs w:val="16"/>
        </w:rPr>
        <w:t>4</w:t>
      </w:r>
      <w:r w:rsidRPr="005961EC">
        <w:rPr>
          <w:rFonts w:ascii="Times New Roman" w:hAnsi="Times New Roman" w:cs="Times New Roman"/>
          <w:sz w:val="16"/>
          <w:szCs w:val="16"/>
        </w:rPr>
        <w:t xml:space="preserve">) </w:t>
      </w:r>
      <w:r w:rsidR="00DF0DD3" w:rsidRPr="005961EC">
        <w:rPr>
          <w:rFonts w:ascii="Times New Roman" w:hAnsi="Times New Roman" w:cs="Times New Roman"/>
          <w:sz w:val="16"/>
          <w:szCs w:val="16"/>
        </w:rPr>
        <w:t>类型转换</w:t>
      </w:r>
    </w:p>
    <w:p w14:paraId="2748F5F3" w14:textId="3C2666BC" w:rsidR="00DF0DD3" w:rsidRPr="005961EC" w:rsidRDefault="0073096D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隐式类型转换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DF0DD3" w:rsidRPr="005961EC">
        <w:rPr>
          <w:rFonts w:ascii="Times New Roman" w:hAnsi="Times New Roman" w:cs="Times New Roman"/>
          <w:sz w:val="16"/>
          <w:szCs w:val="16"/>
        </w:rPr>
        <w:t>系统自动转换</w:t>
      </w:r>
      <w:r w:rsidR="006C1B67">
        <w:rPr>
          <w:rFonts w:ascii="Times New Roman" w:hAnsi="Times New Roman" w:cs="Times New Roman" w:hint="eastAsia"/>
          <w:sz w:val="16"/>
          <w:szCs w:val="16"/>
        </w:rPr>
        <w:t>(</w:t>
      </w:r>
      <w:r w:rsidR="006C1B67">
        <w:rPr>
          <w:rFonts w:ascii="Times New Roman" w:hAnsi="Times New Roman" w:cs="Times New Roman" w:hint="eastAsia"/>
          <w:sz w:val="16"/>
          <w:szCs w:val="16"/>
        </w:rPr>
        <w:t>不安全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通常当数据类型不一样时</w:t>
      </w:r>
      <w:r w:rsidR="006C1B6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6C1B67">
        <w:rPr>
          <w:rFonts w:ascii="Times New Roman" w:hAnsi="Times New Roman" w:cs="Times New Roman" w:hint="eastAsia"/>
          <w:sz w:val="16"/>
          <w:szCs w:val="16"/>
        </w:rPr>
        <w:t>且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“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=</w:t>
      </w:r>
      <w:r w:rsidR="006C1B67" w:rsidRPr="00A34088">
        <w:rPr>
          <w:rFonts w:ascii="Times New Roman" w:hAnsi="Times New Roman" w:cs="Times New Roman"/>
          <w:b/>
          <w:bCs/>
          <w:color w:val="EE0000"/>
          <w:sz w:val="16"/>
          <w:szCs w:val="16"/>
        </w:rPr>
        <w:t>”</w:t>
      </w:r>
      <w:r w:rsidR="006C1B67" w:rsidRPr="00A34088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赋值时会出现隐式转换</w:t>
      </w:r>
      <w:r w:rsidR="006C1B67">
        <w:rPr>
          <w:rFonts w:ascii="Times New Roman" w:hAnsi="Times New Roman" w:cs="Times New Roman" w:hint="eastAsia"/>
          <w:sz w:val="16"/>
          <w:szCs w:val="16"/>
        </w:rPr>
        <w:t>)</w:t>
      </w:r>
    </w:p>
    <w:p w14:paraId="575C8EC4" w14:textId="317B3449" w:rsidR="00EA522B" w:rsidRPr="005961EC" w:rsidRDefault="0073096D" w:rsidP="00EA522B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711A8D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DF0DD3" w:rsidRPr="005961EC">
        <w:rPr>
          <w:rFonts w:ascii="Times New Roman" w:hAnsi="Times New Roman" w:cs="Times New Roman"/>
          <w:sz w:val="16"/>
          <w:szCs w:val="16"/>
        </w:rPr>
        <w:t>显示类型转换</w:t>
      </w:r>
      <w:r w:rsidR="00DF0DD3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B03940">
        <w:rPr>
          <w:rFonts w:ascii="Times New Roman" w:hAnsi="Times New Roman" w:cs="Times New Roman" w:hint="eastAsia"/>
          <w:sz w:val="16"/>
          <w:szCs w:val="16"/>
        </w:rPr>
        <w:t>通过</w:t>
      </w:r>
      <w:r w:rsidR="00B03940">
        <w:rPr>
          <w:rFonts w:ascii="Times New Roman" w:hAnsi="Times New Roman" w:cs="Times New Roman" w:hint="eastAsia"/>
          <w:sz w:val="16"/>
          <w:szCs w:val="16"/>
        </w:rPr>
        <w:t>explicit</w:t>
      </w:r>
      <w:r w:rsidR="00EA522B" w:rsidRPr="005961EC">
        <w:rPr>
          <w:rFonts w:ascii="Times New Roman" w:hAnsi="Times New Roman" w:cs="Times New Roman"/>
          <w:sz w:val="16"/>
          <w:szCs w:val="16"/>
        </w:rPr>
        <w:t>避免系统隐式转换</w:t>
      </w:r>
      <w:r w:rsidR="00EA522B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EA522B" w:rsidRPr="005961EC">
        <w:rPr>
          <w:rFonts w:ascii="Times New Roman" w:hAnsi="Times New Roman" w:cs="Times New Roman"/>
          <w:sz w:val="16"/>
          <w:szCs w:val="16"/>
        </w:rPr>
        <w:t>因此要</w:t>
      </w:r>
      <w:r w:rsidR="007E6811" w:rsidRPr="005961EC">
        <w:rPr>
          <w:rFonts w:ascii="Times New Roman" w:hAnsi="Times New Roman" w:cs="Times New Roman"/>
          <w:sz w:val="16"/>
          <w:szCs w:val="16"/>
        </w:rPr>
        <w:t>显示</w:t>
      </w:r>
      <w:r w:rsidR="00EA522B" w:rsidRPr="005961EC">
        <w:rPr>
          <w:rFonts w:ascii="Times New Roman" w:hAnsi="Times New Roman" w:cs="Times New Roman"/>
          <w:sz w:val="16"/>
          <w:szCs w:val="16"/>
        </w:rPr>
        <w:t>转换</w:t>
      </w:r>
      <w:r w:rsidR="00B0394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B03940">
        <w:rPr>
          <w:rFonts w:ascii="Times New Roman" w:hAnsi="Times New Roman" w:cs="Times New Roman" w:hint="eastAsia"/>
          <w:sz w:val="16"/>
          <w:szCs w:val="16"/>
        </w:rPr>
        <w:t>下述方法</w:t>
      </w:r>
      <w:r w:rsidR="00B03940">
        <w:rPr>
          <w:rFonts w:ascii="Times New Roman" w:hAnsi="Times New Roman" w:cs="Times New Roman" w:hint="eastAsia"/>
          <w:sz w:val="16"/>
          <w:szCs w:val="16"/>
        </w:rPr>
        <w:t>)</w:t>
      </w:r>
    </w:p>
    <w:tbl>
      <w:tblPr>
        <w:tblStyle w:val="ae"/>
        <w:tblpPr w:leftFromText="180" w:rightFromText="180" w:vertAnchor="text" w:horzAnchor="page" w:tblpX="1191" w:tblpY="84"/>
        <w:tblW w:w="0" w:type="auto"/>
        <w:tblLook w:val="04A0" w:firstRow="1" w:lastRow="0" w:firstColumn="1" w:lastColumn="0" w:noHBand="0" w:noVBand="1"/>
      </w:tblPr>
      <w:tblGrid>
        <w:gridCol w:w="1211"/>
        <w:gridCol w:w="5163"/>
      </w:tblGrid>
      <w:tr w:rsidR="00EA522B" w:rsidRPr="005961EC" w14:paraId="4C514A4F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6C177F8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static_cast</w:t>
            </w:r>
            <w:proofErr w:type="spellEnd"/>
          </w:p>
        </w:tc>
        <w:tc>
          <w:tcPr>
            <w:tcW w:w="5163" w:type="dxa"/>
          </w:tcPr>
          <w:p w14:paraId="5C83EE14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用于大多数安全的转换，编译器在编译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期检查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合法性。</w:t>
            </w:r>
          </w:p>
        </w:tc>
      </w:tr>
      <w:tr w:rsidR="00EA522B" w:rsidRPr="005961EC" w14:paraId="7DBDD226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659C98C1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5163" w:type="dxa"/>
          </w:tcPr>
          <w:p w14:paraId="439D1F12" w14:textId="54DBADFF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RIIT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对象指针的转换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转换要明确原本的类型避免无法转换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基类里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必须有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虚函数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(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可以</w:t>
            </w:r>
            <w:r w:rsidRPr="005961EC">
              <w:rPr>
                <w:rFonts w:ascii="Times New Roman" w:hAnsi="Times New Roman" w:cs="Times New Roman"/>
                <w:color w:val="EE0000"/>
                <w:sz w:val="16"/>
                <w:szCs w:val="16"/>
              </w:rPr>
              <w:t>多态</w:t>
            </w:r>
            <w:r w:rsidR="00D741F3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因为需要虚函数表指针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如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Base b;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里面没有子类信息所以无法转换成子类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而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Base* ap = &amp;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d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此处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可以动态转换为</w:t>
            </w:r>
            <w:r w:rsidR="00D741F3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因为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ap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动态类型原本就是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子类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在虚继承且有虚函数表时要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用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该转换</w:t>
            </w:r>
            <w:r w:rsidR="00462BF2">
              <w:rPr>
                <w:rFonts w:ascii="Times New Roman" w:hAnsi="Times New Roman" w:cs="Times New Roman" w:hint="eastAsia"/>
                <w:sz w:val="16"/>
                <w:szCs w:val="16"/>
              </w:rPr>
              <w:t>才</w:t>
            </w:r>
            <w:r w:rsidR="00F31D7E" w:rsidRPr="005961EC">
              <w:rPr>
                <w:rFonts w:ascii="Times New Roman" w:hAnsi="Times New Roman" w:cs="Times New Roman"/>
                <w:sz w:val="16"/>
                <w:szCs w:val="16"/>
              </w:rPr>
              <w:t>会更安全</w:t>
            </w:r>
            <w:r w:rsidR="00E4176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 (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满足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条件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 xml:space="preserve">: 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继承</w:t>
            </w:r>
            <w:r w:rsidR="00462BF2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且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有虚函数表就用动态转换</w:t>
            </w:r>
            <w:r w:rsidR="00E41760" w:rsidRPr="006E236F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  <w:t>)</w:t>
            </w:r>
          </w:p>
        </w:tc>
      </w:tr>
      <w:tr w:rsidR="00EA522B" w:rsidRPr="005961EC" w14:paraId="07E387F2" w14:textId="77777777" w:rsidTr="00EA522B">
        <w:trPr>
          <w:trHeight w:val="247"/>
        </w:trPr>
        <w:tc>
          <w:tcPr>
            <w:tcW w:w="1211" w:type="dxa"/>
            <w:vAlign w:val="center"/>
          </w:tcPr>
          <w:p w14:paraId="7633E91F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const_cast</w:t>
            </w:r>
            <w:proofErr w:type="spellEnd"/>
          </w:p>
        </w:tc>
        <w:tc>
          <w:tcPr>
            <w:tcW w:w="5163" w:type="dxa"/>
          </w:tcPr>
          <w:p w14:paraId="40834B1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用于去除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const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或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volatile 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限定的类型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原本不是常量才安全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EA522B" w:rsidRPr="005961EC" w14:paraId="092D0602" w14:textId="77777777" w:rsidTr="00EA522B">
        <w:trPr>
          <w:trHeight w:val="255"/>
        </w:trPr>
        <w:tc>
          <w:tcPr>
            <w:tcW w:w="1211" w:type="dxa"/>
            <w:vAlign w:val="center"/>
          </w:tcPr>
          <w:p w14:paraId="3EE30E4E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reinterpret_cast</w:t>
            </w:r>
            <w:proofErr w:type="spellEnd"/>
          </w:p>
        </w:tc>
        <w:tc>
          <w:tcPr>
            <w:tcW w:w="5163" w:type="dxa"/>
          </w:tcPr>
          <w:p w14:paraId="27A89370" w14:textId="77777777" w:rsidR="00EA522B" w:rsidRPr="005961EC" w:rsidRDefault="00EA522B" w:rsidP="00EA52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几乎不进行任何类型检查，</w:t>
            </w:r>
            <w:proofErr w:type="gramStart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指针强转</w:t>
            </w:r>
            <w:proofErr w:type="gramEnd"/>
            <w:r w:rsidRPr="005961EC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直接按内存解释</w:t>
            </w:r>
            <w:r w:rsidRPr="005961EC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</w:tbl>
    <w:p w14:paraId="6FF8CFD0" w14:textId="72F2AF73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058C9E8" w14:textId="1D58C497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3042F6D" w14:textId="67B022D5" w:rsidR="00DF0DD3" w:rsidRPr="005961EC" w:rsidRDefault="00DF0DD3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59DBF36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4BC0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6E02BF2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63CB11B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16F1AB68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25DC26D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05E4C99" w14:textId="77777777" w:rsidR="00EA522B" w:rsidRPr="005961EC" w:rsidRDefault="00EA522B" w:rsidP="00DF0DD3">
      <w:pPr>
        <w:ind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5362033F" w14:textId="77777777" w:rsidR="00EA522B" w:rsidRPr="005961EC" w:rsidDel="00111791" w:rsidRDefault="00EA522B" w:rsidP="001707C5">
      <w:pPr>
        <w:rPr>
          <w:del w:id="5" w:author="Martin Ma" w:date="2025-10-18T16:43:00Z" w16du:dateUtc="2025-10-18T23:43:00Z"/>
          <w:rFonts w:ascii="Times New Roman" w:hAnsi="Times New Roman" w:cs="Times New Roman"/>
          <w:sz w:val="16"/>
          <w:szCs w:val="16"/>
        </w:rPr>
      </w:pPr>
    </w:p>
    <w:p w14:paraId="1C232D42" w14:textId="46FF10F6" w:rsidR="00EA522B" w:rsidRPr="005961EC" w:rsidDel="00111791" w:rsidRDefault="00EA522B" w:rsidP="00DF0DD3">
      <w:pPr>
        <w:ind w:firstLineChars="300" w:firstLine="480"/>
        <w:rPr>
          <w:del w:id="6" w:author="Martin Ma" w:date="2025-10-18T16:43:00Z" w16du:dateUtc="2025-10-18T23:43:00Z"/>
          <w:rFonts w:ascii="Times New Roman" w:hAnsi="Times New Roman" w:cs="Times New Roman"/>
          <w:sz w:val="16"/>
          <w:szCs w:val="16"/>
        </w:rPr>
      </w:pPr>
    </w:p>
    <w:p w14:paraId="5206F04C" w14:textId="77777777" w:rsidR="00EA522B" w:rsidRPr="005961EC" w:rsidRDefault="00EA522B" w:rsidP="002C4355">
      <w:pPr>
        <w:rPr>
          <w:rFonts w:ascii="Times New Roman" w:hAnsi="Times New Roman" w:cs="Times New Roman"/>
          <w:sz w:val="16"/>
          <w:szCs w:val="16"/>
        </w:rPr>
      </w:pPr>
    </w:p>
    <w:p w14:paraId="7FEDF7D2" w14:textId="389D054D" w:rsidR="00910E1A" w:rsidRPr="001510BA" w:rsidRDefault="004D080F">
      <w:pPr>
        <w:pStyle w:val="af"/>
        <w:spacing w:line="276" w:lineRule="auto"/>
        <w:rPr>
          <w:rFonts w:ascii="Times New Roman" w:hAnsi="Times New Roman" w:cs="Times New Roman"/>
          <w:b/>
          <w:bCs/>
          <w:rPrChange w:id="7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pPrChange w:id="8" w:author="yuan@advequip.local" w:date="2025-09-04T08:19:00Z" w16du:dateUtc="2025-09-04T15:19:00Z">
          <w:pPr>
            <w:pStyle w:val="af"/>
          </w:pPr>
        </w:pPrChange>
      </w:pPr>
      <w:r w:rsidRPr="001510BA">
        <w:rPr>
          <w:rFonts w:ascii="Times New Roman" w:hAnsi="Times New Roman" w:cs="Times New Roman"/>
          <w:b/>
          <w:bCs/>
          <w:rPrChange w:id="9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2 </w:t>
      </w:r>
      <w:r w:rsidR="001101D2" w:rsidRPr="001510BA">
        <w:rPr>
          <w:rFonts w:ascii="Times New Roman" w:hAnsi="Times New Roman" w:cs="Times New Roman"/>
          <w:b/>
          <w:bCs/>
          <w:rPrChange w:id="1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C</w:t>
      </w:r>
      <w:r w:rsidR="006A18C1" w:rsidRPr="001510BA">
        <w:rPr>
          <w:rFonts w:ascii="Times New Roman" w:hAnsi="Times New Roman" w:cs="Times New Roman"/>
          <w:b/>
          <w:bCs/>
          <w:rPrChange w:id="11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>++</w:t>
      </w:r>
      <w:r w:rsidRPr="001510BA">
        <w:rPr>
          <w:rFonts w:ascii="Times New Roman" w:hAnsi="Times New Roman" w:cs="Times New Roman" w:hint="eastAsia"/>
          <w:b/>
          <w:bCs/>
          <w:rPrChange w:id="12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函数</w:t>
      </w:r>
    </w:p>
    <w:p w14:paraId="231792E0" w14:textId="77777777" w:rsidR="00175A5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="004D080F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函数的形参可以设置默认值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默认值后面的参数也都要有默认值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175A5C">
        <w:rPr>
          <w:rFonts w:ascii="Times New Roman" w:hAnsi="Times New Roman" w:cs="Times New Roman" w:hint="eastAsia"/>
          <w:sz w:val="16"/>
          <w:szCs w:val="16"/>
        </w:rPr>
        <w:t>在</w:t>
      </w:r>
      <w:proofErr w:type="gramStart"/>
      <w:r w:rsidR="00175A5C">
        <w:rPr>
          <w:rFonts w:ascii="Times New Roman" w:hAnsi="Times New Roman" w:cs="Times New Roman" w:hint="eastAsia"/>
          <w:sz w:val="16"/>
          <w:szCs w:val="16"/>
        </w:rPr>
        <w:t>函数声</w:t>
      </w:r>
      <w:proofErr w:type="gramEnd"/>
      <w:r w:rsidR="00175A5C">
        <w:rPr>
          <w:rFonts w:ascii="Times New Roman" w:hAnsi="Times New Roman" w:cs="Times New Roman" w:hint="eastAsia"/>
          <w:sz w:val="16"/>
          <w:szCs w:val="16"/>
        </w:rPr>
        <w:t>明里有默认值</w:t>
      </w:r>
      <w:r w:rsidR="00175A5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175A5C">
        <w:rPr>
          <w:rFonts w:ascii="Times New Roman" w:hAnsi="Times New Roman" w:cs="Times New Roman" w:hint="eastAsia"/>
          <w:sz w:val="16"/>
          <w:szCs w:val="16"/>
        </w:rPr>
        <w:t>但在函</w:t>
      </w:r>
    </w:p>
    <w:p w14:paraId="7AFC208A" w14:textId="59E86544" w:rsidR="00910E1A" w:rsidRPr="005961EC" w:rsidRDefault="00175A5C" w:rsidP="00175A5C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数定义里不能再出现默认值</w:t>
      </w:r>
      <w:r>
        <w:rPr>
          <w:rFonts w:ascii="Times New Roman" w:hAnsi="Times New Roman" w:cs="Times New Roman" w:hint="eastAsia"/>
          <w:sz w:val="16"/>
          <w:szCs w:val="16"/>
        </w:rPr>
        <w:t>)</w:t>
      </w:r>
    </w:p>
    <w:p w14:paraId="4A12279E" w14:textId="72AAA276" w:rsidR="000B2D26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②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0B2D26" w:rsidRPr="005961EC">
        <w:rPr>
          <w:rFonts w:ascii="Times New Roman" w:hAnsi="Times New Roman" w:cs="Times New Roman"/>
          <w:sz w:val="16"/>
          <w:szCs w:val="16"/>
        </w:rPr>
        <w:t>函数的占位形参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 xml:space="preserve">(int) </w:t>
      </w:r>
      <w:r w:rsidR="000B2D26" w:rsidRPr="005961EC">
        <w:rPr>
          <w:rFonts w:ascii="Times New Roman" w:hAnsi="Times New Roman" w:cs="Times New Roman"/>
          <w:sz w:val="16"/>
          <w:szCs w:val="16"/>
        </w:rPr>
        <w:t>或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0B2D26" w:rsidRPr="005961EC">
        <w:rPr>
          <w:rFonts w:ascii="Times New Roman" w:hAnsi="Times New Roman" w:cs="Times New Roman"/>
          <w:sz w:val="16"/>
          <w:szCs w:val="16"/>
        </w:rPr>
        <w:t>func</w:t>
      </w:r>
      <w:proofErr w:type="spellEnd"/>
      <w:r w:rsidR="000B2D26" w:rsidRPr="005961EC">
        <w:rPr>
          <w:rFonts w:ascii="Times New Roman" w:hAnsi="Times New Roman" w:cs="Times New Roman"/>
          <w:sz w:val="16"/>
          <w:szCs w:val="16"/>
        </w:rPr>
        <w:t>(int=5)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0B2D26" w:rsidRPr="005961EC">
        <w:rPr>
          <w:rFonts w:ascii="Times New Roman" w:hAnsi="Times New Roman" w:cs="Times New Roman"/>
          <w:sz w:val="16"/>
          <w:szCs w:val="16"/>
        </w:rPr>
        <w:t>要给占位参数实值除非有默认值</w:t>
      </w:r>
      <w:r w:rsidR="000B2D26" w:rsidRPr="005961EC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FE9546" w14:textId="6221CDDF" w:rsidR="000B2D26" w:rsidRPr="005961EC" w:rsidRDefault="000B2D26" w:rsidP="000B2D26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(</w:t>
      </w:r>
      <w:r w:rsidR="001101D2" w:rsidRPr="005961EC">
        <w:rPr>
          <w:rFonts w:ascii="Times New Roman" w:hAnsi="Times New Roman" w:cs="Times New Roman"/>
          <w:sz w:val="16"/>
          <w:szCs w:val="16"/>
        </w:rPr>
        <w:t>注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="001101D2" w:rsidRPr="005961EC">
        <w:rPr>
          <w:rFonts w:ascii="Times New Roman" w:hAnsi="Times New Roman" w:cs="Times New Roman"/>
          <w:sz w:val="16"/>
          <w:szCs w:val="16"/>
        </w:rPr>
        <w:t>有些</w:t>
      </w:r>
      <w:r w:rsidR="001101D2" w:rsidRPr="005961EC">
        <w:rPr>
          <w:rFonts w:ascii="Times New Roman" w:hAnsi="Times New Roman" w:cs="Times New Roman"/>
          <w:sz w:val="16"/>
          <w:szCs w:val="16"/>
        </w:rPr>
        <w:t>operator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函数使用时</w:t>
      </w:r>
      <w:r w:rsidRPr="005961EC">
        <w:rPr>
          <w:rFonts w:ascii="Times New Roman" w:hAnsi="Times New Roman" w:cs="Times New Roman"/>
          <w:sz w:val="16"/>
          <w:szCs w:val="16"/>
        </w:rPr>
        <w:t>可以不</w:t>
      </w:r>
      <w:r w:rsidR="001101D2" w:rsidRPr="005961EC">
        <w:rPr>
          <w:rFonts w:ascii="Times New Roman" w:hAnsi="Times New Roman" w:cs="Times New Roman"/>
          <w:sz w:val="16"/>
          <w:szCs w:val="16"/>
        </w:rPr>
        <w:t>用给</w:t>
      </w:r>
      <w:r w:rsidRPr="005961EC">
        <w:rPr>
          <w:rFonts w:ascii="Times New Roman" w:hAnsi="Times New Roman" w:cs="Times New Roman"/>
          <w:sz w:val="16"/>
          <w:szCs w:val="16"/>
        </w:rPr>
        <w:t>占位参数值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10DD0AA" w14:textId="61C83476" w:rsidR="001101D2" w:rsidRPr="005961EC" w:rsidRDefault="0073096D" w:rsidP="001101D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③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1101D2" w:rsidRPr="005961EC">
        <w:rPr>
          <w:rFonts w:ascii="Times New Roman" w:hAnsi="Times New Roman" w:cs="Times New Roman"/>
          <w:sz w:val="16"/>
          <w:szCs w:val="16"/>
        </w:rPr>
        <w:t>函数的重载</w:t>
      </w:r>
      <w:r w:rsidR="001101D2" w:rsidRPr="005961EC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6BC31966" w14:textId="5A0C098E" w:rsidR="001101D2" w:rsidRPr="005961EC" w:rsidRDefault="001101D2" w:rsidP="001101D2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满足条件</w:t>
      </w:r>
      <w:r w:rsidRPr="005961EC">
        <w:rPr>
          <w:rFonts w:ascii="Times New Roman" w:hAnsi="Times New Roman" w:cs="Times New Roman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sz w:val="16"/>
          <w:szCs w:val="16"/>
        </w:rPr>
        <w:t>同一个作用域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相同函数名</w:t>
      </w:r>
      <w:r w:rsidRPr="005961EC">
        <w:rPr>
          <w:rFonts w:ascii="Times New Roman" w:hAnsi="Times New Roman" w:cs="Times New Roman"/>
          <w:sz w:val="16"/>
          <w:szCs w:val="16"/>
        </w:rPr>
        <w:t xml:space="preserve"> + </w:t>
      </w:r>
      <w:r w:rsidRPr="005961EC">
        <w:rPr>
          <w:rFonts w:ascii="Times New Roman" w:hAnsi="Times New Roman" w:cs="Times New Roman"/>
          <w:sz w:val="16"/>
          <w:szCs w:val="16"/>
        </w:rPr>
        <w:t>不同参数列表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参数类型，参数个数，参数顺序</w:t>
      </w:r>
      <w:r w:rsidRPr="005961EC">
        <w:rPr>
          <w:rFonts w:ascii="Times New Roman" w:hAnsi="Times New Roman" w:cs="Times New Roman"/>
          <w:sz w:val="16"/>
          <w:szCs w:val="16"/>
        </w:rPr>
        <w:t xml:space="preserve">)  </w:t>
      </w:r>
    </w:p>
    <w:p w14:paraId="6B373FFD" w14:textId="3F0EA39F" w:rsidR="001101D2" w:rsidRPr="005961EC" w:rsidRDefault="00175A5C" w:rsidP="001101D2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proofErr w:type="gramStart"/>
      <w:r w:rsidRPr="00175A5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1101D2" w:rsidRPr="005961E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="001101D2" w:rsidRPr="005961EC">
        <w:rPr>
          <w:rFonts w:ascii="Times New Roman" w:hAnsi="Times New Roman" w:cs="Times New Roman"/>
          <w:sz w:val="16"/>
          <w:szCs w:val="16"/>
        </w:rPr>
        <w:t>注意不要出现二义性</w:t>
      </w:r>
      <w:r w:rsidR="001101D2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348C7332" w14:textId="3168861A" w:rsidR="001101D2" w:rsidRPr="005961EC" w:rsidRDefault="001101D2" w:rsidP="001101D2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del w:id="13" w:author="yuan@advequip.local" w:date="2025-09-04T08:19:00Z" w16du:dateUtc="2025-09-04T15:19:00Z">
        <w:r w:rsidR="0073096D" w:rsidRPr="005961EC" w:rsidDel="0030674D">
          <w:rPr>
            <w:rFonts w:ascii="Cambria Math" w:hAnsi="Cambria Math" w:cs="Cambria Math"/>
            <w:sz w:val="16"/>
            <w:szCs w:val="16"/>
          </w:rPr>
          <w:delText>④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尾返回形式：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auto </w:delText>
        </w:r>
        <w:r w:rsidR="00021719" w:rsidRPr="005961EC" w:rsidDel="0030674D">
          <w:rPr>
            <w:rFonts w:ascii="Times New Roman" w:hAnsi="Times New Roman" w:cs="Times New Roman"/>
            <w:sz w:val="16"/>
            <w:szCs w:val="16"/>
          </w:rPr>
          <w:delText>fun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(arguments)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="007B0427" w:rsidDel="0030674D">
          <w:rPr>
            <w:rFonts w:ascii="Times New Roman" w:hAnsi="Times New Roman" w:cs="Times New Roman" w:hint="eastAsia"/>
            <w:sz w:val="16"/>
            <w:szCs w:val="16"/>
          </w:rPr>
          <w:delText>-&gt;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return_data_type</w:delText>
        </w:r>
        <w:r w:rsidR="008C2F2D" w:rsidRPr="005961EC" w:rsidDel="0030674D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Pr="005961EC" w:rsidDel="0030674D">
          <w:rPr>
            <w:rFonts w:ascii="Times New Roman" w:hAnsi="Times New Roman" w:cs="Times New Roman"/>
            <w:sz w:val="16"/>
            <w:szCs w:val="16"/>
          </w:rPr>
          <w:delText>{......}</w:delText>
        </w:r>
      </w:del>
    </w:p>
    <w:p w14:paraId="52C20A3B" w14:textId="77777777" w:rsidR="00EA522B" w:rsidDel="001510BA" w:rsidRDefault="00EA522B" w:rsidP="001101D2">
      <w:pPr>
        <w:rPr>
          <w:del w:id="14" w:author="yuan@advequip.local" w:date="2025-09-04T08:20:00Z" w16du:dateUtc="2025-09-04T15:20:00Z"/>
          <w:rFonts w:ascii="Times New Roman" w:hAnsi="Times New Roman" w:cs="Times New Roman"/>
          <w:sz w:val="16"/>
          <w:szCs w:val="16"/>
        </w:rPr>
      </w:pPr>
    </w:p>
    <w:p w14:paraId="5FC60A63" w14:textId="77777777" w:rsidR="00EA522B" w:rsidRPr="000B2D26" w:rsidRDefault="00EA522B" w:rsidP="001101D2">
      <w:pPr>
        <w:rPr>
          <w:rFonts w:ascii="Times New Roman" w:hAnsi="Times New Roman" w:cs="Times New Roman"/>
          <w:sz w:val="16"/>
          <w:szCs w:val="16"/>
        </w:rPr>
      </w:pPr>
    </w:p>
    <w:p w14:paraId="1DE97182" w14:textId="46CB7DB5" w:rsidR="00910E1A" w:rsidRPr="001510BA" w:rsidRDefault="0073096D">
      <w:pPr>
        <w:pStyle w:val="af"/>
        <w:spacing w:line="276" w:lineRule="auto"/>
        <w:rPr>
          <w:rFonts w:hint="eastAsia"/>
          <w:b/>
          <w:bCs/>
          <w:rPrChange w:id="15" w:author="yuan@advequip.local" w:date="2025-09-04T08:20:00Z" w16du:dateUtc="2025-09-04T15:20:00Z">
            <w:rPr>
              <w:rFonts w:hint="eastAsia"/>
            </w:rPr>
          </w:rPrChange>
        </w:rPr>
        <w:pPrChange w:id="16" w:author="yuan@advequip.local" w:date="2025-09-04T08:20:00Z" w16du:dateUtc="2025-09-04T15:20:00Z">
          <w:pPr>
            <w:pStyle w:val="af"/>
          </w:pPr>
        </w:pPrChange>
      </w:pPr>
      <w:r w:rsidRPr="001510BA">
        <w:rPr>
          <w:rFonts w:hint="eastAsia"/>
          <w:b/>
          <w:bCs/>
          <w:rPrChange w:id="17" w:author="yuan@advequip.local" w:date="2025-09-04T08:20:00Z" w16du:dateUtc="2025-09-04T15:20:00Z">
            <w:rPr>
              <w:rFonts w:hint="eastAsia"/>
            </w:rPr>
          </w:rPrChange>
        </w:rPr>
        <w:t>3 动态内存</w:t>
      </w:r>
    </w:p>
    <w:p w14:paraId="7F13199E" w14:textId="0E14C0D8" w:rsidR="00945706" w:rsidRPr="007B0427" w:rsidRDefault="0073096D" w:rsidP="00945706">
      <w:pPr>
        <w:rPr>
          <w:rFonts w:ascii="Times New Roman" w:hAnsi="Times New Roman" w:cs="Times New Roman" w:hint="eastAsia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int(5); </w:t>
      </w:r>
      <w:r w:rsidR="00945706" w:rsidRPr="007B0427">
        <w:rPr>
          <w:rFonts w:ascii="Times New Roman" w:hAnsi="Times New Roman" w:cs="Times New Roman"/>
          <w:sz w:val="16"/>
          <w:szCs w:val="16"/>
        </w:rPr>
        <w:t>或</w:t>
      </w:r>
      <w:r w:rsidR="00945706" w:rsidRPr="007B0427">
        <w:rPr>
          <w:rFonts w:ascii="Times New Roman" w:hAnsi="Times New Roman" w:cs="Times New Roman"/>
          <w:sz w:val="16"/>
          <w:szCs w:val="16"/>
        </w:rPr>
        <w:t xml:space="preserve"> int* </w:t>
      </w:r>
      <w:proofErr w:type="spellStart"/>
      <w:r w:rsidR="00945706"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945706" w:rsidRPr="007B0427">
        <w:rPr>
          <w:rFonts w:ascii="Times New Roman" w:hAnsi="Times New Roman" w:cs="Times New Roman"/>
          <w:sz w:val="16"/>
          <w:szCs w:val="16"/>
        </w:rPr>
        <w:t xml:space="preserve"> = new int; </w:t>
      </w:r>
      <w:del w:id="18" w:author="Martin Ma" w:date="2025-10-19T00:44:00Z" w16du:dateUtc="2025-10-19T07:44:00Z">
        <w:r w:rsidR="00945706" w:rsidRPr="007B0427" w:rsidDel="008032A8">
          <w:rPr>
            <w:rFonts w:ascii="Times New Roman" w:hAnsi="Times New Roman" w:cs="Times New Roman" w:hint="eastAsia"/>
            <w:sz w:val="16"/>
            <w:szCs w:val="16"/>
          </w:rPr>
          <w:delText>没有初始化</w:delText>
        </w:r>
      </w:del>
      <w:ins w:id="19" w:author="Martin Ma" w:date="2025-10-19T00:44:00Z" w16du:dateUtc="2025-10-19T07:44:00Z">
        <w:r w:rsidR="008032A8">
          <w:rPr>
            <w:rFonts w:ascii="Times New Roman" w:hAnsi="Times New Roman" w:cs="Times New Roman" w:hint="eastAsia"/>
            <w:sz w:val="16"/>
            <w:szCs w:val="16"/>
          </w:rPr>
          <w:t>调用默认构造</w:t>
        </w:r>
      </w:ins>
      <w:ins w:id="20" w:author="Martin Ma" w:date="2025-10-19T00:53:00Z" w16du:dateUtc="2025-10-19T07:53:00Z">
        <w:r w:rsidR="00531540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AE086F">
          <w:rPr>
            <w:rFonts w:ascii="Times New Roman" w:hAnsi="Times New Roman" w:cs="Times New Roman" w:hint="eastAsia"/>
            <w:sz w:val="16"/>
            <w:szCs w:val="16"/>
          </w:rPr>
          <w:t>内</w:t>
        </w:r>
        <w:proofErr w:type="gramStart"/>
        <w:r w:rsidR="00AE086F">
          <w:rPr>
            <w:rFonts w:ascii="Times New Roman" w:hAnsi="Times New Roman" w:cs="Times New Roman" w:hint="eastAsia"/>
            <w:sz w:val="16"/>
            <w:szCs w:val="16"/>
          </w:rPr>
          <w:t>建类型</w:t>
        </w:r>
        <w:proofErr w:type="gramEnd"/>
        <w:r w:rsidR="00AE086F">
          <w:rPr>
            <w:rFonts w:ascii="Times New Roman" w:hAnsi="Times New Roman" w:cs="Times New Roman" w:hint="eastAsia"/>
            <w:sz w:val="16"/>
            <w:szCs w:val="16"/>
          </w:rPr>
          <w:t>值不确定</w:t>
        </w:r>
      </w:ins>
    </w:p>
    <w:p w14:paraId="051C503F" w14:textId="6E2CB5E3" w:rsidR="00945706" w:rsidRPr="007B0427" w:rsidDel="009059BA" w:rsidRDefault="00945706" w:rsidP="00945706">
      <w:pPr>
        <w:ind w:firstLine="420"/>
        <w:rPr>
          <w:del w:id="21" w:author="Martin Ma" w:date="2025-10-19T00:10:00Z" w16du:dateUtc="2025-10-19T07:10:00Z"/>
          <w:rFonts w:ascii="Times New Roman" w:hAnsi="Times New Roman" w:cs="Times New Roman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int*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new int[5];  5</w:t>
      </w:r>
      <w:r w:rsidRPr="007B0427">
        <w:rPr>
          <w:rFonts w:ascii="Times New Roman" w:hAnsi="Times New Roman" w:cs="Times New Roman"/>
          <w:sz w:val="16"/>
          <w:szCs w:val="16"/>
        </w:rPr>
        <w:t>个元素的数组</w:t>
      </w:r>
      <w:r w:rsidRPr="007B0427">
        <w:rPr>
          <w:rFonts w:ascii="Times New Roman" w:hAnsi="Times New Roman" w:cs="Times New Roman"/>
          <w:sz w:val="16"/>
          <w:szCs w:val="16"/>
        </w:rPr>
        <w:t>, (</w:t>
      </w:r>
      <w:r w:rsidRPr="007B0427">
        <w:rPr>
          <w:rFonts w:ascii="Times New Roman" w:hAnsi="Times New Roman" w:cs="Times New Roman"/>
          <w:sz w:val="16"/>
          <w:szCs w:val="16"/>
        </w:rPr>
        <w:t>此处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不是数组名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Pr="007B0427">
        <w:rPr>
          <w:rFonts w:ascii="Times New Roman" w:hAnsi="Times New Roman" w:cs="Times New Roman"/>
          <w:sz w:val="16"/>
          <w:szCs w:val="16"/>
        </w:rPr>
        <w:t>只是一个连续动态首地址</w:t>
      </w:r>
      <w:r w:rsidRPr="007B0427">
        <w:rPr>
          <w:rFonts w:ascii="Times New Roman" w:hAnsi="Times New Roman" w:cs="Times New Roman"/>
          <w:sz w:val="16"/>
          <w:szCs w:val="16"/>
        </w:rPr>
        <w:t xml:space="preserve">, </w:t>
      </w:r>
      <w:ins w:id="22" w:author="Martin Ma" w:date="2025-10-19T00:45:00Z" w16du:dateUtc="2025-10-19T07:45:00Z">
        <w:r w:rsidR="001B6AB5">
          <w:rPr>
            <w:rFonts w:ascii="Times New Roman" w:hAnsi="Times New Roman" w:cs="Times New Roman" w:hint="eastAsia"/>
            <w:sz w:val="16"/>
            <w:szCs w:val="16"/>
          </w:rPr>
          <w:t>调用</w:t>
        </w:r>
      </w:ins>
    </w:p>
    <w:p w14:paraId="27AE80DF" w14:textId="3DA7F936" w:rsidR="009059BA" w:rsidRDefault="00945706" w:rsidP="00427180">
      <w:pPr>
        <w:ind w:firstLine="420"/>
        <w:rPr>
          <w:ins w:id="23" w:author="Martin Ma" w:date="2025-10-19T00:10:00Z" w16du:dateUtc="2025-10-19T07:10:00Z"/>
          <w:rFonts w:asciiTheme="minorEastAsia" w:hAnsiTheme="minorEastAsia" w:cs="Times New Roman" w:hint="eastAsia"/>
          <w:sz w:val="16"/>
          <w:szCs w:val="16"/>
        </w:rPr>
      </w:pPr>
      <w:del w:id="24" w:author="Martin Ma" w:date="2025-10-19T00:10:00Z" w16du:dateUtc="2025-10-19T07:10:00Z">
        <w:r w:rsidRPr="007B0427" w:rsidDel="009059BA">
          <w:rPr>
            <w:rFonts w:asciiTheme="minorEastAsia" w:hAnsiTheme="minorEastAsia" w:cs="Times New Roman"/>
            <w:sz w:val="16"/>
            <w:szCs w:val="16"/>
          </w:rPr>
          <w:delText>没有</w:delText>
        </w:r>
      </w:del>
      <w:del w:id="25" w:author="Martin Ma" w:date="2025-10-19T00:45:00Z" w16du:dateUtc="2025-10-19T07:45:00Z">
        <w:r w:rsidRPr="007B0427" w:rsidDel="00427180">
          <w:rPr>
            <w:rFonts w:asciiTheme="minorEastAsia" w:hAnsiTheme="minorEastAsia" w:cs="Times New Roman"/>
            <w:sz w:val="16"/>
            <w:szCs w:val="16"/>
          </w:rPr>
          <w:delText>初始化数</w:delText>
        </w:r>
      </w:del>
      <w:ins w:id="26" w:author="Martin Ma" w:date="2025-10-19T00:45:00Z" w16du:dateUtc="2025-10-19T07:45:00Z">
        <w:r w:rsidR="00427180">
          <w:rPr>
            <w:rFonts w:asciiTheme="minorEastAsia" w:hAnsiTheme="minorEastAsia" w:cs="Times New Roman" w:hint="eastAsia"/>
            <w:sz w:val="16"/>
            <w:szCs w:val="16"/>
          </w:rPr>
          <w:t>默认构造</w:t>
        </w:r>
      </w:ins>
      <w:del w:id="27" w:author="Martin Ma" w:date="2025-10-19T00:45:00Z" w16du:dateUtc="2025-10-19T07:45:00Z">
        <w:r w:rsidRPr="007B0427" w:rsidDel="00427180">
          <w:rPr>
            <w:rFonts w:asciiTheme="minorEastAsia" w:hAnsiTheme="minorEastAsia" w:cs="Times New Roman"/>
            <w:sz w:val="16"/>
            <w:szCs w:val="16"/>
          </w:rPr>
          <w:delText>据</w:delText>
        </w:r>
      </w:del>
      <w:r w:rsidRPr="007B0427">
        <w:rPr>
          <w:rFonts w:asciiTheme="minorEastAsia" w:hAnsiTheme="minorEastAsia" w:cs="Times New Roman"/>
          <w:sz w:val="16"/>
          <w:szCs w:val="16"/>
        </w:rPr>
        <w:t>)</w:t>
      </w:r>
      <w:ins w:id="28" w:author="Martin Ma" w:date="2025-10-19T00:04:00Z" w16du:dateUtc="2025-10-19T07:04:00Z">
        <w:r w:rsidR="00B660D4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</w:p>
    <w:p w14:paraId="712DAD61" w14:textId="012FACBB" w:rsidR="00945706" w:rsidRPr="00B660D4" w:rsidDel="009059BA" w:rsidRDefault="00945706">
      <w:pPr>
        <w:ind w:firstLine="420"/>
        <w:rPr>
          <w:del w:id="29" w:author="Martin Ma" w:date="2025-10-19T00:11:00Z" w16du:dateUtc="2025-10-19T07:11:00Z"/>
          <w:rFonts w:asciiTheme="minorEastAsia" w:hAnsiTheme="minorEastAsia" w:cs="Times New Roman" w:hint="eastAsia"/>
          <w:color w:val="EE0000"/>
          <w:sz w:val="16"/>
          <w:szCs w:val="16"/>
          <w:rPrChange w:id="30" w:author="Martin Ma" w:date="2025-10-19T00:05:00Z" w16du:dateUtc="2025-10-19T07:05:00Z">
            <w:rPr>
              <w:del w:id="31" w:author="Martin Ma" w:date="2025-10-19T00:11:00Z" w16du:dateUtc="2025-10-19T07:11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32" w:author="Martin Ma" w:date="2025-10-19T00:10:00Z" w16du:dateUtc="2025-10-19T07:10:00Z">
          <w:pPr>
            <w:ind w:firstLineChars="1162" w:firstLine="1859"/>
          </w:pPr>
        </w:pPrChange>
      </w:pPr>
    </w:p>
    <w:p w14:paraId="68F4FB1F" w14:textId="3F3312BB" w:rsidR="00945706" w:rsidRPr="00C734F9" w:rsidRDefault="00C734F9" w:rsidP="00945706">
      <w:pPr>
        <w:ind w:firstLine="420"/>
        <w:rPr>
          <w:ins w:id="33" w:author="Martin Ma" w:date="2025-10-18T16:13:00Z" w16du:dateUtc="2025-10-18T23:13:00Z"/>
          <w:rFonts w:ascii="Times New Roman" w:hAnsi="Times New Roman" w:cs="Times New Roman" w:hint="eastAsia"/>
          <w:sz w:val="16"/>
          <w:szCs w:val="16"/>
          <w:rPrChange w:id="34" w:author="Martin Ma" w:date="2025-10-18T16:37:00Z" w16du:dateUtc="2025-10-18T23:37:00Z">
            <w:rPr>
              <w:ins w:id="35" w:author="Martin Ma" w:date="2025-10-18T16:13:00Z" w16du:dateUtc="2025-10-18T23:1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36" w:author="Martin Ma" w:date="2025-10-18T16:37:00Z" w16du:dateUtc="2025-10-18T23:37:00Z">
        <w:r w:rsidRPr="00C734F9">
          <w:rPr>
            <w:rFonts w:ascii="Times New Roman" w:hAnsi="Times New Roman" w:cs="Times New Roman" w:hint="eastAsia"/>
            <w:sz w:val="16"/>
            <w:szCs w:val="16"/>
            <w:rPrChange w:id="37" w:author="Martin Ma" w:date="2025-10-18T16:37:00Z" w16du:dateUtc="2025-10-18T23:37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::operator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new</w:t>
        </w:r>
      </w:ins>
      <w:ins w:id="38" w:author="Martin Ma" w:date="2025-10-19T00:15:00Z" w16du:dateUtc="2025-10-19T07:15:00Z">
        <w:r w:rsidR="009059BA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9059BA">
          <w:rPr>
            <w:rFonts w:ascii="Times New Roman" w:hAnsi="Times New Roman" w:cs="Times New Roman" w:hint="eastAsia"/>
            <w:sz w:val="16"/>
            <w:szCs w:val="16"/>
          </w:rPr>
          <w:t>内存大小</w:t>
        </w:r>
      </w:ins>
      <w:ins w:id="39" w:author="Martin Ma" w:date="2025-10-18T16:38:00Z" w16du:dateUtc="2025-10-18T23:38:00Z">
        <w:r>
          <w:rPr>
            <w:rFonts w:ascii="Times New Roman" w:hAnsi="Times New Roman" w:cs="Times New Roman" w:hint="eastAsia"/>
            <w:sz w:val="16"/>
            <w:szCs w:val="16"/>
          </w:rPr>
          <w:t xml:space="preserve">); </w:t>
        </w:r>
        <w:r>
          <w:rPr>
            <w:rFonts w:ascii="Times New Roman" w:hAnsi="Times New Roman" w:cs="Times New Roman" w:hint="eastAsia"/>
            <w:sz w:val="16"/>
            <w:szCs w:val="16"/>
          </w:rPr>
          <w:t>全局的</w:t>
        </w:r>
        <w:r>
          <w:rPr>
            <w:rFonts w:ascii="Times New Roman" w:hAnsi="Times New Roman" w:cs="Times New Roman" w:hint="eastAsia"/>
            <w:sz w:val="16"/>
            <w:szCs w:val="16"/>
          </w:rPr>
          <w:t>new</w:t>
        </w:r>
        <w:r>
          <w:rPr>
            <w:rFonts w:ascii="Times New Roman" w:hAnsi="Times New Roman" w:cs="Times New Roman" w:hint="eastAsia"/>
            <w:sz w:val="16"/>
            <w:szCs w:val="16"/>
          </w:rPr>
          <w:t>不是自己定义的</w:t>
        </w:r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重载的函数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40" w:author="Martin Ma" w:date="2025-10-19T00:15:00Z" w16du:dateUtc="2025-10-19T07:15:00Z">
        <w:r w:rsidR="009059BA" w:rsidRPr="001B6AB5">
          <w:rPr>
            <w:rFonts w:ascii="Times New Roman" w:hAnsi="Times New Roman" w:cs="Times New Roman" w:hint="eastAsia"/>
            <w:b/>
            <w:bCs/>
            <w:sz w:val="16"/>
            <w:szCs w:val="16"/>
            <w:rPrChange w:id="41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 </w:t>
        </w:r>
      </w:ins>
      <w:ins w:id="42" w:author="Martin Ma" w:date="2025-10-19T00:48:00Z" w16du:dateUtc="2025-10-19T07:48:00Z">
        <w:r w:rsidR="001B6AB5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3" w:author="Martin Ma" w:date="2025-10-19T00:48:00Z" w16du:dateUtc="2025-10-19T07:48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Note that</w:t>
        </w:r>
      </w:ins>
      <w:ins w:id="44" w:author="Martin Ma" w:date="2025-10-19T00:49:00Z" w16du:dateUtc="2025-10-19T07:49:00Z">
        <w:r w:rsid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: </w:t>
        </w:r>
      </w:ins>
      <w:proofErr w:type="gramStart"/>
      <w:ins w:id="45" w:author="Martin Ma" w:date="2025-10-19T00:19:00Z" w16du:dateUtc="2025-10-19T07:19:00Z">
        <w:r w:rsidR="00405AD2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6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只</w:t>
        </w:r>
      </w:ins>
      <w:ins w:id="47" w:author="Martin Ma" w:date="2025-10-19T00:15:00Z" w16du:dateUtc="2025-10-19T07:15:00Z">
        <w:r w:rsidR="009059BA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8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分配</w:t>
        </w:r>
        <w:proofErr w:type="gramEnd"/>
        <w:r w:rsidR="009059BA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49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空间</w:t>
        </w:r>
      </w:ins>
      <w:ins w:id="50" w:author="Martin Ma" w:date="2025-10-19T00:19:00Z" w16du:dateUtc="2025-10-19T07:19:00Z">
        <w:r w:rsidR="00405AD2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1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不</w:t>
        </w:r>
      </w:ins>
      <w:ins w:id="52" w:author="Martin Ma" w:date="2025-10-19T00:44:00Z" w16du:dateUtc="2025-10-19T07:44:00Z">
        <w:r w:rsidR="008032A8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3" w:author="Martin Ma" w:date="2025-10-19T00:48:00Z" w16du:dateUtc="2025-10-19T07:48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调用</w:t>
        </w:r>
      </w:ins>
      <w:ins w:id="54" w:author="Martin Ma" w:date="2025-10-19T00:19:00Z" w16du:dateUtc="2025-10-19T07:19:00Z">
        <w:r w:rsidR="00405AD2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55" w:author="Martin Ma" w:date="2025-10-19T00:48:00Z" w16du:dateUtc="2025-10-19T07:48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构造</w:t>
        </w:r>
      </w:ins>
    </w:p>
    <w:p w14:paraId="71C9EFD4" w14:textId="10B16F41" w:rsidR="00900D33" w:rsidRPr="00476BFB" w:rsidRDefault="009059BA" w:rsidP="009059BA">
      <w:pPr>
        <w:ind w:firstLine="420"/>
        <w:rPr>
          <w:ins w:id="56" w:author="Martin Ma" w:date="2025-10-19T00:11:00Z" w16du:dateUtc="2025-10-19T07:11:00Z"/>
          <w:rFonts w:asciiTheme="minorEastAsia" w:hAnsiTheme="minorEastAsia" w:cs="Times New Roman" w:hint="eastAsia"/>
          <w:color w:val="000000" w:themeColor="text1"/>
          <w:sz w:val="16"/>
          <w:szCs w:val="16"/>
          <w:rPrChange w:id="57" w:author="Martin Ma" w:date="2025-10-19T00:17:00Z" w16du:dateUtc="2025-10-19T07:17:00Z">
            <w:rPr>
              <w:ins w:id="58" w:author="Martin Ma" w:date="2025-10-19T00:11:00Z" w16du:dateUtc="2025-10-19T07:11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59" w:author="Martin Ma" w:date="2025-10-19T00:12:00Z" w16du:dateUtc="2025-10-19T07:12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0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::operator </w:t>
        </w:r>
      </w:ins>
      <w:ins w:id="61" w:author="Martin Ma" w:date="2025-10-19T00:11:00Z" w16du:dateUtc="2025-10-19T07:11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2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new[](num</w:t>
        </w:r>
      </w:ins>
      <w:ins w:id="63" w:author="Martin Ma" w:date="2025-10-19T00:16:00Z" w16du:dateUtc="2025-10-19T07:16:00Z">
        <w:r w:rsidR="00476BFB"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4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*</w:t>
        </w:r>
        <w:proofErr w:type="spellStart"/>
        <w:r w:rsidR="00476BFB"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5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sizeof</w:t>
        </w:r>
        <w:proofErr w:type="spellEnd"/>
        <w:r w:rsidR="00476BFB"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6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(int)</w:t>
        </w:r>
      </w:ins>
      <w:ins w:id="67" w:author="Martin Ma" w:date="2025-10-19T00:11:00Z" w16du:dateUtc="2025-10-19T07:11:00Z">
        <w:r w:rsidRPr="00476BFB">
          <w:rPr>
            <w:rFonts w:ascii="Times New Roman" w:hAnsi="Times New Roman" w:cs="Times New Roman"/>
            <w:color w:val="000000" w:themeColor="text1"/>
            <w:sz w:val="16"/>
            <w:szCs w:val="16"/>
            <w:rPrChange w:id="68" w:author="Martin Ma" w:date="2025-10-19T00:17:00Z" w16du:dateUtc="2025-10-19T07:17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)</w:t>
        </w:r>
      </w:ins>
      <w:ins w:id="69" w:author="Martin Ma" w:date="2025-10-19T00:21:00Z" w16du:dateUtc="2025-10-19T07:21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; </w:t>
        </w:r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通常</w:t>
        </w:r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: </w:t>
        </w:r>
        <w:proofErr w:type="spellStart"/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static_cast</w:t>
        </w:r>
        <w:proofErr w:type="spellEnd"/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&lt;T</w:t>
        </w:r>
      </w:ins>
      <w:ins w:id="70" w:author="Martin Ma" w:date="2025-10-19T00:22:00Z" w16du:dateUtc="2025-10-19T07:22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*</w:t>
        </w:r>
      </w:ins>
      <w:ins w:id="71" w:author="Martin Ma" w:date="2025-10-19T00:21:00Z" w16du:dateUtc="2025-10-19T07:21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&gt;</w:t>
        </w:r>
      </w:ins>
      <w:ins w:id="72" w:author="Martin Ma" w:date="2025-10-19T00:22:00Z" w16du:dateUtc="2025-10-19T07:22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(::operator new(</w:t>
        </w:r>
        <w:proofErr w:type="spellStart"/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sizeof</w:t>
        </w:r>
        <w:proofErr w:type="spellEnd"/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(T)))</w:t>
        </w:r>
      </w:ins>
      <w:ins w:id="73" w:author="Martin Ma" w:date="2025-10-19T00:25:00Z" w16du:dateUtc="2025-10-19T07:25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 </w:t>
        </w:r>
      </w:ins>
      <w:ins w:id="74" w:author="Martin Ma" w:date="2025-10-19T00:26:00Z" w16du:dateUtc="2025-10-19T07:26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 xml:space="preserve"> </w:t>
        </w:r>
      </w:ins>
      <w:ins w:id="75" w:author="Martin Ma" w:date="2025-10-19T00:25:00Z" w16du:dateUtc="2025-10-19T07:25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(</w:t>
        </w:r>
      </w:ins>
      <w:ins w:id="76" w:author="Martin Ma" w:date="2025-10-19T00:26:00Z" w16du:dateUtc="2025-10-19T07:26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指定空间地址类型</w:t>
        </w:r>
      </w:ins>
      <w:ins w:id="77" w:author="Martin Ma" w:date="2025-10-19T00:25:00Z" w16du:dateUtc="2025-10-19T07:25:00Z">
        <w:r w:rsidR="00E62963">
          <w:rPr>
            <w:rFonts w:ascii="Times New Roman" w:hAnsi="Times New Roman" w:cs="Times New Roman" w:hint="eastAsia"/>
            <w:color w:val="000000" w:themeColor="text1"/>
            <w:sz w:val="16"/>
            <w:szCs w:val="16"/>
          </w:rPr>
          <w:t>)</w:t>
        </w:r>
      </w:ins>
    </w:p>
    <w:p w14:paraId="27E12C1F" w14:textId="77777777" w:rsidR="009059BA" w:rsidRPr="007B0427" w:rsidRDefault="009059BA" w:rsidP="00945706">
      <w:pPr>
        <w:ind w:firstLine="420"/>
        <w:rPr>
          <w:rFonts w:asciiTheme="minorEastAsia" w:hAnsiTheme="minorEastAsia" w:cs="Times New Roman" w:hint="eastAsia"/>
          <w:sz w:val="16"/>
          <w:szCs w:val="16"/>
        </w:rPr>
      </w:pPr>
    </w:p>
    <w:p w14:paraId="00615C60" w14:textId="75D3C162" w:rsidR="00945706" w:rsidRPr="007B0427" w:rsidRDefault="00945706" w:rsidP="00945706">
      <w:pPr>
        <w:ind w:firstLine="420"/>
        <w:rPr>
          <w:rFonts w:ascii="Times New Roman" w:hAnsi="Times New Roman" w:cs="Times New Roman" w:hint="eastAsia"/>
          <w:sz w:val="16"/>
          <w:szCs w:val="16"/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="00AC7833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>可以释放多次</w:t>
      </w:r>
      <w:r w:rsidR="005B73AE" w:rsidRPr="007B0427">
        <w:rPr>
          <w:rFonts w:ascii="Times New Roman" w:hAnsi="Times New Roman" w:cs="Times New Roman"/>
          <w:sz w:val="16"/>
          <w:szCs w:val="16"/>
        </w:rPr>
        <w:t xml:space="preserve">, </w:t>
      </w:r>
      <w:r w:rsidR="005B73AE" w:rsidRPr="007B0427">
        <w:rPr>
          <w:rFonts w:ascii="Times New Roman" w:hAnsi="Times New Roman" w:cs="Times New Roman"/>
          <w:sz w:val="16"/>
          <w:szCs w:val="16"/>
        </w:rPr>
        <w:t>如果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ptr</w:t>
      </w:r>
      <w:proofErr w:type="spellEnd"/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≠</w:t>
      </w:r>
      <w:r w:rsidR="005F4708" w:rsidRPr="007B04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 </w:t>
      </w:r>
      <w:r w:rsidRPr="007B0427">
        <w:rPr>
          <w:rFonts w:ascii="Times New Roman" w:hAnsi="Times New Roman" w:cs="Times New Roman"/>
          <w:sz w:val="16"/>
          <w:szCs w:val="16"/>
        </w:rPr>
        <w:t>则不能重复释放</w:t>
      </w:r>
      <w:r w:rsidR="00312363" w:rsidRPr="007B0427">
        <w:rPr>
          <w:rFonts w:ascii="Times New Roman" w:hAnsi="Times New Roman" w:cs="Times New Roman"/>
          <w:sz w:val="16"/>
          <w:szCs w:val="16"/>
        </w:rPr>
        <w:t xml:space="preserve"> (</w:t>
      </w:r>
      <w:r w:rsidR="00312363" w:rsidRPr="007B0427">
        <w:rPr>
          <w:rFonts w:ascii="Times New Roman" w:hAnsi="Times New Roman" w:cs="Times New Roman"/>
          <w:sz w:val="16"/>
          <w:szCs w:val="16"/>
        </w:rPr>
        <w:t>否则报错</w:t>
      </w:r>
      <w:r w:rsidR="00312363" w:rsidRPr="007B0427">
        <w:rPr>
          <w:rFonts w:ascii="Times New Roman" w:hAnsi="Times New Roman" w:cs="Times New Roman"/>
          <w:sz w:val="16"/>
          <w:szCs w:val="16"/>
        </w:rPr>
        <w:t>)</w:t>
      </w:r>
      <w:ins w:id="78" w:author="Martin Ma" w:date="2025-10-19T00:43:00Z" w16du:dateUtc="2025-10-19T07:43:00Z">
        <w:r w:rsidR="00FD075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FD0759" w:rsidRPr="008032A8">
          <w:rPr>
            <w:rFonts w:ascii="Times New Roman" w:hAnsi="Times New Roman" w:cs="Times New Roman" w:hint="eastAsia"/>
            <w:color w:val="EE0000"/>
            <w:sz w:val="16"/>
            <w:szCs w:val="16"/>
            <w:rPrChange w:id="79" w:author="Martin Ma" w:date="2025-10-19T00:44:00Z" w16du:dateUtc="2025-10-19T07:4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会调用析构</w:t>
        </w:r>
      </w:ins>
    </w:p>
    <w:p w14:paraId="60495B3A" w14:textId="073889D5" w:rsidR="00910E1A" w:rsidRPr="001B6AB5" w:rsidRDefault="00945706" w:rsidP="00945706">
      <w:pPr>
        <w:ind w:firstLine="420"/>
        <w:rPr>
          <w:rFonts w:ascii="Times New Roman" w:hAnsi="Times New Roman" w:cs="Times New Roman" w:hint="eastAsia"/>
          <w:b/>
          <w:bCs/>
          <w:color w:val="EE0000"/>
          <w:sz w:val="16"/>
          <w:szCs w:val="16"/>
          <w:rPrChange w:id="80" w:author="Martin Ma" w:date="2025-10-19T00:47:00Z" w16du:dateUtc="2025-10-19T07:47:00Z">
            <w:rPr>
              <w:rFonts w:ascii="Times New Roman" w:hAnsi="Times New Roman" w:cs="Times New Roman" w:hint="eastAsia"/>
              <w:sz w:val="16"/>
              <w:szCs w:val="16"/>
            </w:rPr>
          </w:rPrChange>
        </w:rPr>
      </w:pPr>
      <w:r w:rsidRPr="007B0427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7B0427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7B0427">
        <w:rPr>
          <w:rFonts w:ascii="Times New Roman" w:hAnsi="Times New Roman" w:cs="Times New Roman"/>
          <w:sz w:val="16"/>
          <w:szCs w:val="16"/>
        </w:rPr>
        <w:t xml:space="preserve">;  </w:t>
      </w:r>
      <w:r w:rsidRPr="007B0427">
        <w:rPr>
          <w:rFonts w:ascii="Times New Roman" w:hAnsi="Times New Roman" w:cs="Times New Roman"/>
          <w:sz w:val="16"/>
          <w:szCs w:val="16"/>
        </w:rPr>
        <w:t>释放数组</w:t>
      </w:r>
      <w:ins w:id="81" w:author="Martin Ma" w:date="2025-10-19T00:47:00Z" w16du:dateUtc="2025-10-19T07:47:00Z">
        <w:r w:rsidR="001B6AB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82" w:author="Martin Ma" w:date="2025-10-19T00:58:00Z" w16du:dateUtc="2025-10-19T07:58:00Z">
        <w:r w:rsidR="00C943D7">
          <w:rPr>
            <w:rFonts w:ascii="Times New Roman" w:hAnsi="Times New Roman" w:cs="Times New Roman" w:hint="eastAsia"/>
            <w:sz w:val="16"/>
            <w:szCs w:val="16"/>
          </w:rPr>
          <w:t>与</w:t>
        </w:r>
        <w:r w:rsidR="00C943D7">
          <w:rPr>
            <w:rFonts w:ascii="Times New Roman" w:hAnsi="Times New Roman" w:cs="Times New Roman" w:hint="eastAsia"/>
            <w:sz w:val="16"/>
            <w:szCs w:val="16"/>
          </w:rPr>
          <w:t>new</w:t>
        </w:r>
        <w:r w:rsidR="00C943D7">
          <w:rPr>
            <w:rFonts w:ascii="Times New Roman" w:hAnsi="Times New Roman" w:cs="Times New Roman" w:hint="eastAsia"/>
            <w:sz w:val="16"/>
            <w:szCs w:val="16"/>
          </w:rPr>
          <w:t>匹配使用</w:t>
        </w:r>
      </w:ins>
      <w:ins w:id="83" w:author="Martin Ma" w:date="2025-10-19T00:47:00Z" w16du:dateUtc="2025-10-19T07:47:00Z">
        <w:r w:rsidR="001B6AB5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1B6AB5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84" w:author="Martin Ma" w:date="2025-10-19T00:47:00Z" w16du:dateUtc="2025-10-19T07:47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 xml:space="preserve"> Note that: ::operator delete(</w:t>
        </w:r>
        <w:proofErr w:type="spellStart"/>
        <w:r w:rsidR="001B6AB5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85" w:author="Martin Ma" w:date="2025-10-19T00:47:00Z" w16du:dateUtc="2025-10-19T07:47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ptr</w:t>
        </w:r>
        <w:proofErr w:type="spellEnd"/>
        <w:r w:rsidR="001B6AB5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86" w:author="Martin Ma" w:date="2025-10-19T00:47:00Z" w16du:dateUtc="2025-10-19T07:47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)</w:t>
        </w:r>
        <w:r w:rsidR="001B6AB5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87" w:author="Martin Ma" w:date="2025-10-19T00:47:00Z" w16du:dateUtc="2025-10-19T07:47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只释放空间</w:t>
        </w:r>
        <w:proofErr w:type="gramStart"/>
        <w:r w:rsidR="001B6AB5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88" w:author="Martin Ma" w:date="2025-10-19T00:47:00Z" w16du:dateUtc="2025-10-19T07:47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不析构</w:t>
        </w:r>
        <w:proofErr w:type="gramEnd"/>
        <w:r w:rsidR="001B6AB5" w:rsidRPr="001B6AB5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89" w:author="Martin Ma" w:date="2025-10-19T00:47:00Z" w16du:dateUtc="2025-10-19T07:47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对象</w:t>
        </w:r>
      </w:ins>
    </w:p>
    <w:p w14:paraId="7E49DC66" w14:textId="3007CE6C" w:rsidR="00C734F9" w:rsidRPr="007E0DEA" w:rsidRDefault="00C734F9" w:rsidP="00C734F9">
      <w:pPr>
        <w:ind w:firstLine="420"/>
        <w:rPr>
          <w:ins w:id="90" w:author="Martin Ma" w:date="2025-10-18T16:39:00Z" w16du:dateUtc="2025-10-18T23:39:00Z"/>
          <w:rFonts w:ascii="Times New Roman" w:hAnsi="Times New Roman" w:cs="Times New Roman"/>
          <w:sz w:val="16"/>
          <w:szCs w:val="16"/>
        </w:rPr>
      </w:pPr>
      <w:ins w:id="91" w:author="Martin Ma" w:date="2025-10-18T16:38:00Z" w16du:dateUtc="2025-10-18T23:38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92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:: operator delet</w:t>
        </w:r>
      </w:ins>
      <w:ins w:id="93" w:author="Martin Ma" w:date="2025-10-18T16:39:00Z" w16du:dateUtc="2025-10-18T23:39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94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e(</w:t>
        </w:r>
      </w:ins>
      <w:proofErr w:type="spellStart"/>
      <w:ins w:id="95" w:author="Martin Ma" w:date="2025-10-19T00:20:00Z" w16du:dateUtc="2025-10-19T07:20:00Z">
        <w:r w:rsidR="00521DA1">
          <w:rPr>
            <w:rFonts w:ascii="Times New Roman" w:eastAsiaTheme="majorEastAsia" w:hAnsi="Times New Roman" w:cs="Times New Roman" w:hint="eastAsia"/>
            <w:sz w:val="16"/>
            <w:szCs w:val="16"/>
          </w:rPr>
          <w:t>ptr</w:t>
        </w:r>
      </w:ins>
      <w:proofErr w:type="spellEnd"/>
      <w:ins w:id="96" w:author="Martin Ma" w:date="2025-10-18T16:39:00Z" w16du:dateUtc="2025-10-18T23:39:00Z">
        <w:r w:rsidRPr="00C734F9">
          <w:rPr>
            <w:rFonts w:ascii="Times New Roman" w:eastAsiaTheme="majorEastAsia" w:hAnsi="Times New Roman" w:cs="Times New Roman" w:hint="eastAsia"/>
            <w:sz w:val="16"/>
            <w:szCs w:val="16"/>
            <w:rPrChange w:id="97" w:author="Martin Ma" w:date="2025-10-18T16:39:00Z" w16du:dateUtc="2025-10-18T23:39:00Z">
              <w:rPr>
                <w:rFonts w:asciiTheme="majorEastAsia" w:eastAsiaTheme="majorEastAsia" w:hAnsiTheme="majorEastAsia" w:hint="eastAsia"/>
                <w:sz w:val="16"/>
                <w:szCs w:val="16"/>
              </w:rPr>
            </w:rPrChange>
          </w:rPr>
          <w:t>)</w:t>
        </w:r>
        <w:r>
          <w:rPr>
            <w:rFonts w:ascii="Times New Roman" w:eastAsiaTheme="majorEastAsia" w:hAnsi="Times New Roman" w:cs="Times New Roman" w:hint="eastAsia"/>
            <w:sz w:val="16"/>
            <w:szCs w:val="16"/>
          </w:rPr>
          <w:t xml:space="preserve">; </w:t>
        </w:r>
        <w:r>
          <w:rPr>
            <w:rFonts w:ascii="Times New Roman" w:hAnsi="Times New Roman" w:cs="Times New Roman" w:hint="eastAsia"/>
            <w:sz w:val="16"/>
            <w:szCs w:val="16"/>
          </w:rPr>
          <w:t>全局的</w:t>
        </w:r>
      </w:ins>
      <w:ins w:id="98" w:author="Martin Ma" w:date="2025-10-19T00:20:00Z" w16du:dateUtc="2025-10-19T07:20:00Z">
        <w:r w:rsidR="005E6FB6">
          <w:rPr>
            <w:rFonts w:ascii="Times New Roman" w:hAnsi="Times New Roman" w:cs="Times New Roman" w:hint="eastAsia"/>
            <w:sz w:val="16"/>
            <w:szCs w:val="16"/>
          </w:rPr>
          <w:t>delete</w:t>
        </w:r>
      </w:ins>
      <w:ins w:id="99" w:author="Martin Ma" w:date="2025-10-18T16:39:00Z" w16du:dateUtc="2025-10-18T23:39:00Z">
        <w:r>
          <w:rPr>
            <w:rFonts w:ascii="Times New Roman" w:hAnsi="Times New Roman" w:cs="Times New Roman" w:hint="eastAsia"/>
            <w:sz w:val="16"/>
            <w:szCs w:val="16"/>
          </w:rPr>
          <w:t>不是自己定义的</w:t>
        </w:r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重载函数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100" w:author="Martin Ma" w:date="2025-10-19T00:17:00Z" w16du:dateUtc="2025-10-19T07:17:00Z">
        <w:r w:rsidR="00476BFB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76BFB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101" w:author="Martin Ma" w:date="2025-10-19T00:20:00Z" w16du:dateUtc="2025-10-19T07:20:00Z">
        <w:r w:rsidR="00521DA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02" w:author="Martin Ma" w:date="2025-10-19T00:17:00Z" w16du:dateUtc="2025-10-19T07:17:00Z">
        <w:r w:rsidR="00476BFB">
          <w:rPr>
            <w:rFonts w:ascii="Times New Roman" w:hAnsi="Times New Roman" w:cs="Times New Roman" w:hint="eastAsia"/>
            <w:sz w:val="16"/>
            <w:szCs w:val="16"/>
          </w:rPr>
          <w:t>::operat</w:t>
        </w:r>
      </w:ins>
      <w:ins w:id="103" w:author="Martin Ma" w:date="2025-10-19T00:18:00Z" w16du:dateUtc="2025-10-19T07:18:00Z">
        <w:r w:rsidR="00476BFB">
          <w:rPr>
            <w:rFonts w:ascii="Times New Roman" w:hAnsi="Times New Roman" w:cs="Times New Roman" w:hint="eastAsia"/>
            <w:sz w:val="16"/>
            <w:szCs w:val="16"/>
          </w:rPr>
          <w:t>or delete[] (</w:t>
        </w:r>
        <w:proofErr w:type="spellStart"/>
        <w:r w:rsidR="00476BFB">
          <w:rPr>
            <w:rFonts w:ascii="Times New Roman" w:hAnsi="Times New Roman" w:cs="Times New Roman" w:hint="eastAsia"/>
            <w:sz w:val="16"/>
            <w:szCs w:val="16"/>
          </w:rPr>
          <w:t>ptr</w:t>
        </w:r>
        <w:proofErr w:type="spellEnd"/>
        <w:r w:rsidR="00476BFB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104" w:author="Martin Ma" w:date="2025-10-19T00:41:00Z" w16du:dateUtc="2025-10-19T07:41:00Z">
        <w:r w:rsidR="00B907A4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05" w:author="Martin Ma" w:date="2025-10-19T00:41:00Z">
        <w:r w:rsidR="00B907A4" w:rsidRPr="00B907A4">
          <w:rPr>
            <w:rFonts w:ascii="Times New Roman" w:hAnsi="Times New Roman" w:cs="Times New Roman"/>
            <w:color w:val="EE0000"/>
            <w:sz w:val="16"/>
            <w:szCs w:val="16"/>
            <w:rPrChange w:id="106" w:author="Martin Ma" w:date="2025-10-19T00:41:00Z" w16du:dateUtc="2025-10-19T07:4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不调用析构</w:t>
        </w:r>
      </w:ins>
    </w:p>
    <w:p w14:paraId="0E2CD23F" w14:textId="729936E7" w:rsidR="003942ED" w:rsidRPr="00111791" w:rsidDel="00900D33" w:rsidRDefault="003942ED">
      <w:pPr>
        <w:rPr>
          <w:del w:id="107" w:author="Martin Ma" w:date="2025-10-18T16:13:00Z" w16du:dateUtc="2025-10-18T23:13:00Z"/>
          <w:rFonts w:ascii="Times New Roman" w:eastAsiaTheme="majorEastAsia" w:hAnsi="Times New Roman" w:cs="Times New Roman" w:hint="eastAsia"/>
          <w:sz w:val="16"/>
          <w:szCs w:val="16"/>
          <w:rPrChange w:id="108" w:author="Martin Ma" w:date="2025-10-18T16:43:00Z" w16du:dateUtc="2025-10-18T23:43:00Z">
            <w:rPr>
              <w:del w:id="109" w:author="Martin Ma" w:date="2025-10-18T16:13:00Z" w16du:dateUtc="2025-10-18T23:13:00Z"/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CA22E5C" w14:textId="77777777" w:rsidR="003942ED" w:rsidRPr="00111791" w:rsidRDefault="003942ED">
      <w:pPr>
        <w:rPr>
          <w:rFonts w:ascii="Times New Roman" w:eastAsiaTheme="majorEastAsia" w:hAnsi="Times New Roman" w:cs="Times New Roman" w:hint="eastAsia"/>
          <w:sz w:val="16"/>
          <w:szCs w:val="16"/>
          <w:rPrChange w:id="110" w:author="Martin Ma" w:date="2025-10-18T16:43:00Z" w16du:dateUtc="2025-10-18T23:43:00Z">
            <w:rPr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FCB7F53" w14:textId="6AEBE4C7" w:rsidR="001153FB" w:rsidRDefault="00111791" w:rsidP="001153FB">
      <w:pPr>
        <w:ind w:left="420"/>
        <w:rPr>
          <w:ins w:id="111" w:author="Martin Ma" w:date="2025-10-18T16:48:00Z" w16du:dateUtc="2025-10-18T23:48:00Z"/>
          <w:rFonts w:ascii="Times New Roman" w:hAnsi="Times New Roman" w:cs="Times New Roman"/>
          <w:sz w:val="16"/>
          <w:szCs w:val="16"/>
        </w:rPr>
      </w:pPr>
      <w:ins w:id="112" w:author="Martin Ma" w:date="2025-10-18T16:44:00Z" w16du:dateUtc="2025-10-18T23:44:00Z">
        <w:r w:rsidRPr="001153FB">
          <w:rPr>
            <w:rFonts w:ascii="Times New Roman" w:hAnsi="Times New Roman" w:cs="Times New Roman"/>
            <w:b/>
            <w:bCs/>
            <w:sz w:val="16"/>
            <w:szCs w:val="16"/>
            <w:rPrChange w:id="113" w:author="Martin Ma" w:date="2025-10-18T16:47:00Z" w16du:dateUtc="2025-10-18T23:47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p</w:t>
        </w:r>
      </w:ins>
      <w:ins w:id="114" w:author="Martin Ma" w:date="2025-10-18T16:43:00Z" w16du:dateUtc="2025-10-18T23:43:00Z">
        <w:r w:rsidRPr="001153FB">
          <w:rPr>
            <w:rFonts w:ascii="Times New Roman" w:hAnsi="Times New Roman" w:cs="Times New Roman"/>
            <w:b/>
            <w:bCs/>
            <w:sz w:val="16"/>
            <w:szCs w:val="16"/>
            <w:rPrChange w:id="115" w:author="Martin Ma" w:date="2025-10-18T16:47:00Z" w16du:dateUtc="2025-10-18T23:47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lacement new</w:t>
        </w:r>
      </w:ins>
      <w:ins w:id="116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117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: new(</w:t>
        </w:r>
      </w:ins>
      <w:proofErr w:type="spellStart"/>
      <w:ins w:id="118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>ptr</w:t>
        </w:r>
      </w:ins>
      <w:proofErr w:type="spellEnd"/>
      <w:ins w:id="119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120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)</w:t>
        </w:r>
      </w:ins>
      <w:ins w:id="121" w:author="Martin Ma" w:date="2025-10-19T00:34:00Z" w16du:dateUtc="2025-10-19T07:34:00Z">
        <w:r w:rsidR="00EA7DA2" w:rsidRPr="00EA7DA2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122" w:author="Martin Ma" w:date="2025-10-19T00:34:00Z" w16du:dateUtc="2025-10-19T07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  <w:ins w:id="123" w:author="Martin Ma" w:date="2025-10-18T22:44:00Z" w16du:dateUtc="2025-10-19T05:44:00Z">
        <w:r w:rsidR="004D6E9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gramStart"/>
      <w:ins w:id="124" w:author="Martin Ma" w:date="2025-10-18T16:44:00Z" w16du:dateUtc="2025-10-18T23:44:00Z">
        <w:r w:rsidRPr="001153FB">
          <w:rPr>
            <w:rFonts w:ascii="Times New Roman" w:hAnsi="Times New Roman" w:cs="Times New Roman"/>
            <w:sz w:val="16"/>
            <w:szCs w:val="16"/>
            <w:rPrChange w:id="125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>CN(</w:t>
        </w:r>
        <w:proofErr w:type="gramEnd"/>
        <w:r w:rsidRPr="001153FB">
          <w:rPr>
            <w:rFonts w:ascii="Times New Roman" w:hAnsi="Times New Roman" w:cs="Times New Roman"/>
            <w:sz w:val="16"/>
            <w:szCs w:val="16"/>
            <w:rPrChange w:id="126" w:author="Martin Ma" w:date="2025-10-18T16:46:00Z" w16du:dateUtc="2025-10-18T23:46:00Z">
              <w:rPr>
                <w:rFonts w:ascii="Times New Roman" w:eastAsiaTheme="majorEastAsia" w:hAnsi="Times New Roman" w:cs="Times New Roman"/>
                <w:sz w:val="16"/>
                <w:szCs w:val="16"/>
              </w:rPr>
            </w:rPrChange>
          </w:rPr>
          <w:t xml:space="preserve">…); </w:t>
        </w:r>
        <w:r w:rsidRPr="001153FB">
          <w:rPr>
            <w:rFonts w:ascii="Times New Roman" w:hAnsi="Times New Roman" w:cs="Times New Roman" w:hint="eastAsia"/>
            <w:sz w:val="16"/>
            <w:szCs w:val="16"/>
            <w:rPrChange w:id="127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在</w:t>
        </w:r>
      </w:ins>
      <w:ins w:id="128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129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空间</w:t>
        </w:r>
      </w:ins>
      <w:proofErr w:type="spellStart"/>
      <w:ins w:id="130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>p</w:t>
        </w:r>
      </w:ins>
      <w:ins w:id="131" w:author="Martin Ma" w:date="2025-10-18T16:49:00Z" w16du:dateUtc="2025-10-18T23:49:00Z">
        <w:r w:rsidR="001153FB">
          <w:rPr>
            <w:rFonts w:ascii="Times New Roman" w:hAnsi="Times New Roman" w:cs="Times New Roman" w:hint="eastAsia"/>
            <w:sz w:val="16"/>
            <w:szCs w:val="16"/>
          </w:rPr>
          <w:t>tr</w:t>
        </w:r>
      </w:ins>
      <w:proofErr w:type="spellEnd"/>
      <w:ins w:id="132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133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上</w:t>
        </w:r>
      </w:ins>
      <w:ins w:id="134" w:author="Martin Ma" w:date="2025-10-19T00:35:00Z" w16du:dateUtc="2025-10-19T07:35:00Z">
        <w:r w:rsidR="00EA7DA2">
          <w:rPr>
            <w:rFonts w:ascii="Times New Roman" w:hAnsi="Times New Roman" w:cs="Times New Roman" w:hint="eastAsia"/>
            <w:sz w:val="16"/>
            <w:szCs w:val="16"/>
          </w:rPr>
          <w:t>构造</w:t>
        </w:r>
      </w:ins>
      <w:ins w:id="135" w:author="Martin Ma" w:date="2025-10-18T16:45:00Z" w16du:dateUtc="2025-10-18T23:45:00Z">
        <w:r w:rsidRPr="001153FB">
          <w:rPr>
            <w:rFonts w:ascii="Times New Roman" w:hAnsi="Times New Roman" w:cs="Times New Roman" w:hint="eastAsia"/>
            <w:sz w:val="16"/>
            <w:szCs w:val="16"/>
            <w:rPrChange w:id="136" w:author="Martin Ma" w:date="2025-10-18T16:46:00Z" w16du:dateUtc="2025-10-18T23:46:00Z">
              <w:rPr>
                <w:rFonts w:ascii="Times New Roman" w:eastAsiaTheme="majorEastAsia" w:hAnsi="Times New Roman" w:cs="Times New Roman" w:hint="eastAsia"/>
                <w:sz w:val="16"/>
                <w:szCs w:val="16"/>
              </w:rPr>
            </w:rPrChange>
          </w:rPr>
          <w:t>一个对象</w:t>
        </w:r>
      </w:ins>
      <w:ins w:id="137" w:author="Martin Ma" w:date="2025-10-18T16:47:00Z" w16du:dateUtc="2025-10-18T23:47:00Z">
        <w:r w:rsidR="001153FB">
          <w:rPr>
            <w:rFonts w:ascii="Times New Roman" w:hAnsi="Times New Roman" w:cs="Times New Roman" w:hint="eastAsia"/>
            <w:sz w:val="16"/>
            <w:szCs w:val="16"/>
          </w:rPr>
          <w:t>,</w:t>
        </w:r>
      </w:ins>
      <w:ins w:id="138" w:author="Martin Ma" w:date="2025-10-18T16:48:00Z" w16du:dateUtc="2025-10-18T23:48:00Z">
        <w:r w:rsidR="001153FB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1153FB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39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返回这个</w:t>
        </w:r>
      </w:ins>
      <w:ins w:id="140" w:author="Martin Ma" w:date="2025-10-19T00:33:00Z" w16du:dateUtc="2025-10-19T07:33:00Z">
        <w:r w:rsidR="00EA7DA2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41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对象的</w:t>
        </w:r>
      </w:ins>
      <w:ins w:id="142" w:author="Martin Ma" w:date="2025-10-18T16:48:00Z" w16du:dateUtc="2025-10-18T23:48:00Z">
        <w:r w:rsidR="001153FB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43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地</w:t>
        </w:r>
      </w:ins>
      <w:ins w:id="144" w:author="Martin Ma" w:date="2025-10-18T16:49:00Z" w16du:dateUtc="2025-10-18T23:49:00Z">
        <w:r w:rsidR="001153FB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45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址</w:t>
        </w:r>
      </w:ins>
      <w:ins w:id="146" w:author="Martin Ma" w:date="2025-10-19T00:35:00Z" w16du:dateUtc="2025-10-19T07:35:00Z">
        <w:r w:rsidR="00EA7DA2" w:rsidRPr="00EA7DA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147" w:author="Martin Ma" w:date="2025-10-19T00:35:00Z" w16du:dateUtc="2025-10-19T07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ins w:id="148" w:author="Martin Ma" w:date="2025-10-19T00:34:00Z" w16du:dateUtc="2025-10-19T07:34:00Z">
        <w:r w:rsidR="00EA7DA2" w:rsidRPr="00EA7DA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149" w:author="Martin Ma" w:date="2025-10-19T00:35:00Z" w16du:dateUtc="2025-10-19T07:35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不再是</w:t>
        </w:r>
      </w:ins>
      <w:ins w:id="150" w:author="Martin Ma" w:date="2025-10-19T00:35:00Z" w16du:dateUtc="2025-10-19T07:35:00Z">
        <w:r w:rsidR="00EA7DA2" w:rsidRPr="00EA7DA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151" w:author="Martin Ma" w:date="2025-10-19T00:35:00Z" w16du:dateUtc="2025-10-19T07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void*</w:t>
        </w:r>
      </w:ins>
    </w:p>
    <w:p w14:paraId="1275C32D" w14:textId="73C722BF" w:rsidR="003942ED" w:rsidRPr="001153FB" w:rsidRDefault="005A3FC2" w:rsidP="005A3FC2">
      <w:pPr>
        <w:rPr>
          <w:rFonts w:ascii="Times New Roman" w:hAnsi="Times New Roman" w:cs="Times New Roman" w:hint="eastAsia"/>
          <w:sz w:val="16"/>
          <w:szCs w:val="16"/>
          <w:rPrChange w:id="152" w:author="Martin Ma" w:date="2025-10-18T16:46:00Z" w16du:dateUtc="2025-10-18T23:46:00Z">
            <w:rPr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  <w:ins w:id="153" w:author="Martin Ma" w:date="2025-10-18T16:50:00Z" w16du:dateUtc="2025-10-18T23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>Note</w:t>
        </w:r>
      </w:ins>
      <w:ins w:id="154" w:author="Martin Ma" w:date="2025-10-18T16:51:00Z" w16du:dateUtc="2025-10-18T23:51:00Z">
        <w:r>
          <w:rPr>
            <w:rFonts w:ascii="Times New Roman" w:hAnsi="Times New Roman" w:cs="Times New Roman" w:hint="eastAsia"/>
            <w:sz w:val="16"/>
            <w:szCs w:val="16"/>
          </w:rPr>
          <w:t xml:space="preserve"> that</w:t>
        </w:r>
      </w:ins>
      <w:ins w:id="155" w:author="Martin Ma" w:date="2025-10-18T16:50:00Z" w16du:dateUtc="2025-10-18T23:50:00Z"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>
          <w:rPr>
            <w:rFonts w:ascii="Times New Roman" w:hAnsi="Times New Roman" w:cs="Times New Roman" w:hint="eastAsia"/>
            <w:sz w:val="16"/>
            <w:szCs w:val="16"/>
          </w:rPr>
          <w:t>创建的对象</w:t>
        </w:r>
      </w:ins>
      <w:ins w:id="156" w:author="Martin Ma" w:date="2025-10-18T16:51:00Z" w16du:dateUtc="2025-10-18T23:51:00Z">
        <w:r>
          <w:rPr>
            <w:rFonts w:ascii="Times New Roman" w:hAnsi="Times New Roman" w:cs="Times New Roman" w:hint="eastAsia"/>
            <w:sz w:val="16"/>
            <w:szCs w:val="16"/>
          </w:rPr>
          <w:t>大小要匹配空间的大小</w:t>
        </w:r>
      </w:ins>
      <w:ins w:id="157" w:author="Martin Ma" w:date="2025-10-19T00:56:00Z" w16du:dateUtc="2025-10-19T07:56:00Z">
        <w:r w:rsidR="0012039A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12039A">
          <w:rPr>
            <w:rFonts w:ascii="Times New Roman" w:hAnsi="Times New Roman" w:cs="Times New Roman" w:hint="eastAsia"/>
            <w:sz w:val="16"/>
            <w:szCs w:val="16"/>
          </w:rPr>
          <w:t>需要</w:t>
        </w:r>
        <w:proofErr w:type="gramStart"/>
        <w:r w:rsidR="0012039A">
          <w:rPr>
            <w:rFonts w:ascii="Times New Roman" w:hAnsi="Times New Roman" w:cs="Times New Roman" w:hint="eastAsia"/>
            <w:sz w:val="16"/>
            <w:szCs w:val="16"/>
          </w:rPr>
          <w:t>手动析构</w:t>
        </w:r>
        <w:proofErr w:type="gramEnd"/>
        <w:r w:rsidR="002B2A16">
          <w:rPr>
            <w:rFonts w:ascii="Times New Roman" w:hAnsi="Times New Roman" w:cs="Times New Roman" w:hint="eastAsia"/>
            <w:sz w:val="16"/>
            <w:szCs w:val="16"/>
          </w:rPr>
          <w:t xml:space="preserve">  (</w:t>
        </w:r>
      </w:ins>
      <w:ins w:id="158" w:author="Martin Ma" w:date="2025-10-19T00:26:00Z" w16du:dateUtc="2025-10-19T07:26:00Z">
        <w:r w:rsidR="00FE202D">
          <w:rPr>
            <w:rFonts w:ascii="Times New Roman" w:hAnsi="Times New Roman" w:cs="Times New Roman" w:hint="eastAsia"/>
            <w:sz w:val="16"/>
            <w:szCs w:val="16"/>
          </w:rPr>
          <w:t>::operator new</w:t>
        </w:r>
      </w:ins>
      <w:ins w:id="159" w:author="Martin Ma" w:date="2025-10-19T00:27:00Z" w16du:dateUtc="2025-10-19T07:27:00Z">
        <w:r w:rsidR="00FE202D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160" w:author="Martin Ma" w:date="2025-10-19T00:32:00Z" w16du:dateUtc="2025-10-19T07:32:00Z">
        <w:r w:rsidR="00042E4F">
          <w:rPr>
            <w:rFonts w:ascii="Times New Roman" w:hAnsi="Times New Roman" w:cs="Times New Roman" w:hint="eastAsia"/>
            <w:sz w:val="16"/>
            <w:szCs w:val="16"/>
          </w:rPr>
          <w:t>返回类型</w:t>
        </w:r>
      </w:ins>
      <w:ins w:id="161" w:author="Martin Ma" w:date="2025-10-19T00:27:00Z" w16du:dateUtc="2025-10-19T07:27:00Z">
        <w:r w:rsidR="00FE202D">
          <w:rPr>
            <w:rFonts w:ascii="Times New Roman" w:hAnsi="Times New Roman" w:cs="Times New Roman" w:hint="eastAsia"/>
            <w:sz w:val="16"/>
            <w:szCs w:val="16"/>
          </w:rPr>
          <w:t>是</w:t>
        </w:r>
        <w:r w:rsidR="00FE202D">
          <w:rPr>
            <w:rFonts w:ascii="Times New Roman" w:hAnsi="Times New Roman" w:cs="Times New Roman" w:hint="eastAsia"/>
            <w:sz w:val="16"/>
            <w:szCs w:val="16"/>
          </w:rPr>
          <w:t>void*</w:t>
        </w:r>
      </w:ins>
      <w:ins w:id="162" w:author="Martin Ma" w:date="2025-10-19T00:56:00Z" w16du:dateUtc="2025-10-19T07:56:00Z">
        <w:r w:rsidR="002B2A16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163" w:author="Martin Ma" w:date="2025-10-19T00:33:00Z" w16du:dateUtc="2025-10-19T07:33:00Z">
        <w:r w:rsidR="00EA7DA2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4346D79B" w14:textId="77777777" w:rsidR="003942ED" w:rsidRPr="002B2A16" w:rsidDel="00111791" w:rsidRDefault="003942ED">
      <w:pPr>
        <w:rPr>
          <w:del w:id="164" w:author="yuan@advequip.local" w:date="2025-09-04T08:21:00Z" w16du:dateUtc="2025-09-04T15:21:00Z"/>
          <w:rFonts w:ascii="Times New Roman" w:eastAsiaTheme="majorEastAsia" w:hAnsi="Times New Roman" w:cs="Times New Roman" w:hint="eastAsia"/>
          <w:sz w:val="16"/>
          <w:szCs w:val="16"/>
          <w:rPrChange w:id="165" w:author="Martin Ma" w:date="2025-10-19T00:56:00Z" w16du:dateUtc="2025-10-19T07:56:00Z">
            <w:rPr>
              <w:del w:id="166" w:author="yuan@advequip.local" w:date="2025-09-04T08:21:00Z" w16du:dateUtc="2025-09-04T15:21:00Z"/>
              <w:rFonts w:asciiTheme="majorEastAsia" w:eastAsiaTheme="majorEastAsia" w:hAnsiTheme="majorEastAsia" w:hint="eastAsia"/>
              <w:sz w:val="16"/>
              <w:szCs w:val="16"/>
            </w:rPr>
          </w:rPrChange>
        </w:rPr>
      </w:pPr>
    </w:p>
    <w:p w14:paraId="343FD165" w14:textId="77777777" w:rsidR="00111791" w:rsidRDefault="00111791">
      <w:pPr>
        <w:rPr>
          <w:ins w:id="167" w:author="Martin Ma" w:date="2025-10-18T16:43:00Z" w16du:dateUtc="2025-10-18T23:43:00Z"/>
          <w:rFonts w:asciiTheme="majorEastAsia" w:eastAsiaTheme="majorEastAsia" w:hAnsiTheme="majorEastAsia" w:hint="eastAsia"/>
          <w:sz w:val="16"/>
          <w:szCs w:val="16"/>
        </w:rPr>
      </w:pPr>
    </w:p>
    <w:p w14:paraId="4FD1F05B" w14:textId="79C101BE" w:rsidR="00910E1A" w:rsidDel="00C734F9" w:rsidRDefault="00910E1A">
      <w:pPr>
        <w:rPr>
          <w:ins w:id="168" w:author="yuan@advequip.local" w:date="2025-09-04T08:20:00Z" w16du:dateUtc="2025-09-04T15:20:00Z"/>
          <w:del w:id="169" w:author="Martin Ma" w:date="2025-10-18T16:39:00Z" w16du:dateUtc="2025-10-18T23:39:00Z"/>
          <w:rFonts w:asciiTheme="majorEastAsia" w:eastAsiaTheme="majorEastAsia" w:hAnsiTheme="majorEastAsia" w:hint="eastAsia"/>
          <w:sz w:val="16"/>
          <w:szCs w:val="16"/>
        </w:rPr>
      </w:pPr>
    </w:p>
    <w:p w14:paraId="17ED5C3C" w14:textId="77777777" w:rsidR="001510BA" w:rsidRPr="00E95A50" w:rsidRDefault="001510BA">
      <w:pPr>
        <w:rPr>
          <w:rFonts w:asciiTheme="majorEastAsia" w:eastAsiaTheme="majorEastAsia" w:hAnsiTheme="majorEastAsia" w:hint="eastAsia"/>
          <w:sz w:val="16"/>
          <w:szCs w:val="16"/>
        </w:rPr>
      </w:pPr>
    </w:p>
    <w:p w14:paraId="1FEA9ACF" w14:textId="42365226" w:rsidR="00910E1A" w:rsidRPr="001510BA" w:rsidRDefault="0023395F" w:rsidP="0023395F">
      <w:pPr>
        <w:pStyle w:val="af"/>
        <w:rPr>
          <w:rFonts w:ascii="Times New Roman" w:hAnsi="Times New Roman" w:cs="Times New Roman"/>
          <w:b/>
          <w:bCs/>
          <w:rPrChange w:id="170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</w:pPr>
      <w:r w:rsidRPr="001510BA">
        <w:rPr>
          <w:rFonts w:ascii="Times New Roman" w:hAnsi="Times New Roman" w:cs="Times New Roman"/>
          <w:b/>
          <w:bCs/>
          <w:rPrChange w:id="171" w:author="yuan@advequip.local" w:date="2025-09-04T08:20:00Z" w16du:dateUtc="2025-09-04T15:20:00Z">
            <w:rPr>
              <w:rFonts w:ascii="Times New Roman" w:hAnsi="Times New Roman" w:cs="Times New Roman"/>
            </w:rPr>
          </w:rPrChange>
        </w:rPr>
        <w:t xml:space="preserve">4 </w:t>
      </w:r>
      <w:r w:rsidRPr="001510BA">
        <w:rPr>
          <w:rFonts w:ascii="Times New Roman" w:hAnsi="Times New Roman" w:cs="Times New Roman" w:hint="eastAsia"/>
          <w:b/>
          <w:bCs/>
          <w:rPrChange w:id="172" w:author="yuan@advequip.local" w:date="2025-09-04T08:20:00Z" w16du:dateUtc="2025-09-04T15:20:00Z">
            <w:rPr>
              <w:rFonts w:ascii="Times New Roman" w:hAnsi="Times New Roman" w:cs="Times New Roman" w:hint="eastAsia"/>
            </w:rPr>
          </w:rPrChange>
        </w:rPr>
        <w:t>引用</w:t>
      </w:r>
    </w:p>
    <w:p w14:paraId="04699476" w14:textId="0A12CD52" w:rsidR="00EA3B9A" w:rsidRPr="005961EC" w:rsidRDefault="00EA3B9A" w:rsidP="003856F1">
      <w:pPr>
        <w:spacing w:line="276" w:lineRule="auto"/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Cambria Math" w:hAnsi="Cambria Math" w:cs="Cambria Math"/>
          <w:sz w:val="16"/>
          <w:szCs w:val="16"/>
        </w:rPr>
        <w:t>①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526133" w:rsidRPr="005961EC">
        <w:rPr>
          <w:rFonts w:ascii="Times New Roman" w:hAnsi="Times New Roman" w:cs="Times New Roman"/>
          <w:sz w:val="16"/>
          <w:szCs w:val="16"/>
        </w:rPr>
        <w:t>的使用方法</w:t>
      </w:r>
    </w:p>
    <w:p w14:paraId="48FD5A12" w14:textId="6FEB9305" w:rsidR="005961EC" w:rsidRDefault="00EA3B9A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="008062A5" w:rsidRPr="005961EC">
        <w:rPr>
          <w:rFonts w:ascii="Times New Roman" w:hAnsi="Times New Roman" w:cs="Times New Roman"/>
          <w:sz w:val="16"/>
          <w:szCs w:val="16"/>
        </w:rPr>
        <w:t>是</w:t>
      </w:r>
      <w:r w:rsidRPr="005961EC">
        <w:rPr>
          <w:rFonts w:ascii="Times New Roman" w:hAnsi="Times New Roman" w:cs="Times New Roman"/>
          <w:sz w:val="16"/>
          <w:szCs w:val="16"/>
        </w:rPr>
        <w:t>给一个变量起别名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, </w:t>
      </w:r>
      <w:r w:rsidR="009102A9" w:rsidRPr="005961EC">
        <w:rPr>
          <w:rFonts w:ascii="Times New Roman" w:hAnsi="Times New Roman" w:cs="Times New Roman"/>
          <w:sz w:val="16"/>
          <w:szCs w:val="16"/>
        </w:rPr>
        <w:t>从而使</w:t>
      </w:r>
      <w:r w:rsidRPr="005961EC">
        <w:rPr>
          <w:rFonts w:ascii="Times New Roman" w:hAnsi="Times New Roman" w:cs="Times New Roman"/>
          <w:sz w:val="16"/>
          <w:szCs w:val="16"/>
        </w:rPr>
        <w:t>他们共同指向</w:t>
      </w:r>
      <w:r w:rsidR="009102A9" w:rsidRPr="005961EC">
        <w:rPr>
          <w:rFonts w:ascii="Times New Roman" w:hAnsi="Times New Roman" w:cs="Times New Roman"/>
          <w:sz w:val="16"/>
          <w:szCs w:val="16"/>
        </w:rPr>
        <w:t>同一个</w:t>
      </w:r>
      <w:r w:rsidRPr="005961EC">
        <w:rPr>
          <w:rFonts w:ascii="Times New Roman" w:hAnsi="Times New Roman" w:cs="Times New Roman"/>
          <w:sz w:val="16"/>
          <w:szCs w:val="16"/>
        </w:rPr>
        <w:t>内存空间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无论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左值还是右值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8062A5" w:rsidRPr="005961EC">
        <w:rPr>
          <w:rFonts w:ascii="Times New Roman" w:hAnsi="Times New Roman" w:cs="Times New Roman"/>
          <w:sz w:val="16"/>
          <w:szCs w:val="16"/>
        </w:rPr>
        <w:t>引用</w:t>
      </w:r>
      <w:r w:rsidR="00534C78" w:rsidRPr="005961EC">
        <w:rPr>
          <w:rFonts w:ascii="Times New Roman" w:hAnsi="Times New Roman" w:cs="Times New Roman"/>
          <w:sz w:val="16"/>
          <w:szCs w:val="16"/>
        </w:rPr>
        <w:t>绑</w:t>
      </w:r>
    </w:p>
    <w:p w14:paraId="7AAC6F03" w14:textId="6EDDE513" w:rsidR="00EA3B9A" w:rsidRPr="005961EC" w:rsidRDefault="00534C78" w:rsidP="005961EC">
      <w:pPr>
        <w:ind w:firstLineChars="450" w:firstLine="7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>定后</w:t>
      </w:r>
      <w:r w:rsidR="00EA3B9A" w:rsidRPr="005961EC">
        <w:rPr>
          <w:rFonts w:ascii="Times New Roman" w:hAnsi="Times New Roman" w:cs="Times New Roman"/>
          <w:sz w:val="16"/>
          <w:szCs w:val="16"/>
        </w:rPr>
        <w:t>不能再</w:t>
      </w:r>
      <w:r w:rsidR="00A80BB9">
        <w:rPr>
          <w:rFonts w:ascii="Times New Roman" w:hAnsi="Times New Roman" w:cs="Times New Roman" w:hint="eastAsia"/>
          <w:sz w:val="16"/>
          <w:szCs w:val="16"/>
        </w:rPr>
        <w:t>使</w:t>
      </w:r>
      <w:r w:rsidR="00EA3B9A" w:rsidRPr="005961EC">
        <w:rPr>
          <w:rFonts w:ascii="Times New Roman" w:hAnsi="Times New Roman" w:cs="Times New Roman"/>
          <w:sz w:val="16"/>
          <w:szCs w:val="16"/>
        </w:rPr>
        <w:t>其引</w:t>
      </w:r>
      <w:r w:rsidR="00A80BB9">
        <w:rPr>
          <w:rFonts w:ascii="Times New Roman" w:hAnsi="Times New Roman" w:cs="Times New Roman" w:hint="eastAsia"/>
          <w:sz w:val="16"/>
          <w:szCs w:val="16"/>
        </w:rPr>
        <w:t>用</w:t>
      </w:r>
      <w:r w:rsidR="00EA3B9A" w:rsidRPr="005961EC">
        <w:rPr>
          <w:rFonts w:ascii="Times New Roman" w:hAnsi="Times New Roman" w:cs="Times New Roman"/>
          <w:sz w:val="16"/>
          <w:szCs w:val="16"/>
        </w:rPr>
        <w:t>到另一个变量</w:t>
      </w:r>
      <w:r w:rsidR="008062A5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="00EA3B9A"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只能</w:t>
      </w:r>
      <w:r w:rsidR="00EA3B9A" w:rsidRPr="005961EC">
        <w:rPr>
          <w:rFonts w:ascii="Times New Roman" w:hAnsi="Times New Roman" w:cs="Times New Roman"/>
          <w:sz w:val="16"/>
          <w:szCs w:val="16"/>
        </w:rPr>
        <w:t>一直绑定该变量</w:t>
      </w:r>
      <w:r w:rsidR="00EA3B9A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1C4D46D1" w14:textId="7CA8A142" w:rsidR="0023395F" w:rsidRDefault="00EA3B9A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 w:rsidRPr="005961EC">
        <w:rPr>
          <w:rFonts w:ascii="Times New Roman" w:hAnsi="Times New Roman" w:cs="Times New Roman"/>
          <w:color w:val="EE0000"/>
          <w:sz w:val="16"/>
          <w:szCs w:val="16"/>
        </w:rPr>
        <w:t>引用的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好处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: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减少</w:t>
      </w:r>
      <w:proofErr w:type="gramStart"/>
      <w:r w:rsidRPr="005961EC">
        <w:rPr>
          <w:rFonts w:ascii="Times New Roman" w:hAnsi="Times New Roman" w:cs="Times New Roman"/>
          <w:color w:val="EE0000"/>
          <w:sz w:val="16"/>
          <w:szCs w:val="16"/>
        </w:rPr>
        <w:t>传参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proofErr w:type="gramEnd"/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形参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, return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值</w:t>
      </w:r>
      <w:r w:rsidR="002C4355"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出现的临时变量拷贝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现象</w:t>
      </w:r>
      <w:r w:rsidR="008062A5" w:rsidRPr="005961EC">
        <w:rPr>
          <w:rFonts w:ascii="Times New Roman" w:hAnsi="Times New Roman" w:cs="Times New Roman"/>
          <w:color w:val="EE0000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函数栈帧</w:t>
      </w:r>
      <w:r w:rsidRPr="005961EC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2F03C30D" w14:textId="35C07A49" w:rsidR="00AC2978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函数里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参数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是数组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引用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则不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会退化为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首元素地址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而是一个数组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且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sizeof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proofErr w:type="spellStart"/>
      <w:r>
        <w:rPr>
          <w:rFonts w:ascii="Times New Roman" w:hAnsi="Times New Roman" w:cs="Times New Roman" w:hint="eastAsia"/>
          <w:color w:val="EE0000"/>
          <w:sz w:val="16"/>
          <w:szCs w:val="16"/>
        </w:rPr>
        <w:t>arr</w:t>
      </w:r>
      <w:proofErr w:type="spellEnd"/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) =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数组长度而不</w:t>
      </w:r>
    </w:p>
    <w:p w14:paraId="59AC8161" w14:textId="77192048" w:rsidR="000B090C" w:rsidRDefault="000B090C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 w:hint="eastAsia"/>
          <w:color w:val="EE0000"/>
          <w:sz w:val="16"/>
          <w:szCs w:val="16"/>
        </w:rPr>
        <w:t>再是指针长度</w:t>
      </w:r>
      <w:r w:rsidR="00AC2978">
        <w:rPr>
          <w:rFonts w:ascii="Times New Roman" w:hAnsi="Times New Roman" w:cs="Times New Roman" w:hint="eastAsia"/>
          <w:color w:val="EE0000"/>
          <w:sz w:val="16"/>
          <w:szCs w:val="16"/>
        </w:rPr>
        <w:t>。</w:t>
      </w:r>
    </w:p>
    <w:p w14:paraId="1E185F89" w14:textId="5C63AD3C" w:rsidR="005F4708" w:rsidRPr="005961EC" w:rsidRDefault="005F4708" w:rsidP="005961EC">
      <w:pPr>
        <w:ind w:firstLineChars="450" w:firstLine="720"/>
        <w:rPr>
          <w:rFonts w:ascii="Times New Roman" w:hAnsi="Times New Roman" w:cs="Times New Roman"/>
          <w:color w:val="EE0000"/>
          <w:sz w:val="16"/>
          <w:szCs w:val="16"/>
        </w:rPr>
      </w:pPr>
    </w:p>
    <w:p w14:paraId="01A55A51" w14:textId="18518DA8" w:rsidR="008062A5" w:rsidRPr="005961EC" w:rsidRDefault="008062A5" w:rsidP="005961EC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 xml:space="preserve">Tip: </w:t>
      </w:r>
      <w:r w:rsidRPr="005961EC">
        <w:rPr>
          <w:rFonts w:ascii="Times New Roman" w:hAnsi="Times New Roman" w:cs="Times New Roman"/>
          <w:sz w:val="16"/>
          <w:szCs w:val="16"/>
        </w:rPr>
        <w:t>作为函数的返回值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(</w:t>
      </w:r>
      <w:r w:rsidRPr="005961EC">
        <w:rPr>
          <w:rFonts w:ascii="Times New Roman" w:hAnsi="Times New Roman" w:cs="Times New Roman"/>
          <w:sz w:val="16"/>
          <w:szCs w:val="16"/>
        </w:rPr>
        <w:t>可以让返回值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作为左值使用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)</w:t>
      </w:r>
      <w:r w:rsidR="00BC70D6" w:rsidRPr="005961EC">
        <w:rPr>
          <w:rFonts w:ascii="Times New Roman" w:hAnsi="Times New Roman" w:cs="Times New Roman"/>
          <w:sz w:val="16"/>
          <w:szCs w:val="16"/>
        </w:rPr>
        <w:t xml:space="preserve"> </w:t>
      </w:r>
      <w:r w:rsidRPr="005961EC">
        <w:rPr>
          <w:rFonts w:ascii="Times New Roman" w:hAnsi="Times New Roman" w:cs="Times New Roman"/>
          <w:sz w:val="16"/>
          <w:szCs w:val="16"/>
        </w:rPr>
        <w:t>或是函数形参</w:t>
      </w:r>
      <w:r w:rsidRPr="005961EC">
        <w:rPr>
          <w:rFonts w:ascii="Times New Roman" w:hAnsi="Times New Roman" w:cs="Times New Roman"/>
          <w:sz w:val="16"/>
          <w:szCs w:val="16"/>
        </w:rPr>
        <w:t xml:space="preserve"> (</w:t>
      </w:r>
      <w:r w:rsidRPr="005961EC">
        <w:rPr>
          <w:rFonts w:ascii="Times New Roman" w:hAnsi="Times New Roman" w:cs="Times New Roman"/>
          <w:sz w:val="16"/>
          <w:szCs w:val="16"/>
        </w:rPr>
        <w:t>代替指针</w:t>
      </w:r>
      <w:r w:rsidR="005F4708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961EC">
        <w:rPr>
          <w:rFonts w:ascii="Times New Roman" w:hAnsi="Times New Roman" w:cs="Times New Roman"/>
          <w:sz w:val="16"/>
          <w:szCs w:val="16"/>
        </w:rPr>
        <w:t>从而</w:t>
      </w:r>
      <w:r w:rsidR="00BC70D6" w:rsidRPr="005961EC">
        <w:rPr>
          <w:rFonts w:ascii="Times New Roman" w:hAnsi="Times New Roman" w:cs="Times New Roman"/>
          <w:sz w:val="16"/>
          <w:szCs w:val="16"/>
        </w:rPr>
        <w:t>避免临时拷贝</w:t>
      </w:r>
      <w:r w:rsidR="00BC70D6" w:rsidRPr="005961EC">
        <w:rPr>
          <w:rFonts w:ascii="Times New Roman" w:hAnsi="Times New Roman" w:cs="Times New Roman"/>
          <w:sz w:val="16"/>
          <w:szCs w:val="16"/>
        </w:rPr>
        <w:t>)</w:t>
      </w:r>
    </w:p>
    <w:p w14:paraId="24930E9A" w14:textId="72DB09FA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474A740" w14:textId="5A396C31" w:rsidR="00910E1A" w:rsidRPr="005961EC" w:rsidRDefault="008062A5" w:rsidP="003856F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Cambria Math" w:hAnsi="Cambria Math" w:cs="Cambria Math"/>
          <w:sz w:val="16"/>
          <w:szCs w:val="16"/>
        </w:rPr>
        <w:t>②</w:t>
      </w:r>
      <w:r w:rsidRPr="005961E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左值和右值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引用</w:t>
      </w:r>
    </w:p>
    <w:p w14:paraId="247915AC" w14:textId="0956713D" w:rsidR="008062A5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E813919" wp14:editId="62740977">
                <wp:simplePos x="0" y="0"/>
                <wp:positionH relativeFrom="column">
                  <wp:posOffset>503555</wp:posOffset>
                </wp:positionH>
                <wp:positionV relativeFrom="paragraph">
                  <wp:posOffset>101600</wp:posOffset>
                </wp:positionV>
                <wp:extent cx="2724785" cy="1404620"/>
                <wp:effectExtent l="0" t="0" r="0" b="3810"/>
                <wp:wrapNone/>
                <wp:docPr id="14878750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8C9A" w14:textId="48887A83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可以修改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的左值的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从而减少临时拷贝</w:t>
                            </w:r>
                          </w:p>
                          <w:p w14:paraId="6734284E" w14:textId="77777777" w:rsidR="00EF4796" w:rsidRPr="007B0427" w:rsidRDefault="00EF4796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普通引用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int a = 10; int&amp; b = 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a;</w:t>
                            </w:r>
                            <w:proofErr w:type="gramEnd"/>
                          </w:p>
                          <w:p w14:paraId="3BC1C04E" w14:textId="5628683F" w:rsidR="00EF4796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数组引用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 (&amp;arr_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2)[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7] = arr_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1;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C3A9CD" w14:textId="4ACA0F81" w:rsidR="008062A5" w:rsidRPr="007B0427" w:rsidRDefault="006F010E" w:rsidP="005F470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函数指针引用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void (*&amp;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2)(</w:t>
                            </w:r>
                            <w:proofErr w:type="gramEnd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arguments) = fun_</w:t>
                            </w:r>
                            <w:proofErr w:type="gramStart"/>
                            <w:r w:rsidR="008062A5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="008062A5" w:rsidRPr="007B0427"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13919" id="_x0000_s1027" type="#_x0000_t202" style="position:absolute;left:0;text-align:left;margin-left:39.65pt;margin-top:8pt;width:214.5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" filled="f" stroked="f" strokeweight="1pt">
                <v:textbox style="mso-fit-shape-to-text:t">
                  <w:txbxContent>
                    <w:p w14:paraId="3AE08C9A" w14:textId="48887A83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可以修改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的左值的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从而减少临时拷贝</w:t>
                      </w:r>
                    </w:p>
                    <w:p w14:paraId="6734284E" w14:textId="77777777" w:rsidR="00EF4796" w:rsidRPr="007B0427" w:rsidRDefault="00EF4796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普通引用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int a = 10; int&amp; b = 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a;</w:t>
                      </w:r>
                      <w:proofErr w:type="gramEnd"/>
                    </w:p>
                    <w:p w14:paraId="3BC1C04E" w14:textId="5628683F" w:rsidR="00EF4796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数组引用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 (&amp;arr_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2)[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7] = arr_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1;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C3A9CD" w14:textId="4ACA0F81" w:rsidR="008062A5" w:rsidRPr="007B0427" w:rsidRDefault="006F010E" w:rsidP="005F4708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函数指针引用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void (*&amp;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2)(</w:t>
                      </w:r>
                      <w:proofErr w:type="gramEnd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arguments) = fun_</w:t>
                      </w:r>
                      <w:proofErr w:type="gramStart"/>
                      <w:r w:rsidR="008062A5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="008062A5" w:rsidRPr="007B0427"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8062A5" w:rsidRPr="005961EC">
        <w:rPr>
          <w:rFonts w:ascii="Times New Roman" w:hAnsi="Times New Roman" w:cs="Times New Roman"/>
          <w:sz w:val="16"/>
          <w:szCs w:val="16"/>
        </w:rPr>
        <w:t>左值引用</w:t>
      </w:r>
      <w:proofErr w:type="gramEnd"/>
      <w:r w:rsidR="008062A5"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60BFA085" w14:textId="519BF347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  <w:r w:rsidRPr="005961EC">
        <w:rPr>
          <w:rFonts w:ascii="Times New Roman" w:hAnsi="Times New Roman" w:cs="Times New Roman"/>
          <w:sz w:val="16"/>
          <w:szCs w:val="16"/>
        </w:rPr>
        <w:tab/>
      </w:r>
    </w:p>
    <w:p w14:paraId="46AB03AD" w14:textId="00DA11EE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22959E8C" w14:textId="0094AF72" w:rsidR="008062A5" w:rsidRPr="005961EC" w:rsidRDefault="008062A5" w:rsidP="008062A5">
      <w:pPr>
        <w:rPr>
          <w:rFonts w:ascii="Times New Roman" w:hAnsi="Times New Roman" w:cs="Times New Roman"/>
          <w:sz w:val="16"/>
          <w:szCs w:val="16"/>
        </w:rPr>
      </w:pPr>
    </w:p>
    <w:p w14:paraId="76AB0AB5" w14:textId="0C310C37" w:rsidR="00EF4796" w:rsidRPr="005961EC" w:rsidRDefault="00EF4796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BF71AE9" w14:textId="5C28B477" w:rsidR="005F4708" w:rsidRDefault="005F4708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</w:p>
    <w:p w14:paraId="327DFD96" w14:textId="343D0E56" w:rsidR="008062A5" w:rsidRPr="005961EC" w:rsidRDefault="008062A5" w:rsidP="008062A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5961E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347B5" wp14:editId="5B64D280">
                <wp:simplePos x="0" y="0"/>
                <wp:positionH relativeFrom="column">
                  <wp:posOffset>506095</wp:posOffset>
                </wp:positionH>
                <wp:positionV relativeFrom="paragraph">
                  <wp:posOffset>112396</wp:posOffset>
                </wp:positionV>
                <wp:extent cx="4031673" cy="711200"/>
                <wp:effectExtent l="0" t="0" r="0" b="0"/>
                <wp:wrapNone/>
                <wp:docPr id="18547747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1673" cy="711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ED54" w14:textId="604C0387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 b = 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但可以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 int&amp; b = 10;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此处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建立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10; b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是一个不可修改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的左值即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引用</w:t>
                            </w:r>
                            <w:proofErr w:type="spell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tmp</w:t>
                            </w:r>
                            <w:proofErr w:type="spell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  <w:p w14:paraId="3DB49E69" w14:textId="5F304595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int&amp;&amp; b =10; 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一个右值引用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，引用的是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这个右值。此时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是左值可</w:t>
                            </w:r>
                            <w:r w:rsidR="00D26377"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以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修改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2DF564" w14:textId="60865B51" w:rsidR="008062A5" w:rsidRPr="007B0427" w:rsidRDefault="008062A5" w:rsidP="00972595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右值一般</w:t>
                            </w:r>
                            <w:proofErr w:type="gramEnd"/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用在临时变量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移动语义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 std::move()</w:t>
                            </w:r>
                            <w:r w:rsidRPr="007B042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将变量转换为右值</w:t>
                            </w:r>
                          </w:p>
                          <w:p w14:paraId="63ECB8CD" w14:textId="520A9BB2" w:rsidR="008062A5" w:rsidRPr="008062A5" w:rsidRDefault="008062A5" w:rsidP="00972595">
                            <w:pPr>
                              <w:ind w:left="284" w:hanging="284"/>
                              <w:rPr>
                                <w:rFonts w:ascii="Times New Roman" w:eastAsiaTheme="majorEastAsia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47B5" id="_x0000_s1028" type="#_x0000_t202" style="position:absolute;left:0;text-align:left;margin-left:39.85pt;margin-top:8.85pt;width:317.45pt;height:5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" filled="f" stroked="f" strokeweight="1pt">
                <v:textbox>
                  <w:txbxContent>
                    <w:p w14:paraId="7C03ED54" w14:textId="604C0387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 b = 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但可以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 int&amp; b = 10;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此处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建立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10; b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是一个不可修改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的左值即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引用</w:t>
                      </w:r>
                      <w:proofErr w:type="spell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tmp</w:t>
                      </w:r>
                      <w:proofErr w:type="spell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）</w:t>
                      </w:r>
                    </w:p>
                    <w:p w14:paraId="3DB49E69" w14:textId="5F304595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int&amp;&amp; b =10; 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一个右值引用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，引用的是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这个右值。此时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是左值可</w:t>
                      </w:r>
                      <w:r w:rsidR="00D26377"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以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修改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2DF564" w14:textId="60865B51" w:rsidR="008062A5" w:rsidRPr="007B0427" w:rsidRDefault="008062A5" w:rsidP="00972595">
                      <w:pPr>
                        <w:pStyle w:val="a9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右值一般</w:t>
                      </w:r>
                      <w:proofErr w:type="gramEnd"/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用在临时变量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移动语义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 std::move()</w:t>
                      </w:r>
                      <w:r w:rsidRPr="007B042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将变量转换为右值</w:t>
                      </w:r>
                    </w:p>
                    <w:p w14:paraId="63ECB8CD" w14:textId="520A9BB2" w:rsidR="008062A5" w:rsidRPr="008062A5" w:rsidRDefault="008062A5" w:rsidP="00972595">
                      <w:pPr>
                        <w:ind w:left="284" w:hanging="284"/>
                        <w:rPr>
                          <w:rFonts w:ascii="Times New Roman" w:eastAsiaTheme="majorEastAsia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5961EC">
        <w:rPr>
          <w:rFonts w:ascii="Times New Roman" w:hAnsi="Times New Roman" w:cs="Times New Roman"/>
          <w:sz w:val="16"/>
          <w:szCs w:val="16"/>
        </w:rPr>
        <w:t>右值引用</w:t>
      </w:r>
      <w:proofErr w:type="gramEnd"/>
      <w:r w:rsidRPr="005961EC">
        <w:rPr>
          <w:rFonts w:ascii="Times New Roman" w:hAnsi="Times New Roman" w:cs="Times New Roman"/>
          <w:sz w:val="16"/>
          <w:szCs w:val="16"/>
        </w:rPr>
        <w:t>：</w:t>
      </w:r>
    </w:p>
    <w:p w14:paraId="7A44E50C" w14:textId="73687FF4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A214CFD" w14:textId="3797AAC2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15651C8D" w14:textId="4FACBFAB" w:rsidR="00910E1A" w:rsidRPr="005961EC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52F87930" w14:textId="69625543" w:rsidR="00910E1A" w:rsidRDefault="00910E1A">
      <w:pPr>
        <w:rPr>
          <w:rFonts w:hint="eastAsia"/>
          <w:sz w:val="16"/>
          <w:szCs w:val="16"/>
        </w:rPr>
      </w:pPr>
    </w:p>
    <w:p w14:paraId="4AE2F924" w14:textId="76328ABE" w:rsidR="00910E1A" w:rsidRDefault="00910E1A">
      <w:pPr>
        <w:rPr>
          <w:rFonts w:hint="eastAsia"/>
          <w:sz w:val="16"/>
          <w:szCs w:val="16"/>
        </w:rPr>
      </w:pPr>
    </w:p>
    <w:p w14:paraId="71FC7080" w14:textId="28CF2818" w:rsidR="00EA522B" w:rsidRDefault="00EA522B">
      <w:pPr>
        <w:rPr>
          <w:rFonts w:hint="eastAsia"/>
          <w:sz w:val="16"/>
          <w:szCs w:val="16"/>
        </w:rPr>
      </w:pPr>
    </w:p>
    <w:p w14:paraId="64AEAE1D" w14:textId="60A6C2DA" w:rsidR="00EA522B" w:rsidRDefault="00EA522B">
      <w:pPr>
        <w:rPr>
          <w:rFonts w:hint="eastAsia"/>
          <w:sz w:val="16"/>
          <w:szCs w:val="16"/>
        </w:rPr>
      </w:pPr>
    </w:p>
    <w:p w14:paraId="3FD3A7DB" w14:textId="76156E92" w:rsidR="00BC70D6" w:rsidRDefault="00BC70D6">
      <w:pPr>
        <w:rPr>
          <w:rFonts w:hint="eastAsia"/>
          <w:sz w:val="16"/>
          <w:szCs w:val="16"/>
        </w:rPr>
      </w:pPr>
    </w:p>
    <w:p w14:paraId="4568E92A" w14:textId="41A91C92" w:rsidR="00F16B36" w:rsidRDefault="00F16B36">
      <w:pPr>
        <w:rPr>
          <w:rFonts w:hint="eastAsia"/>
          <w:sz w:val="16"/>
          <w:szCs w:val="16"/>
        </w:rPr>
      </w:pPr>
    </w:p>
    <w:p w14:paraId="401BB3E0" w14:textId="4F0C499D" w:rsidR="002350F7" w:rsidRDefault="002350F7">
      <w:pPr>
        <w:rPr>
          <w:rFonts w:hint="eastAsia"/>
          <w:sz w:val="16"/>
          <w:szCs w:val="16"/>
        </w:rPr>
      </w:pPr>
    </w:p>
    <w:p w14:paraId="2183A2B6" w14:textId="195612D7" w:rsidR="00910E1A" w:rsidRPr="00A24B65" w:rsidRDefault="00A24B65" w:rsidP="00A24B65">
      <w:pPr>
        <w:jc w:val="center"/>
        <w:rPr>
          <w:rFonts w:hint="eastAsia"/>
          <w:b/>
          <w:bCs/>
          <w:sz w:val="20"/>
          <w:szCs w:val="20"/>
        </w:rPr>
      </w:pPr>
      <w:r w:rsidRPr="00A24B65">
        <w:rPr>
          <w:rFonts w:hint="eastAsia"/>
          <w:b/>
          <w:bCs/>
          <w:sz w:val="20"/>
          <w:szCs w:val="20"/>
        </w:rPr>
        <w:t>2《封装</w:t>
      </w:r>
      <w:r w:rsidR="00501D3D">
        <w:rPr>
          <w:rFonts w:hint="eastAsia"/>
          <w:b/>
          <w:bCs/>
          <w:sz w:val="20"/>
          <w:szCs w:val="20"/>
        </w:rPr>
        <w:t>Encapsulation</w:t>
      </w:r>
      <w:r w:rsidRPr="00A24B65">
        <w:rPr>
          <w:rFonts w:hint="eastAsia"/>
          <w:b/>
          <w:bCs/>
          <w:sz w:val="20"/>
          <w:szCs w:val="20"/>
        </w:rPr>
        <w:t>》</w:t>
      </w:r>
    </w:p>
    <w:p w14:paraId="6BD442EA" w14:textId="27557057" w:rsidR="00910E1A" w:rsidRDefault="00910E1A">
      <w:pPr>
        <w:spacing w:line="200" w:lineRule="exact"/>
        <w:rPr>
          <w:rFonts w:hint="eastAsia"/>
          <w:sz w:val="16"/>
          <w:szCs w:val="16"/>
        </w:rPr>
        <w:pPrChange w:id="173" w:author="Martin Ma" w:date="2025-08-13T21:54:00Z" w16du:dateUtc="2025-08-14T04:54:00Z">
          <w:pPr/>
        </w:pPrChange>
      </w:pPr>
    </w:p>
    <w:p w14:paraId="3611DACD" w14:textId="55758CC7" w:rsidR="00910E1A" w:rsidRPr="00E54E6F" w:rsidRDefault="005D429B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174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pPrChange w:id="175" w:author="Martin Ma" w:date="2025-08-13T21:53:00Z" w16du:dateUtc="2025-08-14T04:53:00Z">
          <w:pPr>
            <w:pStyle w:val="af"/>
          </w:pPr>
        </w:pPrChange>
      </w:pPr>
      <w:r w:rsidRPr="00E54E6F">
        <w:rPr>
          <w:rFonts w:ascii="Times New Roman" w:hAnsi="Times New Roman" w:cs="Times New Roman" w:hint="eastAsia"/>
          <w:b/>
          <w:bCs/>
          <w:rPrChange w:id="176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1 </w:t>
      </w:r>
      <w:r w:rsidR="005C65C8" w:rsidRPr="00E54E6F">
        <w:rPr>
          <w:rFonts w:ascii="Times New Roman" w:hAnsi="Times New Roman" w:cs="Times New Roman" w:hint="eastAsia"/>
          <w:b/>
          <w:bCs/>
          <w:rPrChange w:id="177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构造函数</w:t>
      </w:r>
    </w:p>
    <w:p w14:paraId="39EDDE78" w14:textId="47299F4E" w:rsidR="00910E1A" w:rsidRPr="00A34088" w:rsidRDefault="003942ED" w:rsidP="00A34088">
      <w:pPr>
        <w:spacing w:line="276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ins w:id="178" w:author="yuan@advequip.local" w:date="2025-06-25T14:55:00Z" w16du:dateUtc="2025-06-25T21:55:00Z">
        <w:r w:rsidRPr="005725BF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76672" behindDoc="1" locked="0" layoutInCell="1" allowOverlap="1" wp14:anchorId="67F8D6F1" wp14:editId="511F3C1C">
                  <wp:simplePos x="0" y="0"/>
                  <wp:positionH relativeFrom="column">
                    <wp:posOffset>3504012</wp:posOffset>
                  </wp:positionH>
                  <wp:positionV relativeFrom="paragraph">
                    <wp:posOffset>19050</wp:posOffset>
                  </wp:positionV>
                  <wp:extent cx="1358900" cy="946150"/>
                  <wp:effectExtent l="0" t="0" r="12700" b="25400"/>
                  <wp:wrapNone/>
                  <wp:docPr id="1289076069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58900" cy="946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69EF6" w14:textId="77777777" w:rsidR="003942ED" w:rsidRPr="00543CA3" w:rsidRDefault="003942ED" w:rsidP="003942ED">
                              <w:pPr>
                                <w:rPr>
                                  <w:ins w:id="179" w:author="yuan@advequip.local" w:date="2025-06-25T14:59:00Z" w16du:dateUtc="2025-06-25T21:59:00Z"/>
                                  <w:rFonts w:ascii="Times New Roman" w:hAnsi="Times New Roman" w:cs="Times New Roman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  <w:rPrChange w:id="180" w:author="yuan@advequip.local" w:date="2025-06-25T15:10:00Z" w16du:dateUtc="2025-06-25T22:10:00Z">
                                    <w:rPr>
                                      <w:ins w:id="181" w:author="yuan@advequip.local" w:date="2025-06-25T14:59:00Z" w16du:dateUtc="2025-06-25T21:59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182" w:author="yuan@advequip.local" w:date="2025-06-25T14:59:00Z" w16du:dateUtc="2025-06-25T21:59:00Z">
                                <w:r w:rsidRPr="00543CA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83" w:author="yuan@advequip.local" w:date="2025-06-25T15:10:00Z" w16du:dateUtc="2025-06-25T22:1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必须用初始化列表的情况</w:t>
                                </w:r>
                                <w:r w:rsidRPr="00543CA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EE0000"/>
                                    <w:sz w:val="16"/>
                                    <w:szCs w:val="16"/>
                                    <w:rPrChange w:id="184" w:author="yuan@advequip.local" w:date="2025-06-25T15:10:00Z" w16du:dateUtc="2025-06-25T22:1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:</w:t>
                                </w:r>
                              </w:ins>
                            </w:p>
                            <w:p w14:paraId="6EDD200D" w14:textId="77777777" w:rsidR="003942ED" w:rsidRPr="000C0292" w:rsidRDefault="003942ED" w:rsidP="003942ED">
                              <w:pPr>
                                <w:rPr>
                                  <w:ins w:id="185" w:author="yuan@advequip.local" w:date="2025-06-25T14:56:00Z" w16du:dateUtc="2025-06-25T21:56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86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87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1 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 w:hint="eastAsia"/>
                                  <w:color w:val="E8E8E8" w:themeColor="background2"/>
                                  <w:sz w:val="16"/>
                                  <w:szCs w:val="16"/>
                                </w:rPr>
                                <w:t>.</w:t>
                              </w:r>
                              <w:ins w:id="188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const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成员</w:t>
                                </w:r>
                              </w:ins>
                            </w:p>
                            <w:p w14:paraId="34238703" w14:textId="77777777" w:rsidR="003942ED" w:rsidRPr="000C0292" w:rsidRDefault="003942ED" w:rsidP="003942ED">
                              <w:pPr>
                                <w:rPr>
                                  <w:ins w:id="189" w:author="yuan@advequip.local" w:date="2025-06-25T14:57:00Z" w16du:dateUtc="2025-06-25T21:57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90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91" w:author="yuan@advequip.local" w:date="2025-06-25T14:56:00Z" w16du:dateUtc="2025-06-25T21:56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2 </w:t>
                                </w:r>
                              </w:ins>
                              <w:ins w:id="192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引用成员</w:t>
                                </w:r>
                              </w:ins>
                            </w:p>
                            <w:p w14:paraId="51FF5455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193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94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3 </w:t>
                                </w:r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无默认构造函数的其</w:t>
                                </w:r>
                              </w:ins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4B531D57" w14:textId="77777777" w:rsidR="003942ED" w:rsidRDefault="003942ED" w:rsidP="003942E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C0292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ins w:id="195" w:author="yuan@advequip.local" w:date="2025-06-25T15:00:00Z" w16du:dateUtc="2025-06-25T22:00:00Z">
                                <w:r w:rsidRPr="000C0292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196" w:author="yuan@advequip.local" w:date="2025-06-25T14:57:00Z" w16du:dateUtc="2025-06-25T21:57:00Z">
                                <w:r w:rsidRPr="000C0292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他类的对象作为成员</w:t>
                                </w:r>
                              </w:ins>
                            </w:p>
                            <w:p w14:paraId="4E9971FD" w14:textId="77777777" w:rsidR="003942ED" w:rsidRPr="000C0292" w:rsidRDefault="003942ED" w:rsidP="003942ED">
                              <w:pPr>
                                <w:rPr>
                                  <w:ins w:id="197" w:author="yuan@advequip.local" w:date="2025-06-25T14:56:00Z" w16du:dateUtc="2025-06-25T21:56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198" w:author="yuan@advequip.local" w:date="2025-06-25T15:00:00Z" w16du:dateUtc="2025-06-25T22:00:00Z">
                                    <w:rPr>
                                      <w:ins w:id="199" w:author="yuan@advequip.local" w:date="2025-06-25T14:56:00Z" w16du:dateUtc="2025-06-25T21:56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  (is-a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和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has-a)</w:t>
                              </w:r>
                            </w:p>
                            <w:p w14:paraId="6FB6D983" w14:textId="77777777" w:rsidR="003942ED" w:rsidRPr="000C0292" w:rsidRDefault="003942ED" w:rsidP="003942ED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00" w:author="yuan@advequip.local" w:date="2025-06-25T15:00:00Z" w16du:dateUtc="2025-06-25T22:00:00Z">
                                    <w:rPr>
                                      <w:rFonts w:asciiTheme="minorEastAsia" w:hAnsiTheme="minorEastAsia"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7F8D6F1" id="_x0000_s1029" type="#_x0000_t202" style="position:absolute;left:0;text-align:left;margin-left:275.9pt;margin-top:1.5pt;width:107pt;height:7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" filled="f" strokecolor="black [3213]" strokeweight="1.5pt">
                  <v:textbox>
                    <w:txbxContent>
                      <w:p w14:paraId="30169EF6" w14:textId="77777777" w:rsidR="003942ED" w:rsidRPr="00543CA3" w:rsidRDefault="003942ED" w:rsidP="003942ED">
                        <w:pPr>
                          <w:rPr>
                            <w:ins w:id="201" w:author="yuan@advequip.local" w:date="2025-06-25T14:59:00Z" w16du:dateUtc="2025-06-25T21:59:00Z"/>
                            <w:rFonts w:ascii="Times New Roman" w:hAnsi="Times New Roman" w:cs="Times New Roman"/>
                            <w:b/>
                            <w:bCs/>
                            <w:color w:val="EE0000"/>
                            <w:sz w:val="16"/>
                            <w:szCs w:val="16"/>
                            <w:rPrChange w:id="202" w:author="yuan@advequip.local" w:date="2025-06-25T15:10:00Z" w16du:dateUtc="2025-06-25T22:10:00Z">
                              <w:rPr>
                                <w:ins w:id="203" w:author="yuan@advequip.local" w:date="2025-06-25T14:59:00Z" w16du:dateUtc="2025-06-25T21:5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04" w:author="yuan@advequip.local" w:date="2025-06-25T14:59:00Z" w16du:dateUtc="2025-06-25T21:59:00Z">
                          <w:r w:rsidRPr="00543CA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05" w:author="yuan@advequip.local" w:date="2025-06-25T15:10:00Z" w16du:dateUtc="2025-06-25T22:1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必须用初始化列表的情况</w:t>
                          </w:r>
                          <w:r w:rsidRPr="00543CA3">
                            <w:rPr>
                              <w:rFonts w:ascii="Times New Roman" w:hAnsi="Times New Roman" w:cs="Times New Roman"/>
                              <w:b/>
                              <w:bCs/>
                              <w:color w:val="EE0000"/>
                              <w:sz w:val="16"/>
                              <w:szCs w:val="16"/>
                              <w:rPrChange w:id="206" w:author="yuan@advequip.local" w:date="2025-06-25T15:10:00Z" w16du:dateUtc="2025-06-25T22:1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:</w:t>
                          </w:r>
                        </w:ins>
                      </w:p>
                      <w:p w14:paraId="6EDD200D" w14:textId="77777777" w:rsidR="003942ED" w:rsidRPr="000C0292" w:rsidRDefault="003942ED" w:rsidP="003942ED">
                        <w:pPr>
                          <w:rPr>
                            <w:ins w:id="207" w:author="yuan@advequip.local" w:date="2025-06-25T14:56:00Z" w16du:dateUtc="2025-06-25T21:56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08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09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1 </w:t>
                          </w:r>
                        </w:ins>
                        <w:r w:rsidRPr="000C0292">
                          <w:rPr>
                            <w:rFonts w:ascii="Times New Roman" w:hAnsi="Times New Roman" w:cs="Times New Roman" w:hint="eastAsia"/>
                            <w:color w:val="E8E8E8" w:themeColor="background2"/>
                            <w:sz w:val="16"/>
                            <w:szCs w:val="16"/>
                          </w:rPr>
                          <w:t>.</w:t>
                        </w:r>
                        <w:ins w:id="210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const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成员</w:t>
                          </w:r>
                        </w:ins>
                      </w:p>
                      <w:p w14:paraId="34238703" w14:textId="77777777" w:rsidR="003942ED" w:rsidRPr="000C0292" w:rsidRDefault="003942ED" w:rsidP="003942ED">
                        <w:pPr>
                          <w:rPr>
                            <w:ins w:id="211" w:author="yuan@advequip.local" w:date="2025-06-25T14:57:00Z" w16du:dateUtc="2025-06-25T21:57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12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13" w:author="yuan@advequip.local" w:date="2025-06-25T14:56:00Z" w16du:dateUtc="2025-06-25T21:56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2 </w:t>
                          </w:r>
                        </w:ins>
                        <w:ins w:id="214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引用成员</w:t>
                          </w:r>
                        </w:ins>
                      </w:p>
                      <w:p w14:paraId="51FF5455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215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16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3 </w:t>
                          </w:r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无默认构造函数的其</w:t>
                          </w:r>
                        </w:ins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4B531D57" w14:textId="77777777" w:rsidR="003942ED" w:rsidRDefault="003942ED" w:rsidP="003942E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C0292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 </w:t>
                        </w:r>
                        <w:ins w:id="217" w:author="yuan@advequip.local" w:date="2025-06-25T15:00:00Z" w16du:dateUtc="2025-06-25T22:00:00Z">
                          <w:r w:rsidRPr="000C0292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218" w:author="yuan@advequip.local" w:date="2025-06-25T14:57:00Z" w16du:dateUtc="2025-06-25T21:57:00Z">
                          <w:r w:rsidRPr="000C0292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他类的对象作为成员</w:t>
                          </w:r>
                        </w:ins>
                      </w:p>
                      <w:p w14:paraId="4E9971FD" w14:textId="77777777" w:rsidR="003942ED" w:rsidRPr="000C0292" w:rsidRDefault="003942ED" w:rsidP="003942ED">
                        <w:pPr>
                          <w:rPr>
                            <w:ins w:id="219" w:author="yuan@advequip.local" w:date="2025-06-25T14:56:00Z" w16du:dateUtc="2025-06-25T21:56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20" w:author="yuan@advequip.local" w:date="2025-06-25T15:00:00Z" w16du:dateUtc="2025-06-25T22:00:00Z">
                              <w:rPr>
                                <w:ins w:id="221" w:author="yuan@advequip.local" w:date="2025-06-25T14:56:00Z" w16du:dateUtc="2025-06-25T21:56:00Z"/>
                                <w:rFonts w:hint="eastAsia"/>
                              </w:rPr>
                            </w:rPrChange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  (is-a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和</w:t>
                        </w:r>
                        <w: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has-a)</w:t>
                        </w:r>
                      </w:p>
                      <w:p w14:paraId="6FB6D983" w14:textId="77777777" w:rsidR="003942ED" w:rsidRPr="000C0292" w:rsidRDefault="003942ED" w:rsidP="003942ED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222" w:author="yuan@advequip.local" w:date="2025-06-25T15:00:00Z" w16du:dateUtc="2025-06-25T22:00:00Z"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r w:rsidR="00B14AFF" w:rsidRPr="00A34088">
        <w:rPr>
          <w:rFonts w:ascii="Times New Roman" w:hAnsi="Times New Roman" w:cs="Times New Roman"/>
          <w:sz w:val="16"/>
          <w:szCs w:val="16"/>
        </w:rPr>
        <w:t xml:space="preserve">(1) </w:t>
      </w:r>
      <w:r w:rsidR="00B14AFF" w:rsidRPr="00A34088">
        <w:rPr>
          <w:rFonts w:ascii="Times New Roman" w:hAnsi="Times New Roman" w:cs="Times New Roman"/>
          <w:sz w:val="16"/>
          <w:szCs w:val="16"/>
        </w:rPr>
        <w:t>默认构造函数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="00B14AFF" w:rsidRPr="00A34088">
        <w:rPr>
          <w:rFonts w:ascii="Times New Roman" w:hAnsi="Times New Roman" w:cs="Times New Roman"/>
          <w:sz w:val="16"/>
          <w:szCs w:val="16"/>
        </w:rPr>
        <w:t xml:space="preserve">: </w:t>
      </w:r>
    </w:p>
    <w:p w14:paraId="4D036419" w14:textId="15F9279C" w:rsidR="00A80BB9" w:rsidRDefault="00B14AFF" w:rsidP="00B14AFF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系统有自己默认</w:t>
      </w:r>
      <w:r w:rsidR="00A80BB9">
        <w:rPr>
          <w:rFonts w:ascii="Times New Roman" w:hAnsi="Times New Roman" w:cs="Times New Roman" w:hint="eastAsia"/>
          <w:sz w:val="16"/>
          <w:szCs w:val="16"/>
        </w:rPr>
        <w:t>的</w:t>
      </w:r>
      <w:r w:rsidRPr="00A34088">
        <w:rPr>
          <w:rFonts w:ascii="Times New Roman" w:hAnsi="Times New Roman" w:cs="Times New Roman"/>
          <w:sz w:val="16"/>
          <w:szCs w:val="16"/>
        </w:rPr>
        <w:t>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如果自己定义了就不会调用默认的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6EB67840" w14:textId="2DDF1B78" w:rsidR="00B14AFF" w:rsidRPr="00A34088" w:rsidRDefault="00A80BB9" w:rsidP="00A80BB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80BB9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>
        <w:rPr>
          <w:rFonts w:ascii="Times New Roman" w:hAnsi="Times New Roman" w:cs="Times New Roman" w:hint="eastAsia"/>
          <w:sz w:val="16"/>
          <w:szCs w:val="16"/>
        </w:rPr>
        <w:t>需要自己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定义无参的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构造函数</w:t>
      </w:r>
    </w:p>
    <w:p w14:paraId="7AB1BDDC" w14:textId="7395722B" w:rsidR="00B14AFF" w:rsidRPr="00A80BB9" w:rsidRDefault="00B14AFF" w:rsidP="00501D3D">
      <w:pPr>
        <w:rPr>
          <w:rFonts w:ascii="Times New Roman" w:hAnsi="Times New Roman" w:cs="Times New Roman"/>
          <w:sz w:val="16"/>
          <w:szCs w:val="16"/>
        </w:rPr>
      </w:pPr>
    </w:p>
    <w:p w14:paraId="5CD0CFC9" w14:textId="37C2D488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A34088">
        <w:rPr>
          <w:rFonts w:ascii="Times New Roman" w:hAnsi="Times New Roman" w:cs="Times New Roman"/>
          <w:sz w:val="16"/>
          <w:szCs w:val="16"/>
        </w:rPr>
        <w:t>有参构造函数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C0077B">
        <w:rPr>
          <w:rFonts w:ascii="Times New Roman" w:hAnsi="Times New Roman" w:cs="Times New Roman" w:hint="eastAsia"/>
          <w:sz w:val="16"/>
          <w:szCs w:val="16"/>
        </w:rPr>
        <w:t>普通构造函数</w:t>
      </w:r>
      <w:r w:rsidR="00C0077B">
        <w:rPr>
          <w:rFonts w:ascii="Times New Roman" w:hAnsi="Times New Roman" w:cs="Times New Roman" w:hint="eastAsia"/>
          <w:sz w:val="16"/>
          <w:szCs w:val="16"/>
        </w:rPr>
        <w:t>)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7A1ED29D" w14:textId="33056C46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sz w:val="16"/>
          <w:szCs w:val="16"/>
        </w:rPr>
        <w:t>系统不会调用默认的构造函数</w:t>
      </w:r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除非自己再定义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一个无参</w:t>
      </w:r>
      <w:r w:rsidR="005575F8">
        <w:rPr>
          <w:rFonts w:ascii="Times New Roman" w:hAnsi="Times New Roman" w:cs="Times New Roman" w:hint="eastAsia"/>
          <w:sz w:val="16"/>
          <w:szCs w:val="16"/>
        </w:rPr>
        <w:t>的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构造函数</w:t>
      </w:r>
    </w:p>
    <w:p w14:paraId="15F827E6" w14:textId="36FAF06F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</w:r>
    </w:p>
    <w:p w14:paraId="4A3E4027" w14:textId="759D0C31" w:rsidR="00B14AFF" w:rsidRPr="00A34088" w:rsidRDefault="00B14AFF" w:rsidP="00A3408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(3) </w:t>
      </w:r>
      <w:r w:rsidRPr="00A34088">
        <w:rPr>
          <w:rFonts w:ascii="Times New Roman" w:hAnsi="Times New Roman" w:cs="Times New Roman"/>
          <w:sz w:val="16"/>
          <w:szCs w:val="16"/>
        </w:rPr>
        <w:t>拷贝构造函数</w:t>
      </w:r>
      <w:r w:rsidRPr="00A34088">
        <w:rPr>
          <w:rFonts w:ascii="Times New Roman" w:hAnsi="Times New Roman" w:cs="Times New Roman"/>
          <w:sz w:val="16"/>
          <w:szCs w:val="16"/>
        </w:rPr>
        <w:t>:</w:t>
      </w:r>
    </w:p>
    <w:p w14:paraId="38E9B001" w14:textId="37B2B655" w:rsidR="00B14AFF" w:rsidRPr="00A34088" w:rsidRDefault="00B14AFF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A34088" w:rsidRPr="00A34088">
        <w:rPr>
          <w:rFonts w:ascii="Cambria Math" w:hAnsi="Cambria Math" w:cs="Cambria Math"/>
          <w:sz w:val="16"/>
          <w:szCs w:val="16"/>
        </w:rPr>
        <w:t>①</w:t>
      </w:r>
      <w:r w:rsidR="00A34088"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浅拷贝</w:t>
      </w:r>
      <w:r w:rsidRPr="00A34088">
        <w:rPr>
          <w:rFonts w:ascii="Times New Roman" w:hAnsi="Times New Roman" w:cs="Times New Roman"/>
          <w:sz w:val="16"/>
          <w:szCs w:val="16"/>
        </w:rPr>
        <w:t>(</w:t>
      </w:r>
      <w:r w:rsidRPr="00A34088">
        <w:rPr>
          <w:rFonts w:ascii="Times New Roman" w:hAnsi="Times New Roman" w:cs="Times New Roman"/>
          <w:sz w:val="16"/>
          <w:szCs w:val="16"/>
        </w:rPr>
        <w:t>默认</w:t>
      </w:r>
      <w:r w:rsidRPr="00A34088">
        <w:rPr>
          <w:rFonts w:ascii="Times New Roman" w:hAnsi="Times New Roman" w:cs="Times New Roman"/>
          <w:sz w:val="16"/>
          <w:szCs w:val="16"/>
        </w:rPr>
        <w:t xml:space="preserve">): </w:t>
      </w:r>
      <w:r w:rsidRPr="00A34088">
        <w:rPr>
          <w:rFonts w:ascii="Times New Roman" w:hAnsi="Times New Roman" w:cs="Times New Roman"/>
          <w:sz w:val="16"/>
          <w:szCs w:val="16"/>
        </w:rPr>
        <w:t>对象</w:t>
      </w:r>
      <w:r w:rsidR="00A34088" w:rsidRPr="00A34088">
        <w:rPr>
          <w:rFonts w:ascii="Times New Roman" w:hAnsi="Times New Roman" w:cs="Times New Roman"/>
          <w:sz w:val="16"/>
          <w:szCs w:val="16"/>
        </w:rPr>
        <w:t>的指针成员都指向同一个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="00A34088"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 xml:space="preserve">, </w:t>
      </w:r>
      <w:proofErr w:type="gramStart"/>
      <w:r w:rsidR="00A34088" w:rsidRPr="00A34088">
        <w:rPr>
          <w:rFonts w:ascii="Times New Roman" w:hAnsi="Times New Roman" w:cs="Times New Roman"/>
          <w:sz w:val="16"/>
          <w:szCs w:val="16"/>
        </w:rPr>
        <w:t>析构时候</w:t>
      </w:r>
      <w:proofErr w:type="gramEnd"/>
      <w:r w:rsidR="00A34088" w:rsidRPr="00A34088">
        <w:rPr>
          <w:rFonts w:ascii="Times New Roman" w:hAnsi="Times New Roman" w:cs="Times New Roman"/>
          <w:sz w:val="16"/>
          <w:szCs w:val="16"/>
        </w:rPr>
        <w:t>会释放多次而导致错误</w:t>
      </w:r>
    </w:p>
    <w:p w14:paraId="09F4D9EB" w14:textId="3859DCA4" w:rsidR="00B14AFF" w:rsidRPr="00A34088" w:rsidRDefault="00A34088" w:rsidP="00501D3D">
      <w:pPr>
        <w:rPr>
          <w:rFonts w:ascii="Times New Roman" w:hAnsi="Times New Roman" w:cs="Times New Roman"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Cambria Math" w:hAnsi="Cambria Math" w:cs="Cambria Math"/>
          <w:sz w:val="16"/>
          <w:szCs w:val="16"/>
        </w:rPr>
        <w:t>②</w:t>
      </w:r>
      <w:r w:rsidRPr="00A34088">
        <w:rPr>
          <w:rFonts w:ascii="Times New Roman" w:hAnsi="Times New Roman" w:cs="Times New Roman"/>
          <w:sz w:val="16"/>
          <w:szCs w:val="16"/>
        </w:rPr>
        <w:t xml:space="preserve"> </w:t>
      </w:r>
      <w:r w:rsidRPr="00A34088">
        <w:rPr>
          <w:rFonts w:ascii="Times New Roman" w:hAnsi="Times New Roman" w:cs="Times New Roman"/>
          <w:sz w:val="16"/>
          <w:szCs w:val="16"/>
        </w:rPr>
        <w:t>深拷贝</w:t>
      </w:r>
      <w:r w:rsidRPr="00A34088">
        <w:rPr>
          <w:rFonts w:ascii="Times New Roman" w:hAnsi="Times New Roman" w:cs="Times New Roman"/>
          <w:sz w:val="16"/>
          <w:szCs w:val="16"/>
        </w:rPr>
        <w:t xml:space="preserve">: </w:t>
      </w:r>
      <w:r w:rsidRPr="00A34088">
        <w:rPr>
          <w:rFonts w:ascii="Times New Roman" w:hAnsi="Times New Roman" w:cs="Times New Roman"/>
          <w:sz w:val="16"/>
          <w:szCs w:val="16"/>
        </w:rPr>
        <w:t>每个对象的指针成员都指向不同的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 w:rsidRPr="00A34088">
        <w:rPr>
          <w:rFonts w:ascii="Times New Roman" w:hAnsi="Times New Roman" w:cs="Times New Roman"/>
          <w:sz w:val="16"/>
          <w:szCs w:val="16"/>
        </w:rPr>
        <w:t>空间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sz w:val="16"/>
          <w:szCs w:val="16"/>
        </w:rPr>
        <w:t>不会导致</w:t>
      </w:r>
      <w:proofErr w:type="gramStart"/>
      <w:r w:rsidRPr="00A34088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 w:rsidRPr="00A34088">
        <w:rPr>
          <w:rFonts w:ascii="Times New Roman" w:hAnsi="Times New Roman" w:cs="Times New Roman"/>
          <w:sz w:val="16"/>
          <w:szCs w:val="16"/>
        </w:rPr>
        <w:t>释放多次</w:t>
      </w:r>
    </w:p>
    <w:p w14:paraId="243BA66F" w14:textId="64B45874" w:rsidR="00A34088" w:rsidRPr="00A34088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Note that: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当类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里有类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的对象</w:t>
      </w:r>
      <w:proofErr w:type="gramStart"/>
      <w:r w:rsidR="005575F8">
        <w:rPr>
          <w:rFonts w:ascii="Times New Roman" w:hAnsi="Times New Roman" w:cs="Times New Roman" w:hint="eastAsia"/>
          <w:b/>
          <w:bCs/>
          <w:sz w:val="16"/>
          <w:szCs w:val="16"/>
        </w:rPr>
        <w:t>做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为</w:t>
      </w:r>
      <w:proofErr w:type="gramEnd"/>
      <w:r w:rsidRPr="00A34088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时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拷贝构造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对象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时也要调用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拷贝构造</w:t>
      </w:r>
    </w:p>
    <w:p w14:paraId="17A3ED8F" w14:textId="7F575F80" w:rsidR="00A34088" w:rsidRDefault="00A34088" w:rsidP="00A34088">
      <w:pPr>
        <w:ind w:left="1260" w:firstLineChars="150" w:firstLine="240"/>
        <w:rPr>
          <w:rFonts w:ascii="Times New Roman" w:hAnsi="Times New Roman" w:cs="Times New Roman"/>
          <w:b/>
          <w:bCs/>
          <w:sz w:val="16"/>
          <w:szCs w:val="16"/>
        </w:rPr>
      </w:pPr>
      <w:r w:rsidRPr="00A34088">
        <w:rPr>
          <w:rFonts w:ascii="Times New Roman" w:hAnsi="Times New Roman" w:cs="Times New Roman"/>
          <w:b/>
          <w:bCs/>
          <w:sz w:val="16"/>
          <w:szCs w:val="16"/>
        </w:rPr>
        <w:t>同理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: B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的拷贝赋值也要调用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A</w:t>
      </w:r>
      <w:r w:rsidRPr="00A34088">
        <w:rPr>
          <w:rFonts w:ascii="Times New Roman" w:hAnsi="Times New Roman" w:cs="Times New Roman"/>
          <w:b/>
          <w:bCs/>
          <w:sz w:val="16"/>
          <w:szCs w:val="16"/>
        </w:rPr>
        <w:t>的拷贝赋值</w:t>
      </w:r>
    </w:p>
    <w:p w14:paraId="7CD77253" w14:textId="42FBAD9F" w:rsidR="00A34088" w:rsidRDefault="00A34088" w:rsidP="00736BC1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ab/>
      </w:r>
      <w:r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  </w:t>
      </w:r>
      <w:r w:rsidRPr="00A34088">
        <w:rPr>
          <w:rFonts w:ascii="Times New Roman" w:hAnsi="Times New Roman" w:cs="Times New Roman" w:hint="eastAsia"/>
          <w:sz w:val="16"/>
          <w:szCs w:val="16"/>
        </w:rPr>
        <w:t>拷贝构造的格式</w:t>
      </w:r>
      <w:r w:rsidRPr="00A34088">
        <w:rPr>
          <w:rFonts w:ascii="Times New Roman" w:hAnsi="Times New Roman" w:cs="Times New Roman" w:hint="eastAsia"/>
          <w:sz w:val="16"/>
          <w:szCs w:val="16"/>
        </w:rPr>
        <w:t>: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CN(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const CN&amp; </w:t>
      </w:r>
      <w:proofErr w:type="gramStart"/>
      <w:r>
        <w:rPr>
          <w:rFonts w:ascii="Times New Roman" w:hAnsi="Times New Roman" w:cs="Times New Roman" w:hint="eastAsia"/>
          <w:sz w:val="16"/>
          <w:szCs w:val="16"/>
        </w:rPr>
        <w:t>other){</w:t>
      </w:r>
      <w:proofErr w:type="gram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 data = new int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A34088">
        <w:rPr>
          <w:rFonts w:ascii="Times New Roman" w:hAnsi="Times New Roman" w:cs="Times New Roman" w:hint="eastAsia"/>
          <w:sz w:val="16"/>
          <w:szCs w:val="16"/>
        </w:rPr>
        <w:t>(*(</w:t>
      </w:r>
      <w:proofErr w:type="spellStart"/>
      <w:r w:rsidRPr="00A34088">
        <w:rPr>
          <w:rFonts w:ascii="Times New Roman" w:hAnsi="Times New Roman" w:cs="Times New Roman" w:hint="eastAsia"/>
          <w:sz w:val="16"/>
          <w:szCs w:val="16"/>
        </w:rPr>
        <w:t>other.</w:t>
      </w:r>
      <w:proofErr w:type="gramStart"/>
      <w:r w:rsidRPr="00A34088">
        <w:rPr>
          <w:rFonts w:ascii="Times New Roman" w:hAnsi="Times New Roman" w:cs="Times New Roman" w:hint="eastAsia"/>
          <w:sz w:val="16"/>
          <w:szCs w:val="16"/>
        </w:rPr>
        <w:t>data</w:t>
      </w:r>
      <w:proofErr w:type="spellEnd"/>
      <w:r w:rsidRPr="00A34088">
        <w:rPr>
          <w:rFonts w:ascii="Times New Roman" w:hAnsi="Times New Roman" w:cs="Times New Roman" w:hint="eastAsia"/>
          <w:sz w:val="16"/>
          <w:szCs w:val="16"/>
        </w:rPr>
        <w:t xml:space="preserve">)); </w:t>
      </w:r>
      <w:r>
        <w:rPr>
          <w:rFonts w:ascii="Times New Roman" w:hAnsi="Times New Roman" w:cs="Times New Roman" w:hint="eastAsia"/>
          <w:sz w:val="16"/>
          <w:szCs w:val="16"/>
        </w:rPr>
        <w:t>}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F23C107" w14:textId="112030C2" w:rsidR="00A34088" w:rsidRPr="00736BC1" w:rsidRDefault="00A34088" w:rsidP="00A34088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Note that: </w:t>
      </w:r>
      <w:proofErr w:type="gramStart"/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空间</w:t>
      </w:r>
      <w:proofErr w:type="gramEnd"/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上创建对象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CN* </w:t>
      </w:r>
      <w:proofErr w:type="spellStart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obj_ptr</w:t>
      </w:r>
      <w:proofErr w:type="spellEnd"/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 = new CN(obj); </w:t>
      </w:r>
      <w:r w:rsidR="00E702B4">
        <w:rPr>
          <w:rFonts w:ascii="Times New Roman" w:hAnsi="Times New Roman" w:cs="Times New Roman" w:hint="eastAsia"/>
          <w:b/>
          <w:bCs/>
          <w:sz w:val="16"/>
          <w:szCs w:val="16"/>
        </w:rPr>
        <w:t>会</w:t>
      </w:r>
      <w:r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调用拷贝构造</w:t>
      </w:r>
      <w:r w:rsidR="00736BC1">
        <w:rPr>
          <w:rFonts w:ascii="Times New Roman" w:hAnsi="Times New Roman" w:cs="Times New Roman" w:hint="eastAsia"/>
          <w:b/>
          <w:bCs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在</w:t>
      </w:r>
      <w:r w:rsidR="00A80BB9">
        <w:rPr>
          <w:rFonts w:ascii="Times New Roman" w:hAnsi="Times New Roman" w:cs="Times New Roman" w:hint="eastAsia"/>
          <w:b/>
          <w:bCs/>
          <w:sz w:val="16"/>
          <w:szCs w:val="16"/>
        </w:rPr>
        <w:t>堆</w:t>
      </w:r>
      <w:r w:rsidR="00736BC1" w:rsidRPr="00736BC1">
        <w:rPr>
          <w:rFonts w:ascii="Times New Roman" w:hAnsi="Times New Roman" w:cs="Times New Roman" w:hint="eastAsia"/>
          <w:b/>
          <w:bCs/>
          <w:sz w:val="16"/>
          <w:szCs w:val="16"/>
        </w:rPr>
        <w:t>区创建对象</w:t>
      </w:r>
    </w:p>
    <w:p w14:paraId="13940737" w14:textId="3541BEDB" w:rsidR="00B14AFF" w:rsidRPr="00A80BB9" w:rsidRDefault="00B14AF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710C4D58" w14:textId="5FD1E4FB" w:rsidR="00B14AFF" w:rsidRDefault="00A34088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(4) 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转移构造</w:t>
      </w:r>
      <w:r w:rsidR="000C3231">
        <w:rPr>
          <w:rFonts w:ascii="Times New Roman" w:hAnsi="Times New Roman" w:cs="Times New Roman" w:hint="eastAsia"/>
          <w:sz w:val="16"/>
          <w:szCs w:val="16"/>
        </w:rPr>
        <w:t>函数</w:t>
      </w:r>
      <w:r w:rsidR="00736BC1" w:rsidRPr="00736BC1">
        <w:rPr>
          <w:rFonts w:ascii="Times New Roman" w:hAnsi="Times New Roman" w:cs="Times New Roman" w:hint="eastAsia"/>
          <w:sz w:val="16"/>
          <w:szCs w:val="16"/>
        </w:rPr>
        <w:t>:</w:t>
      </w:r>
    </w:p>
    <w:p w14:paraId="03967573" w14:textId="255E0EF3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把原来的对象的数据传递给新的对象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但</w:t>
      </w:r>
      <w:r w:rsidRPr="00736BC1">
        <w:rPr>
          <w:rFonts w:ascii="Times New Roman" w:hAnsi="Times New Roman" w:cs="Times New Roman" w:hint="eastAsia"/>
          <w:sz w:val="16"/>
          <w:szCs w:val="16"/>
        </w:rPr>
        <w:t>原来的对象数据</w:t>
      </w:r>
      <w:r w:rsidR="00E702B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=0</w:t>
      </w:r>
      <w:r w:rsidRPr="00736BC1">
        <w:rPr>
          <w:rFonts w:ascii="Times New Roman" w:hAnsi="Times New Roman" w:cs="Times New Roman" w:hint="eastAsia"/>
          <w:sz w:val="16"/>
          <w:szCs w:val="16"/>
        </w:rPr>
        <w:t>和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B58BE55" w14:textId="643EE27A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736BC1">
        <w:rPr>
          <w:rFonts w:ascii="Times New Roman" w:hAnsi="Times New Roman" w:cs="Times New Roman" w:hint="eastAsia"/>
          <w:sz w:val="16"/>
          <w:szCs w:val="16"/>
        </w:rPr>
        <w:t>如果没有自己定义的移动构造函数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也没有自己定义的拷贝构造函数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则</w:t>
      </w:r>
      <w:r>
        <w:rPr>
          <w:rFonts w:ascii="Times New Roman" w:hAnsi="Times New Roman" w:cs="Times New Roman" w:hint="eastAsia"/>
          <w:sz w:val="16"/>
          <w:szCs w:val="16"/>
        </w:rPr>
        <w:t>使用</w:t>
      </w:r>
      <w:r w:rsidRPr="00736BC1">
        <w:rPr>
          <w:rFonts w:ascii="Times New Roman" w:hAnsi="Times New Roman" w:cs="Times New Roman" w:hint="eastAsia"/>
          <w:sz w:val="16"/>
          <w:szCs w:val="16"/>
        </w:rPr>
        <w:t>默认</w:t>
      </w:r>
      <w:r w:rsidR="001D3683"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="001D3683">
        <w:rPr>
          <w:rFonts w:ascii="Times New Roman" w:hAnsi="Times New Roman" w:cs="Times New Roman" w:hint="eastAsia"/>
          <w:sz w:val="16"/>
          <w:szCs w:val="16"/>
        </w:rPr>
        <w:t>函数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5FBA6AA3" w14:textId="3ABFD946" w:rsidR="00736BC1" w:rsidRDefault="00736BC1" w:rsidP="00736BC1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64AA7">
        <w:rPr>
          <w:rFonts w:ascii="Times New Roman" w:hAnsi="Times New Roman" w:cs="Times New Roman" w:hint="eastAsia"/>
          <w:sz w:val="16"/>
          <w:szCs w:val="16"/>
        </w:rPr>
        <w:t>默认的移动构造函数</w:t>
      </w:r>
      <w:r w:rsidRPr="00736BC1">
        <w:rPr>
          <w:rFonts w:ascii="Times New Roman" w:hAnsi="Times New Roman" w:cs="Times New Roman" w:hint="eastAsia"/>
          <w:sz w:val="16"/>
          <w:szCs w:val="16"/>
        </w:rPr>
        <w:t>只是浅拷贝</w:t>
      </w:r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不安全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</w:p>
    <w:p w14:paraId="193EF05F" w14:textId="0C49C0D0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转移构造</w:t>
      </w:r>
      <w:r w:rsidR="00364AA7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的格式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736BC1">
        <w:rPr>
          <w:rFonts w:ascii="Times New Roman" w:hAnsi="Times New Roman" w:cs="Times New Roman" w:hint="eastAsia"/>
          <w:sz w:val="16"/>
          <w:szCs w:val="16"/>
        </w:rPr>
        <w:t>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(C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 w:rsidRPr="00736BC1">
        <w:rPr>
          <w:rFonts w:ascii="Times New Roman" w:hAnsi="Times New Roman" w:cs="Times New Roman" w:hint="eastAsia"/>
          <w:sz w:val="16"/>
          <w:szCs w:val="16"/>
        </w:rPr>
        <w:t>&amp;&amp; other){</w:t>
      </w:r>
      <w:r w:rsidRPr="00736BC1">
        <w:rPr>
          <w:rFonts w:ascii="Times New Roman" w:hAnsi="Times New Roman" w:cs="Times New Roman" w:hint="eastAsia"/>
          <w:sz w:val="16"/>
          <w:szCs w:val="16"/>
        </w:rPr>
        <w:t>数据转移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4966F1">
        <w:rPr>
          <w:rFonts w:ascii="Times New Roman" w:hAnsi="Times New Roman" w:cs="Times New Roman" w:hint="eastAsia"/>
          <w:sz w:val="16"/>
          <w:szCs w:val="16"/>
        </w:rPr>
        <w:t>原来</w:t>
      </w:r>
      <w:proofErr w:type="gramStart"/>
      <w:r w:rsidR="00A80BB9">
        <w:rPr>
          <w:rFonts w:ascii="Times New Roman" w:hAnsi="Times New Roman" w:cs="Times New Roman" w:hint="eastAsia"/>
          <w:sz w:val="16"/>
          <w:szCs w:val="16"/>
        </w:rPr>
        <w:t>堆</w:t>
      </w:r>
      <w:r>
        <w:rPr>
          <w:rFonts w:ascii="Times New Roman" w:hAnsi="Times New Roman" w:cs="Times New Roman" w:hint="eastAsia"/>
          <w:sz w:val="16"/>
          <w:szCs w:val="16"/>
        </w:rPr>
        <w:t>空间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的成员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=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736BC1">
        <w:rPr>
          <w:rFonts w:ascii="Times New Roman" w:hAnsi="Times New Roman" w:cs="Times New Roman" w:hint="eastAsia"/>
          <w:sz w:val="16"/>
          <w:szCs w:val="16"/>
        </w:rPr>
        <w:t>nullptr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(</w:t>
      </w:r>
      <w:r w:rsidRPr="00736BC1">
        <w:rPr>
          <w:rFonts w:ascii="Times New Roman" w:hAnsi="Times New Roman" w:cs="Times New Roman" w:hint="eastAsia"/>
          <w:sz w:val="16"/>
          <w:szCs w:val="16"/>
        </w:rPr>
        <w:t>避免重复释放</w:t>
      </w:r>
      <w:r w:rsidRPr="00736BC1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>; }</w:t>
      </w:r>
    </w:p>
    <w:p w14:paraId="29F9447C" w14:textId="738AA181" w:rsid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</w:p>
    <w:p w14:paraId="582F44AA" w14:textId="26018E18" w:rsidR="00736BC1" w:rsidRPr="00736BC1" w:rsidRDefault="00736BC1" w:rsidP="00736BC1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>std::move()</w:t>
      </w:r>
      <w:r w:rsidR="00364AA7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736BC1">
        <w:rPr>
          <w:rFonts w:ascii="Times New Roman" w:hAnsi="Times New Roman" w:cs="Times New Roman" w:hint="eastAsia"/>
          <w:sz w:val="16"/>
          <w:szCs w:val="16"/>
        </w:rPr>
        <w:t>是强行</w:t>
      </w:r>
      <w:r>
        <w:rPr>
          <w:rFonts w:ascii="Times New Roman" w:hAnsi="Times New Roman" w:cs="Times New Roman" w:hint="eastAsia"/>
          <w:sz w:val="16"/>
          <w:szCs w:val="16"/>
        </w:rPr>
        <w:t>把变量</w:t>
      </w:r>
      <w:r w:rsidRPr="00736BC1">
        <w:rPr>
          <w:rFonts w:ascii="Times New Roman" w:hAnsi="Times New Roman" w:cs="Times New Roman" w:hint="eastAsia"/>
          <w:sz w:val="16"/>
          <w:szCs w:val="16"/>
        </w:rPr>
        <w:t>转换</w:t>
      </w:r>
      <w:proofErr w:type="gramStart"/>
      <w:r w:rsidRPr="00736BC1">
        <w:rPr>
          <w:rFonts w:ascii="Times New Roman" w:hAnsi="Times New Roman" w:cs="Times New Roman" w:hint="eastAsia"/>
          <w:sz w:val="16"/>
          <w:szCs w:val="16"/>
        </w:rPr>
        <w:t>为右值</w:t>
      </w:r>
      <w:proofErr w:type="gramEnd"/>
      <w:r w:rsidRPr="00736BC1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36BC1">
        <w:rPr>
          <w:rFonts w:ascii="Times New Roman" w:hAnsi="Times New Roman" w:cs="Times New Roman" w:hint="eastAsia"/>
          <w:sz w:val="16"/>
          <w:szCs w:val="16"/>
        </w:rPr>
        <w:t>移动构造</w:t>
      </w:r>
      <w:r w:rsidRPr="00736BC1">
        <w:rPr>
          <w:rFonts w:ascii="Times New Roman" w:hAnsi="Times New Roman" w:cs="Times New Roman" w:hint="eastAsia"/>
          <w:sz w:val="16"/>
          <w:szCs w:val="16"/>
        </w:rPr>
        <w:t>/</w:t>
      </w:r>
      <w:r>
        <w:rPr>
          <w:rFonts w:ascii="Times New Roman" w:hAnsi="Times New Roman" w:cs="Times New Roman" w:hint="eastAsia"/>
          <w:sz w:val="16"/>
          <w:szCs w:val="16"/>
        </w:rPr>
        <w:t>移动</w:t>
      </w:r>
      <w:r w:rsidRPr="00736BC1"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 w:rsidRPr="00736BC1">
        <w:rPr>
          <w:rFonts w:ascii="Times New Roman" w:hAnsi="Times New Roman" w:cs="Times New Roman" w:hint="eastAsia"/>
          <w:sz w:val="16"/>
          <w:szCs w:val="16"/>
        </w:rPr>
        <w:t>触发条件是</w:t>
      </w:r>
      <w:r w:rsidRPr="00736BC1">
        <w:rPr>
          <w:rFonts w:ascii="Times New Roman" w:hAnsi="Times New Roman" w:cs="Times New Roman" w:hint="eastAsia"/>
          <w:sz w:val="16"/>
          <w:szCs w:val="16"/>
        </w:rPr>
        <w:t>obj</w:t>
      </w:r>
      <w:r w:rsidRPr="00736BC1">
        <w:rPr>
          <w:rFonts w:ascii="Times New Roman" w:hAnsi="Times New Roman" w:cs="Times New Roman" w:hint="eastAsia"/>
          <w:sz w:val="16"/>
          <w:szCs w:val="16"/>
        </w:rPr>
        <w:t>是右值</w:t>
      </w:r>
    </w:p>
    <w:p w14:paraId="286A18FB" w14:textId="5725B447" w:rsidR="00736BC1" w:rsidRPr="00736BC1" w:rsidRDefault="00736BC1" w:rsidP="00736BC1">
      <w:pPr>
        <w:rPr>
          <w:rFonts w:ascii="Times New Roman" w:hAnsi="Times New Roman" w:cs="Times New Roman"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 </w:t>
      </w:r>
    </w:p>
    <w:p w14:paraId="094D2C41" w14:textId="6698AA74" w:rsidR="00736BC1" w:rsidRPr="00F65D90" w:rsidRDefault="00736BC1" w:rsidP="00736BC1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36BC1">
        <w:rPr>
          <w:rFonts w:ascii="Times New Roman" w:hAnsi="Times New Roman" w:cs="Times New Roman" w:hint="eastAsia"/>
          <w:sz w:val="16"/>
          <w:szCs w:val="16"/>
        </w:rPr>
        <w:tab/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拷贝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/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转移构造的参数是引用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, </w:t>
      </w:r>
      <w:r w:rsidR="00F65D90" w:rsidRP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否则就是会无限递归由于函数的参数是一个临时变量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 xml:space="preserve"> (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函数</w:t>
      </w:r>
      <w:proofErr w:type="gramStart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栈</w:t>
      </w:r>
      <w:proofErr w:type="gramEnd"/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帧</w:t>
      </w:r>
      <w:r w:rsidR="00F65D90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)</w:t>
      </w:r>
    </w:p>
    <w:p w14:paraId="70A76FA2" w14:textId="16A02F8E" w:rsidR="00736BC1" w:rsidRPr="00F65D90" w:rsidRDefault="00F65D90" w:rsidP="00736BC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1D8F38E5" w14:textId="0B95155D" w:rsidR="00B14AFF" w:rsidRPr="00736BC1" w:rsidRDefault="000C323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(5) </w:t>
      </w:r>
      <w:r>
        <w:rPr>
          <w:rFonts w:ascii="Times New Roman" w:hAnsi="Times New Roman" w:cs="Times New Roman" w:hint="eastAsia"/>
          <w:sz w:val="16"/>
          <w:szCs w:val="16"/>
        </w:rPr>
        <w:t>重用构造函数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260C52C1" w14:textId="13FC1C3E" w:rsidR="003901CF" w:rsidRDefault="000C3231" w:rsidP="003942E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0C3231">
        <w:rPr>
          <w:rFonts w:ascii="Times New Roman" w:hAnsi="Times New Roman" w:cs="Times New Roman" w:hint="eastAsia"/>
          <w:sz w:val="16"/>
          <w:szCs w:val="16"/>
        </w:rPr>
        <w:t>构造函数</w:t>
      </w:r>
      <w:r w:rsidR="00931E02">
        <w:rPr>
          <w:rFonts w:ascii="Times New Roman" w:hAnsi="Times New Roman" w:cs="Times New Roman" w:hint="eastAsia"/>
          <w:sz w:val="16"/>
          <w:szCs w:val="16"/>
        </w:rPr>
        <w:t>(</w:t>
      </w:r>
      <w:r w:rsidR="00931E02">
        <w:rPr>
          <w:rFonts w:ascii="Times New Roman" w:hAnsi="Times New Roman" w:cs="Times New Roman" w:hint="eastAsia"/>
          <w:sz w:val="16"/>
          <w:szCs w:val="16"/>
        </w:rPr>
        <w:t>普通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拷贝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移动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0C3231">
        <w:rPr>
          <w:rFonts w:ascii="Times New Roman" w:hAnsi="Times New Roman" w:cs="Times New Roman" w:hint="eastAsia"/>
          <w:sz w:val="16"/>
          <w:szCs w:val="16"/>
        </w:rPr>
        <w:t>里使用另一个构造函数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在构造函数</w:t>
      </w:r>
      <w:r w:rsidR="003942ED">
        <w:rPr>
          <w:rFonts w:ascii="Times New Roman" w:hAnsi="Times New Roman" w:cs="Times New Roman" w:hint="eastAsia"/>
          <w:sz w:val="16"/>
          <w:szCs w:val="16"/>
        </w:rPr>
        <w:t>A</w:t>
      </w:r>
      <w:r w:rsidR="003942ED">
        <w:rPr>
          <w:rFonts w:ascii="Times New Roman" w:hAnsi="Times New Roman" w:cs="Times New Roman" w:hint="eastAsia"/>
          <w:sz w:val="16"/>
          <w:szCs w:val="16"/>
        </w:rPr>
        <w:t>的</w:t>
      </w:r>
      <w:r w:rsidR="003942ED" w:rsidRPr="00F0791D">
        <w:rPr>
          <w:rFonts w:ascii="Times New Roman" w:hAnsi="Times New Roman" w:cs="Times New Roman"/>
          <w:sz w:val="16"/>
          <w:szCs w:val="16"/>
        </w:rPr>
        <w:t>初始化列表</w:t>
      </w:r>
      <w:r w:rsidR="003942ED">
        <w:rPr>
          <w:rFonts w:ascii="Times New Roman" w:hAnsi="Times New Roman" w:cs="Times New Roman" w:hint="eastAsia"/>
          <w:sz w:val="16"/>
          <w:szCs w:val="16"/>
        </w:rPr>
        <w:t>里调用其他构</w:t>
      </w:r>
    </w:p>
    <w:p w14:paraId="1018ED78" w14:textId="15C179FF" w:rsidR="003942ED" w:rsidRDefault="003901CF" w:rsidP="003901CF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 w:rsidRPr="003901C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..</w:t>
      </w:r>
      <w:r w:rsidR="003942ED">
        <w:rPr>
          <w:rFonts w:ascii="Times New Roman" w:hAnsi="Times New Roman" w:cs="Times New Roman" w:hint="eastAsia"/>
          <w:sz w:val="16"/>
          <w:szCs w:val="16"/>
        </w:rPr>
        <w:t>造函数可以是本类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3942ED">
        <w:rPr>
          <w:rFonts w:ascii="Times New Roman" w:hAnsi="Times New Roman" w:cs="Times New Roman" w:hint="eastAsia"/>
          <w:sz w:val="16"/>
          <w:szCs w:val="16"/>
        </w:rPr>
        <w:t>也可以是其他类的</w:t>
      </w:r>
      <w:r w:rsidR="003942ED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942ED">
        <w:rPr>
          <w:rFonts w:ascii="Times New Roman" w:hAnsi="Times New Roman" w:cs="Times New Roman" w:hint="eastAsia"/>
          <w:sz w:val="16"/>
          <w:szCs w:val="16"/>
        </w:rPr>
        <w:t>对于</w:t>
      </w:r>
      <w:r w:rsidR="003942ED">
        <w:rPr>
          <w:rFonts w:ascii="Times New Roman" w:hAnsi="Times New Roman" w:cs="Times New Roman" w:hint="eastAsia"/>
          <w:sz w:val="16"/>
          <w:szCs w:val="16"/>
        </w:rPr>
        <w:t>is-a</w:t>
      </w:r>
      <w:r w:rsidR="003942ED">
        <w:rPr>
          <w:rFonts w:ascii="Times New Roman" w:hAnsi="Times New Roman" w:cs="Times New Roman" w:hint="eastAsia"/>
          <w:sz w:val="16"/>
          <w:szCs w:val="16"/>
        </w:rPr>
        <w:t>和</w:t>
      </w:r>
      <w:r w:rsidR="003942ED">
        <w:rPr>
          <w:rFonts w:ascii="Times New Roman" w:hAnsi="Times New Roman" w:cs="Times New Roman" w:hint="eastAsia"/>
          <w:sz w:val="16"/>
          <w:szCs w:val="16"/>
        </w:rPr>
        <w:t>has-a</w:t>
      </w:r>
      <w:r w:rsidR="003942ED">
        <w:rPr>
          <w:rFonts w:ascii="Times New Roman" w:hAnsi="Times New Roman" w:cs="Times New Roman" w:hint="eastAsia"/>
          <w:sz w:val="16"/>
          <w:szCs w:val="16"/>
        </w:rPr>
        <w:t>情况要</w:t>
      </w:r>
      <w:proofErr w:type="gramStart"/>
      <w:r w:rsidR="003942ED">
        <w:rPr>
          <w:rFonts w:ascii="Times New Roman" w:hAnsi="Times New Roman" w:cs="Times New Roman" w:hint="eastAsia"/>
          <w:sz w:val="16"/>
          <w:szCs w:val="16"/>
        </w:rPr>
        <w:t>构造基类或是</w:t>
      </w:r>
      <w:proofErr w:type="gramEnd"/>
      <w:r w:rsidR="003942ED">
        <w:rPr>
          <w:rFonts w:ascii="Times New Roman" w:hAnsi="Times New Roman" w:cs="Times New Roman" w:hint="eastAsia"/>
          <w:sz w:val="16"/>
          <w:szCs w:val="16"/>
        </w:rPr>
        <w:t>其他类的对象</w:t>
      </w:r>
      <w:r w:rsidR="003942ED">
        <w:rPr>
          <w:rFonts w:ascii="Times New Roman" w:hAnsi="Times New Roman" w:cs="Times New Roman" w:hint="eastAsia"/>
          <w:sz w:val="16"/>
          <w:szCs w:val="16"/>
        </w:rPr>
        <w:t>)</w:t>
      </w:r>
    </w:p>
    <w:p w14:paraId="5968C305" w14:textId="4BE5B3B9" w:rsidR="003942ED" w:rsidRDefault="003942ED" w:rsidP="00501D3D">
      <w:pPr>
        <w:rPr>
          <w:rFonts w:ascii="Times New Roman" w:hAnsi="Times New Roman" w:cs="Times New Roman"/>
          <w:sz w:val="16"/>
          <w:szCs w:val="16"/>
        </w:rPr>
      </w:pPr>
    </w:p>
    <w:p w14:paraId="5291A438" w14:textId="7C6CD16D" w:rsidR="00E95A50" w:rsidRDefault="00CB37B1" w:rsidP="00501D3D">
      <w:pPr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12E9E6" wp14:editId="119CE858">
                <wp:simplePos x="0" y="0"/>
                <wp:positionH relativeFrom="column">
                  <wp:posOffset>-89535</wp:posOffset>
                </wp:positionH>
                <wp:positionV relativeFrom="paragraph">
                  <wp:posOffset>-456565</wp:posOffset>
                </wp:positionV>
                <wp:extent cx="0" cy="10223500"/>
                <wp:effectExtent l="0" t="0" r="38100" b="25400"/>
                <wp:wrapNone/>
                <wp:docPr id="334204970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B944" id="直接连接符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05pt,-35.95pt" to="-7.0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LEfmwEAAJU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</w:p>
    <w:p w14:paraId="3AAA227E" w14:textId="1D442C05" w:rsidR="00B14AFF" w:rsidRDefault="00917A43" w:rsidP="00E95A50">
      <w:pPr>
        <w:ind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Note that:</w:t>
      </w:r>
    </w:p>
    <w:p w14:paraId="0FE11BB5" w14:textId="5E1A1ECE" w:rsidR="005725BF" w:rsidRPr="00917A43" w:rsidRDefault="00917A43" w:rsidP="00917A43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构造函数先构造内部的成员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931E02">
        <w:rPr>
          <w:rFonts w:ascii="Times New Roman" w:hAnsi="Times New Roman" w:cs="Times New Roman" w:hint="eastAsia"/>
          <w:sz w:val="16"/>
          <w:szCs w:val="16"/>
        </w:rPr>
        <w:t>再</w:t>
      </w:r>
      <w:r w:rsidR="005725BF" w:rsidRPr="00917A43">
        <w:rPr>
          <w:rFonts w:ascii="Times New Roman" w:hAnsi="Times New Roman" w:cs="Times New Roman"/>
          <w:sz w:val="16"/>
          <w:szCs w:val="16"/>
        </w:rPr>
        <w:t>构造这个对象</w:t>
      </w:r>
    </w:p>
    <w:p w14:paraId="3481EC99" w14:textId="7838D9A9" w:rsidR="00917A43" w:rsidRDefault="00917A43" w:rsidP="00C0077B">
      <w:pPr>
        <w:ind w:left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类的指针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>N* obj = new CN(other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...) </w:t>
      </w:r>
      <w:r w:rsidR="00C0077B" w:rsidRPr="00917A43">
        <w:rPr>
          <w:rFonts w:ascii="Times New Roman" w:hAnsi="Times New Roman" w:cs="Times New Roman"/>
          <w:sz w:val="16"/>
          <w:szCs w:val="16"/>
        </w:rPr>
        <w:t>或</w:t>
      </w:r>
      <w:r w:rsidR="00C0077B" w:rsidRPr="00917A43">
        <w:rPr>
          <w:rFonts w:ascii="Times New Roman" w:hAnsi="Times New Roman" w:cs="Times New Roman"/>
          <w:sz w:val="16"/>
          <w:szCs w:val="16"/>
        </w:rPr>
        <w:t>new CN[num]; (</w:t>
      </w:r>
      <w:r w:rsidR="00C0077B" w:rsidRPr="00917A43">
        <w:rPr>
          <w:rFonts w:ascii="Times New Roman" w:hAnsi="Times New Roman" w:cs="Times New Roman"/>
          <w:sz w:val="16"/>
          <w:szCs w:val="16"/>
        </w:rPr>
        <w:t>要有无参构造函数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) </w:t>
      </w:r>
      <w:r w:rsidR="00C0077B" w:rsidRPr="00917A43">
        <w:rPr>
          <w:rFonts w:ascii="Times New Roman" w:hAnsi="Times New Roman" w:cs="Times New Roman"/>
          <w:sz w:val="16"/>
          <w:szCs w:val="16"/>
        </w:rPr>
        <w:t>在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堆空间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上</w:t>
      </w:r>
    </w:p>
    <w:p w14:paraId="6B8869AC" w14:textId="278AC459" w:rsidR="00C0077B" w:rsidRDefault="00931E02" w:rsidP="00917A43">
      <w:pPr>
        <w:ind w:left="400" w:firstLineChars="100" w:firstLine="1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C0077B" w:rsidRPr="00917A43">
        <w:rPr>
          <w:rFonts w:ascii="Times New Roman" w:hAnsi="Times New Roman" w:cs="Times New Roman"/>
          <w:sz w:val="16"/>
          <w:szCs w:val="16"/>
        </w:rPr>
        <w:t>创建对象时会调用拷贝构造或普通构造</w:t>
      </w:r>
    </w:p>
    <w:p w14:paraId="6D9C8073" w14:textId="643F2B98" w:rsidR="00931E02" w:rsidRPr="00931E02" w:rsidRDefault="00931E02" w:rsidP="00931E02">
      <w:pPr>
        <w:spacing w:line="360" w:lineRule="auto"/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17A43">
        <w:rPr>
          <w:rFonts w:ascii="Times New Roman" w:hAnsi="Times New Roman" w:cs="Times New Roman" w:hint="eastAsia"/>
          <w:sz w:val="16"/>
          <w:szCs w:val="16"/>
        </w:rPr>
        <w:t>匿名对象</w:t>
      </w:r>
      <w:r>
        <w:rPr>
          <w:rFonts w:ascii="Times New Roman" w:hAnsi="Times New Roman" w:cs="Times New Roman" w:hint="eastAsia"/>
          <w:sz w:val="16"/>
          <w:szCs w:val="16"/>
        </w:rPr>
        <w:t>创建</w:t>
      </w:r>
      <w:r w:rsidR="006E43D3">
        <w:rPr>
          <w:rFonts w:ascii="Times New Roman" w:hAnsi="Times New Roman" w:cs="Times New Roman" w:hint="eastAsia"/>
          <w:sz w:val="16"/>
          <w:szCs w:val="16"/>
        </w:rPr>
        <w:t>后</w:t>
      </w:r>
      <w:r w:rsidRPr="00917A43">
        <w:rPr>
          <w:rFonts w:ascii="Times New Roman" w:hAnsi="Times New Roman" w:cs="Times New Roman" w:hint="eastAsia"/>
          <w:sz w:val="16"/>
          <w:szCs w:val="16"/>
        </w:rPr>
        <w:t>在下一行</w:t>
      </w:r>
      <w:r>
        <w:rPr>
          <w:rFonts w:ascii="Times New Roman" w:hAnsi="Times New Roman" w:cs="Times New Roman" w:hint="eastAsia"/>
          <w:sz w:val="16"/>
          <w:szCs w:val="16"/>
        </w:rPr>
        <w:t>代码时</w:t>
      </w:r>
      <w:r w:rsidRPr="00917A43">
        <w:rPr>
          <w:rFonts w:ascii="Times New Roman" w:hAnsi="Times New Roman" w:cs="Times New Roman" w:hint="eastAsia"/>
          <w:sz w:val="16"/>
          <w:szCs w:val="16"/>
        </w:rPr>
        <w:t>就</w:t>
      </w:r>
      <w:proofErr w:type="gramStart"/>
      <w:r w:rsidRPr="00917A43">
        <w:rPr>
          <w:rFonts w:ascii="Times New Roman" w:hAnsi="Times New Roman" w:cs="Times New Roman" w:hint="eastAsia"/>
          <w:sz w:val="16"/>
          <w:szCs w:val="16"/>
        </w:rPr>
        <w:t>会</w:t>
      </w:r>
      <w:r>
        <w:rPr>
          <w:rFonts w:ascii="Times New Roman" w:hAnsi="Times New Roman" w:cs="Times New Roman" w:hint="eastAsia"/>
          <w:sz w:val="16"/>
          <w:szCs w:val="16"/>
        </w:rPr>
        <w:t>被</w:t>
      </w:r>
      <w:r w:rsidRPr="00917A43">
        <w:rPr>
          <w:rFonts w:ascii="Times New Roman" w:hAnsi="Times New Roman" w:cs="Times New Roman" w:hint="eastAsia"/>
          <w:sz w:val="16"/>
          <w:szCs w:val="16"/>
        </w:rPr>
        <w:t>析构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22250A3A" w14:textId="77777777" w:rsidR="00931E02" w:rsidRDefault="00917A43" w:rsidP="006E43D3">
      <w:pPr>
        <w:ind w:firstLineChars="250" w:firstLine="4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31E02"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 xml:space="preserve">[2]; </w:t>
      </w:r>
      <w:proofErr w:type="gramStart"/>
      <w:r w:rsidR="00C0077B" w:rsidRPr="00917A43">
        <w:rPr>
          <w:rFonts w:ascii="Times New Roman" w:hAnsi="Times New Roman" w:cs="Times New Roman"/>
          <w:sz w:val="16"/>
          <w:szCs w:val="16"/>
        </w:rPr>
        <w:t>调用无参构造</w:t>
      </w:r>
      <w:proofErr w:type="gramEnd"/>
      <w:r w:rsidR="00C0077B" w:rsidRPr="00917A43">
        <w:rPr>
          <w:rFonts w:ascii="Times New Roman" w:hAnsi="Times New Roman" w:cs="Times New Roman"/>
          <w:sz w:val="16"/>
          <w:szCs w:val="16"/>
        </w:rPr>
        <w:t>函数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次</w:t>
      </w:r>
      <w:r w:rsidR="00931E02">
        <w:rPr>
          <w:rFonts w:ascii="Times New Roman" w:hAnsi="Times New Roman" w:cs="Times New Roman" w:hint="eastAsia"/>
          <w:sz w:val="16"/>
          <w:szCs w:val="16"/>
        </w:rPr>
        <w:t>从而</w:t>
      </w:r>
      <w:r w:rsidR="00931E02" w:rsidRPr="00917A43">
        <w:rPr>
          <w:rFonts w:ascii="Times New Roman" w:hAnsi="Times New Roman" w:cs="Times New Roman"/>
          <w:sz w:val="16"/>
          <w:szCs w:val="16"/>
        </w:rPr>
        <w:t>构造</w:t>
      </w:r>
      <w:r w:rsidR="00C0077B" w:rsidRPr="00917A43">
        <w:rPr>
          <w:rFonts w:ascii="Times New Roman" w:hAnsi="Times New Roman" w:cs="Times New Roman"/>
          <w:sz w:val="16"/>
          <w:szCs w:val="16"/>
        </w:rPr>
        <w:t>2</w:t>
      </w:r>
      <w:r w:rsidR="00C0077B" w:rsidRPr="00917A43">
        <w:rPr>
          <w:rFonts w:ascii="Times New Roman" w:hAnsi="Times New Roman" w:cs="Times New Roman"/>
          <w:sz w:val="16"/>
          <w:szCs w:val="16"/>
        </w:rPr>
        <w:t>个对象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C0077B" w:rsidRPr="00917A43">
        <w:rPr>
          <w:rFonts w:ascii="Times New Roman" w:hAnsi="Times New Roman" w:cs="Times New Roman"/>
          <w:sz w:val="16"/>
          <w:szCs w:val="16"/>
        </w:rPr>
        <w:t>而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="00C0077B" w:rsidRPr="00917A43">
        <w:rPr>
          <w:rFonts w:ascii="Times New Roman" w:hAnsi="Times New Roman" w:cs="Times New Roman"/>
          <w:sz w:val="16"/>
          <w:szCs w:val="16"/>
        </w:rPr>
        <w:t xml:space="preserve">N* 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arr_ptr</w:t>
      </w:r>
      <w:proofErr w:type="spellEnd"/>
      <w:r w:rsidR="00C0077B" w:rsidRPr="00917A43">
        <w:rPr>
          <w:rFonts w:ascii="Times New Roman" w:hAnsi="Times New Roman" w:cs="Times New Roman"/>
          <w:sz w:val="16"/>
          <w:szCs w:val="16"/>
        </w:rPr>
        <w:t>[2];</w:t>
      </w:r>
      <w:r w:rsidR="00931E0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C0077B" w:rsidRPr="00917A43">
        <w:rPr>
          <w:rFonts w:ascii="Times New Roman" w:hAnsi="Times New Roman" w:cs="Times New Roman"/>
          <w:sz w:val="16"/>
          <w:szCs w:val="16"/>
        </w:rPr>
        <w:t>只是</w:t>
      </w:r>
      <w:r w:rsidR="00931E02">
        <w:rPr>
          <w:rFonts w:ascii="Times New Roman" w:hAnsi="Times New Roman" w:cs="Times New Roman" w:hint="eastAsia"/>
          <w:sz w:val="16"/>
          <w:szCs w:val="16"/>
        </w:rPr>
        <w:t>创建了</w:t>
      </w:r>
      <w:r w:rsidR="00931E02">
        <w:rPr>
          <w:rFonts w:ascii="Times New Roman" w:hAnsi="Times New Roman" w:cs="Times New Roman" w:hint="eastAsia"/>
          <w:sz w:val="16"/>
          <w:szCs w:val="16"/>
        </w:rPr>
        <w:t>2</w:t>
      </w:r>
      <w:r w:rsidR="00931E02">
        <w:rPr>
          <w:rFonts w:ascii="Times New Roman" w:hAnsi="Times New Roman" w:cs="Times New Roman" w:hint="eastAsia"/>
          <w:sz w:val="16"/>
          <w:szCs w:val="16"/>
        </w:rPr>
        <w:t>个</w:t>
      </w:r>
      <w:proofErr w:type="spellStart"/>
      <w:r w:rsidR="00C0077B" w:rsidRPr="00917A43">
        <w:rPr>
          <w:rFonts w:ascii="Times New Roman" w:hAnsi="Times New Roman" w:cs="Times New Roman"/>
          <w:sz w:val="16"/>
          <w:szCs w:val="16"/>
        </w:rPr>
        <w:t>nullptr</w:t>
      </w:r>
      <w:proofErr w:type="spellEnd"/>
      <w:r w:rsidR="00931E02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096DB295" w14:textId="7CAAE273" w:rsidR="00917A43" w:rsidRDefault="00931E02" w:rsidP="006E43D3">
      <w:pPr>
        <w:ind w:firstLineChars="350" w:firstLine="560"/>
        <w:rPr>
          <w:rFonts w:ascii="Times New Roman" w:hAnsi="Times New Roman" w:cs="Times New Roman"/>
          <w:sz w:val="16"/>
          <w:szCs w:val="16"/>
        </w:rPr>
      </w:pP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没有</w:t>
      </w:r>
      <w:r w:rsidRPr="00917A43">
        <w:rPr>
          <w:rFonts w:ascii="Times New Roman" w:hAnsi="Times New Roman" w:cs="Times New Roman"/>
          <w:sz w:val="16"/>
          <w:szCs w:val="16"/>
        </w:rPr>
        <w:t>调用构造函数</w:t>
      </w:r>
    </w:p>
    <w:p w14:paraId="03C6FD27" w14:textId="0991B998" w:rsidR="00F41624" w:rsidRDefault="00F4162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31E02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初始化列表里不能使用</w:t>
      </w:r>
      <w:r w:rsidRPr="00233D5E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</w:p>
    <w:p w14:paraId="2F33671E" w14:textId="2E7AA838" w:rsidR="005725BF" w:rsidRDefault="00917A43" w:rsidP="005725BF">
      <w:pPr>
        <w:rPr>
          <w:rFonts w:ascii="Times New Roman" w:hAnsi="Times New Roman" w:cs="Times New Roman"/>
          <w:sz w:val="16"/>
          <w:szCs w:val="16"/>
        </w:rPr>
      </w:pPr>
      <w:r w:rsidRPr="005725BF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8EDA56D" wp14:editId="1EF965A6">
                <wp:simplePos x="0" y="0"/>
                <wp:positionH relativeFrom="column">
                  <wp:posOffset>376398</wp:posOffset>
                </wp:positionH>
                <wp:positionV relativeFrom="paragraph">
                  <wp:posOffset>107158</wp:posOffset>
                </wp:positionV>
                <wp:extent cx="3883936" cy="1062355"/>
                <wp:effectExtent l="0" t="0" r="21590" b="23495"/>
                <wp:wrapNone/>
                <wp:docPr id="1780067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936" cy="10623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0F13E" w14:textId="77777777" w:rsidR="005725BF" w:rsidRPr="005725BF" w:rsidRDefault="005725BF" w:rsidP="005725BF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Tip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拷贝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函数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r w:rsidRPr="005725B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移动函数</w:t>
                            </w:r>
                            <w:r w:rsidRPr="005725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5C3AE12" w14:textId="619D0BA7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类里的拷贝函数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&amp; obj_1) {</w:t>
                            </w:r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.....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; return *this;}         </w:t>
                            </w:r>
                          </w:p>
                          <w:p w14:paraId="0EF99427" w14:textId="6877F135" w:rsidR="005725BF" w:rsidRPr="00DE209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obj_2. </w:t>
                            </w:r>
                            <w:proofErr w:type="spell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cpy_func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B544B5" w14:textId="77777777" w:rsidR="005725BF" w:rsidRPr="00DE2098" w:rsidRDefault="005725BF" w:rsidP="005725BF">
                            <w:pPr>
                              <w:ind w:firstLineChars="250" w:firstLine="40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019917F" w14:textId="2273FC6F" w:rsidR="005725BF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类里的转移函数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proofErr w:type="spellStart"/>
                            <w:proofErr w:type="gramStart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MovFunc</w:t>
                            </w:r>
                            <w:proofErr w:type="spell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const</w:t>
                            </w:r>
                            <w:r w:rsidR="002F55E5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CN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&amp;&amp; obj_1) {......; return *this;}     </w:t>
                            </w:r>
                          </w:p>
                          <w:p w14:paraId="48B0D531" w14:textId="5C6D662E" w:rsidR="007F4154" w:rsidRPr="00DE2098" w:rsidRDefault="005725BF" w:rsidP="007F4154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使用：</w:t>
                            </w:r>
                            <w:r w:rsidRPr="00DE2098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obj_2. std::move(obj_1);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返回是引用避免出现拷贝构造现象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proofErr w:type="gramStart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帧</w:t>
                            </w:r>
                            <w:r w:rsidR="007F415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FEF8264" w14:textId="42EF9350" w:rsidR="005725BF" w:rsidRPr="00A34088" w:rsidRDefault="005725BF" w:rsidP="005725BF">
                            <w:pPr>
                              <w:ind w:firstLineChars="150" w:firstLine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5CD9DAD" w14:textId="00740D6A" w:rsidR="005725BF" w:rsidRPr="005725BF" w:rsidRDefault="005725BF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A56D" id="_x0000_s1030" type="#_x0000_t202" style="position:absolute;left:0;text-align:left;margin-left:29.65pt;margin-top:8.45pt;width:305.8pt;height:83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" filled="f" strokecolor="black [3213]" strokeweight="1.5pt">
                <v:textbox>
                  <w:txbxContent>
                    <w:p w14:paraId="27D0F13E" w14:textId="77777777" w:rsidR="005725BF" w:rsidRPr="005725BF" w:rsidRDefault="005725BF" w:rsidP="005725BF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Tip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拷贝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函数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r w:rsidRPr="005725BF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移动函数</w:t>
                      </w:r>
                      <w:r w:rsidRPr="005725BF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</w:p>
                    <w:p w14:paraId="15C3AE12" w14:textId="619D0BA7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类里的拷贝函数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const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&amp; obj_1) {</w:t>
                      </w:r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.....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; return *this;}         </w:t>
                      </w:r>
                    </w:p>
                    <w:p w14:paraId="0EF99427" w14:textId="6877F135" w:rsidR="005725BF" w:rsidRPr="00DE209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obj_2. </w:t>
                      </w:r>
                      <w:proofErr w:type="spell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cpy_func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17B544B5" w14:textId="77777777" w:rsidR="005725BF" w:rsidRPr="00DE2098" w:rsidRDefault="005725BF" w:rsidP="005725BF">
                      <w:pPr>
                        <w:ind w:firstLineChars="250" w:firstLine="40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019917F" w14:textId="2273FC6F" w:rsidR="005725BF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类里的转移函数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 </w:t>
                      </w:r>
                      <w:proofErr w:type="spellStart"/>
                      <w:proofErr w:type="gramStart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MovFunc</w:t>
                      </w:r>
                      <w:proofErr w:type="spell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const</w:t>
                      </w:r>
                      <w:r w:rsidR="002F55E5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CN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&amp;&amp; obj_1) {......; return *this;}     </w:t>
                      </w:r>
                    </w:p>
                    <w:p w14:paraId="48B0D531" w14:textId="5C6D662E" w:rsidR="007F4154" w:rsidRPr="00DE2098" w:rsidRDefault="005725BF" w:rsidP="007F4154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使用：</w:t>
                      </w:r>
                      <w:r w:rsidRPr="00DE2098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obj_2. std::move(obj_1);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  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返回是引用避免出现拷贝构造现象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proofErr w:type="gramStart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栈</w:t>
                      </w:r>
                      <w:proofErr w:type="gramEnd"/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帧</w:t>
                      </w:r>
                      <w:r w:rsidR="007F415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</w:p>
                    <w:p w14:paraId="0FEF8264" w14:textId="42EF9350" w:rsidR="005725BF" w:rsidRPr="00A34088" w:rsidRDefault="005725BF" w:rsidP="005725BF">
                      <w:pPr>
                        <w:ind w:firstLineChars="150" w:firstLine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05CD9DAD" w14:textId="00740D6A" w:rsidR="005725BF" w:rsidRPr="005725BF" w:rsidRDefault="005725BF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9F616" w14:textId="44145D0E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1FE23724" w14:textId="614616C3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6BEC644" w14:textId="5EB281E1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687B8621" w14:textId="354EB22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ABADFA9" w14:textId="24ADE14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6FB5F9A" w14:textId="58A55529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58B69C70" w14:textId="145B7E22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3B09B9D9" w14:textId="5DBDCAA6" w:rsidR="00C0077B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4611FC0D" w14:textId="6767B7FE" w:rsidR="00C0077B" w:rsidRPr="00917A43" w:rsidRDefault="00C0077B" w:rsidP="005725BF">
      <w:pPr>
        <w:rPr>
          <w:rFonts w:ascii="Times New Roman" w:hAnsi="Times New Roman" w:cs="Times New Roman"/>
          <w:sz w:val="16"/>
          <w:szCs w:val="16"/>
        </w:rPr>
      </w:pPr>
    </w:p>
    <w:p w14:paraId="283F9D25" w14:textId="46D5DF85" w:rsidR="005725BF" w:rsidRPr="00736BC1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4064E7DB" w14:textId="3973B4B5" w:rsidR="00910E1A" w:rsidRPr="00E54E6F" w:rsidRDefault="005D429B" w:rsidP="002F55E5">
      <w:pPr>
        <w:pStyle w:val="af"/>
        <w:spacing w:line="276" w:lineRule="auto"/>
        <w:rPr>
          <w:rFonts w:ascii="Times New Roman" w:hAnsi="Times New Roman" w:cs="Times New Roman" w:hint="eastAsia"/>
          <w:b/>
          <w:bCs/>
          <w:rPrChange w:id="223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</w:pPr>
      <w:r w:rsidRPr="00E54E6F">
        <w:rPr>
          <w:rFonts w:ascii="Times New Roman" w:hAnsi="Times New Roman" w:cs="Times New Roman" w:hint="eastAsia"/>
          <w:b/>
          <w:bCs/>
          <w:rPrChange w:id="224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 xml:space="preserve">2 </w:t>
      </w:r>
      <w:proofErr w:type="gramStart"/>
      <w:r w:rsidR="00501D3D" w:rsidRPr="00E54E6F">
        <w:rPr>
          <w:rFonts w:ascii="Times New Roman" w:hAnsi="Times New Roman" w:cs="Times New Roman" w:hint="eastAsia"/>
          <w:b/>
          <w:bCs/>
          <w:rPrChange w:id="225" w:author="Martin Ma" w:date="2025-08-13T21:53:00Z" w16du:dateUtc="2025-08-14T04:53:00Z">
            <w:rPr>
              <w:rFonts w:asciiTheme="minorEastAsia" w:hAnsiTheme="minorEastAsia" w:cs="Times New Roman" w:hint="eastAsia"/>
            </w:rPr>
          </w:rPrChange>
        </w:rPr>
        <w:t>析构函数</w:t>
      </w:r>
      <w:proofErr w:type="gramEnd"/>
    </w:p>
    <w:p w14:paraId="373BA44A" w14:textId="77777777" w:rsidR="008800BD" w:rsidRDefault="005725BF" w:rsidP="002F55E5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b/>
          <w:bCs/>
          <w:sz w:val="16"/>
          <w:szCs w:val="16"/>
        </w:rPr>
        <w:tab/>
      </w:r>
      <w:r w:rsidR="00917A43" w:rsidRPr="00917A43">
        <w:rPr>
          <w:rFonts w:ascii="Times New Roman" w:hAnsi="Times New Roman" w:cs="Times New Roman"/>
          <w:sz w:val="16"/>
          <w:szCs w:val="16"/>
        </w:rPr>
        <w:t>~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C</w:t>
      </w:r>
      <w:r w:rsidR="002F55E5">
        <w:rPr>
          <w:rFonts w:ascii="Times New Roman" w:hAnsi="Times New Roman" w:cs="Times New Roman" w:hint="eastAsia"/>
          <w:sz w:val="16"/>
          <w:szCs w:val="16"/>
        </w:rPr>
        <w:t>N</w:t>
      </w:r>
      <w:r w:rsidR="00917A43" w:rsidRPr="00917A43">
        <w:rPr>
          <w:rFonts w:ascii="Times New Roman" w:hAnsi="Times New Roman" w:cs="Times New Roman"/>
          <w:sz w:val="16"/>
          <w:szCs w:val="16"/>
        </w:rPr>
        <w:t>(){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...</w:t>
      </w:r>
      <w:proofErr w:type="gramStart"/>
      <w:r w:rsidR="00917A43" w:rsidRPr="00917A43">
        <w:rPr>
          <w:rFonts w:ascii="Times New Roman" w:hAnsi="Times New Roman" w:cs="Times New Roman"/>
          <w:sz w:val="16"/>
          <w:szCs w:val="16"/>
        </w:rPr>
        <w:t>...} (</w:t>
      </w:r>
      <w:r w:rsidR="00917A43" w:rsidRPr="00917A43">
        <w:rPr>
          <w:rFonts w:ascii="Times New Roman" w:hAnsi="Times New Roman" w:cs="Times New Roman"/>
          <w:sz w:val="16"/>
          <w:szCs w:val="16"/>
        </w:rPr>
        <w:t>默认</w:t>
      </w:r>
      <w:proofErr w:type="gramEnd"/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17A43" w:rsidRPr="00917A43">
        <w:rPr>
          <w:rFonts w:ascii="Times New Roman" w:hAnsi="Times New Roman" w:cs="Times New Roman"/>
          <w:sz w:val="16"/>
          <w:szCs w:val="16"/>
        </w:rPr>
        <w:t>析构函数不能重载</w:t>
      </w:r>
      <w:r w:rsidR="00917A43" w:rsidRPr="00917A43">
        <w:rPr>
          <w:rFonts w:ascii="Times New Roman" w:hAnsi="Times New Roman" w:cs="Times New Roman"/>
          <w:sz w:val="16"/>
          <w:szCs w:val="16"/>
        </w:rPr>
        <w:t xml:space="preserve"> (</w:t>
      </w:r>
      <w:r w:rsidR="00917A43" w:rsidRPr="00917A43">
        <w:rPr>
          <w:rFonts w:ascii="Times New Roman" w:hAnsi="Times New Roman" w:cs="Times New Roman"/>
          <w:sz w:val="16"/>
          <w:szCs w:val="16"/>
        </w:rPr>
        <w:t>类</w:t>
      </w:r>
      <w:r w:rsidR="008800BD">
        <w:rPr>
          <w:rFonts w:ascii="Times New Roman" w:hAnsi="Times New Roman" w:cs="Times New Roman" w:hint="eastAsia"/>
          <w:sz w:val="16"/>
          <w:szCs w:val="16"/>
        </w:rPr>
        <w:t>创建</w:t>
      </w:r>
      <w:r w:rsidR="00917A43" w:rsidRPr="00917A43">
        <w:rPr>
          <w:rFonts w:ascii="Times New Roman" w:hAnsi="Times New Roman" w:cs="Times New Roman"/>
          <w:sz w:val="16"/>
          <w:szCs w:val="16"/>
        </w:rPr>
        <w:t>多少个不同</w:t>
      </w:r>
      <w:r w:rsidR="002F55E5">
        <w:rPr>
          <w:rFonts w:ascii="Times New Roman" w:hAnsi="Times New Roman" w:cs="Times New Roman" w:hint="eastAsia"/>
          <w:sz w:val="16"/>
          <w:szCs w:val="16"/>
        </w:rPr>
        <w:t>的</w:t>
      </w:r>
      <w:r w:rsidR="00917A43" w:rsidRPr="00917A43">
        <w:rPr>
          <w:rFonts w:ascii="Times New Roman" w:hAnsi="Times New Roman" w:cs="Times New Roman"/>
          <w:sz w:val="16"/>
          <w:szCs w:val="16"/>
        </w:rPr>
        <w:t>对象就会在最后析构几次</w:t>
      </w:r>
      <w:r w:rsidR="00917A43" w:rsidRPr="00917A43">
        <w:rPr>
          <w:rFonts w:ascii="Times New Roman" w:hAnsi="Times New Roman" w:cs="Times New Roman"/>
          <w:sz w:val="16"/>
          <w:szCs w:val="16"/>
        </w:rPr>
        <w:t>)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3ABBB756" w14:textId="0EBD1BBD" w:rsidR="00917A43" w:rsidRPr="00917A43" w:rsidRDefault="002F55E5" w:rsidP="008800BD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析构与</w:t>
      </w:r>
      <w:proofErr w:type="gramEnd"/>
      <w:r w:rsidRPr="00917A43">
        <w:rPr>
          <w:rFonts w:ascii="Times New Roman" w:hAnsi="Times New Roman" w:cs="Times New Roman"/>
          <w:sz w:val="16"/>
          <w:szCs w:val="16"/>
        </w:rPr>
        <w:t>构造</w:t>
      </w:r>
      <w:r w:rsidR="008800BD" w:rsidRPr="00917A43">
        <w:rPr>
          <w:rFonts w:ascii="Times New Roman" w:hAnsi="Times New Roman" w:cs="Times New Roman"/>
          <w:sz w:val="16"/>
          <w:szCs w:val="16"/>
        </w:rPr>
        <w:t>的顺序</w:t>
      </w:r>
      <w:r w:rsidRPr="00917A43">
        <w:rPr>
          <w:rFonts w:ascii="Times New Roman" w:hAnsi="Times New Roman" w:cs="Times New Roman"/>
          <w:sz w:val="16"/>
          <w:szCs w:val="16"/>
        </w:rPr>
        <w:t>相反</w:t>
      </w:r>
    </w:p>
    <w:p w14:paraId="09CD46E3" w14:textId="54C848BF" w:rsidR="002F55E5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</w:p>
    <w:p w14:paraId="7911675B" w14:textId="5856E1F0" w:rsidR="002F55E5" w:rsidRDefault="00917A43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注意当</w:t>
      </w:r>
      <w:del w:id="226" w:author="Martin Ma" w:date="2025-09-27T17:38:00Z" w16du:dateUtc="2025-09-28T00:38:00Z">
        <w:r w:rsidRPr="00917A43" w:rsidDel="00B466EA">
          <w:rPr>
            <w:rFonts w:ascii="Times New Roman" w:hAnsi="Times New Roman" w:cs="Times New Roman"/>
            <w:sz w:val="16"/>
            <w:szCs w:val="16"/>
          </w:rPr>
          <w:delText>有</w:delText>
        </w:r>
      </w:del>
      <w:r w:rsidR="002F55E5">
        <w:rPr>
          <w:rFonts w:ascii="Times New Roman" w:hAnsi="Times New Roman" w:cs="Times New Roman" w:hint="eastAsia"/>
          <w:sz w:val="16"/>
          <w:szCs w:val="16"/>
        </w:rPr>
        <w:t>类里有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917A43">
        <w:rPr>
          <w:rFonts w:ascii="Times New Roman" w:hAnsi="Times New Roman" w:cs="Times New Roman"/>
          <w:sz w:val="16"/>
          <w:szCs w:val="16"/>
        </w:rPr>
        <w:t>开辟空间</w:t>
      </w:r>
      <w:r w:rsidR="0092184E">
        <w:rPr>
          <w:rFonts w:ascii="Times New Roman" w:hAnsi="Times New Roman" w:cs="Times New Roman" w:hint="eastAsia"/>
          <w:sz w:val="16"/>
          <w:szCs w:val="16"/>
        </w:rPr>
        <w:t>或打开文件</w:t>
      </w:r>
      <w:r w:rsidRPr="00917A43">
        <w:rPr>
          <w:rFonts w:ascii="Times New Roman" w:hAnsi="Times New Roman" w:cs="Times New Roman"/>
          <w:sz w:val="16"/>
          <w:szCs w:val="16"/>
        </w:rPr>
        <w:t>时</w:t>
      </w:r>
      <w:r w:rsidRPr="00917A43">
        <w:rPr>
          <w:rFonts w:ascii="Times New Roman" w:hAnsi="Times New Roman" w:cs="Times New Roman"/>
          <w:sz w:val="16"/>
          <w:szCs w:val="16"/>
        </w:rPr>
        <w:t>,</w:t>
      </w:r>
      <w:r w:rsidR="002F55E5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析构函数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里要</w:t>
      </w:r>
      <w:r w:rsidR="002F55E5" w:rsidRPr="00917A43">
        <w:rPr>
          <w:rFonts w:ascii="Times New Roman" w:hAnsi="Times New Roman" w:cs="Times New Roman"/>
          <w:sz w:val="16"/>
          <w:szCs w:val="16"/>
        </w:rPr>
        <w:t>delete</w:t>
      </w:r>
      <w:r w:rsidR="002F55E5" w:rsidRPr="00917A43">
        <w:rPr>
          <w:rFonts w:ascii="Times New Roman" w:hAnsi="Times New Roman" w:cs="Times New Roman"/>
          <w:sz w:val="16"/>
          <w:szCs w:val="16"/>
        </w:rPr>
        <w:t>释放</w:t>
      </w:r>
      <w:r w:rsidR="002F55E5">
        <w:rPr>
          <w:rFonts w:ascii="Times New Roman" w:hAnsi="Times New Roman" w:cs="Times New Roman" w:hint="eastAsia"/>
          <w:sz w:val="16"/>
          <w:szCs w:val="16"/>
        </w:rPr>
        <w:t>成员的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 w:rsidRPr="00917A43">
        <w:rPr>
          <w:rFonts w:ascii="Times New Roman" w:hAnsi="Times New Roman" w:cs="Times New Roman"/>
          <w:sz w:val="16"/>
          <w:szCs w:val="16"/>
        </w:rPr>
        <w:t xml:space="preserve">, </w:t>
      </w:r>
      <w:r w:rsidR="002F55E5" w:rsidRPr="00917A43">
        <w:rPr>
          <w:rFonts w:ascii="Times New Roman" w:hAnsi="Times New Roman" w:cs="Times New Roman"/>
          <w:sz w:val="16"/>
          <w:szCs w:val="16"/>
        </w:rPr>
        <w:t>或关闭文件</w:t>
      </w:r>
    </w:p>
    <w:p w14:paraId="7F7CEBC0" w14:textId="70E1526B" w:rsidR="00917A43" w:rsidRDefault="002F55E5" w:rsidP="002F55E5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>
        <w:rPr>
          <w:rFonts w:ascii="Times New Roman" w:hAnsi="Times New Roman" w:cs="Times New Roman" w:hint="eastAsia"/>
          <w:sz w:val="16"/>
          <w:szCs w:val="16"/>
        </w:rPr>
        <w:t>成员在堆上开辟空间</w:t>
      </w:r>
      <w:r>
        <w:rPr>
          <w:rFonts w:ascii="Times New Roman" w:hAnsi="Times New Roman" w:cs="Times New Roman" w:hint="eastAsia"/>
          <w:sz w:val="16"/>
          <w:szCs w:val="16"/>
        </w:rPr>
        <w:t>,</w:t>
      </w:r>
      <w:r w:rsidR="0022633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2633C">
        <w:rPr>
          <w:rFonts w:ascii="Times New Roman" w:hAnsi="Times New Roman" w:cs="Times New Roman" w:hint="eastAsia"/>
          <w:sz w:val="16"/>
          <w:szCs w:val="16"/>
        </w:rPr>
        <w:t>对象之间的</w:t>
      </w:r>
      <w:r w:rsidRPr="00917A43">
        <w:rPr>
          <w:rFonts w:ascii="Times New Roman" w:hAnsi="Times New Roman" w:cs="Times New Roman"/>
          <w:sz w:val="16"/>
          <w:szCs w:val="16"/>
        </w:rPr>
        <w:t>拷贝</w:t>
      </w:r>
      <w:r w:rsidR="0022633C">
        <w:rPr>
          <w:rFonts w:ascii="Times New Roman" w:hAnsi="Times New Roman" w:cs="Times New Roman" w:hint="eastAsia"/>
          <w:sz w:val="16"/>
          <w:szCs w:val="16"/>
        </w:rPr>
        <w:t>过程是深拷贝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917A43">
        <w:rPr>
          <w:rFonts w:ascii="Times New Roman" w:hAnsi="Times New Roman" w:cs="Times New Roman"/>
          <w:sz w:val="16"/>
          <w:szCs w:val="16"/>
        </w:rPr>
        <w:t>避免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析构时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重复</w:t>
      </w:r>
      <w:r w:rsidRPr="00917A43">
        <w:rPr>
          <w:rFonts w:ascii="Times New Roman" w:hAnsi="Times New Roman" w:cs="Times New Roman"/>
          <w:sz w:val="16"/>
          <w:szCs w:val="16"/>
        </w:rPr>
        <w:t>释放</w:t>
      </w:r>
      <w:r>
        <w:rPr>
          <w:rFonts w:ascii="Times New Roman" w:hAnsi="Times New Roman" w:cs="Times New Roman" w:hint="eastAsia"/>
          <w:sz w:val="16"/>
          <w:szCs w:val="16"/>
        </w:rPr>
        <w:t>该堆空间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</w:p>
    <w:p w14:paraId="65A8A3A4" w14:textId="2A72800B" w:rsidR="002F55E5" w:rsidRPr="00917A43" w:rsidRDefault="002F55E5" w:rsidP="00917A4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9E6863A" w14:textId="77777777" w:rsidR="00C21F29" w:rsidRDefault="00917A43" w:rsidP="00917A43">
      <w:pPr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ab/>
      </w:r>
      <w:r w:rsidRPr="00917A43">
        <w:rPr>
          <w:rFonts w:ascii="Times New Roman" w:hAnsi="Times New Roman" w:cs="Times New Roman"/>
          <w:sz w:val="16"/>
          <w:szCs w:val="16"/>
        </w:rPr>
        <w:t>堆区上的对象</w:t>
      </w:r>
      <w:r w:rsidR="002F55E5">
        <w:rPr>
          <w:rFonts w:ascii="Times New Roman" w:hAnsi="Times New Roman" w:cs="Times New Roman" w:hint="eastAsia"/>
          <w:sz w:val="16"/>
          <w:szCs w:val="16"/>
        </w:rPr>
        <w:t>C</w:t>
      </w:r>
      <w:r w:rsidRPr="00917A43">
        <w:rPr>
          <w:rFonts w:ascii="Times New Roman" w:hAnsi="Times New Roman" w:cs="Times New Roman"/>
          <w:sz w:val="16"/>
          <w:szCs w:val="16"/>
        </w:rPr>
        <w:t xml:space="preserve">N*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 = new CN(</w:t>
      </w:r>
      <w:r w:rsidR="002F55E5">
        <w:rPr>
          <w:rFonts w:ascii="Times New Roman" w:hAnsi="Times New Roman" w:cs="Times New Roman"/>
          <w:sz w:val="16"/>
          <w:szCs w:val="16"/>
        </w:rPr>
        <w:t>…</w:t>
      </w:r>
      <w:r w:rsidRPr="00917A43">
        <w:rPr>
          <w:rFonts w:ascii="Times New Roman" w:hAnsi="Times New Roman" w:cs="Times New Roman"/>
          <w:sz w:val="16"/>
          <w:szCs w:val="16"/>
        </w:rPr>
        <w:t xml:space="preserve">); </w:t>
      </w:r>
      <w:r w:rsidRPr="00917A43">
        <w:rPr>
          <w:rFonts w:ascii="Times New Roman" w:hAnsi="Times New Roman" w:cs="Times New Roman"/>
          <w:sz w:val="16"/>
          <w:szCs w:val="16"/>
        </w:rPr>
        <w:t>需要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 </w:t>
      </w:r>
      <w:r w:rsidR="002F55E5">
        <w:rPr>
          <w:rFonts w:ascii="Times New Roman" w:hAnsi="Times New Roman" w:cs="Times New Roman" w:hint="eastAsia"/>
          <w:sz w:val="16"/>
          <w:szCs w:val="16"/>
        </w:rPr>
        <w:t>obj</w:t>
      </w:r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Pr="00917A43">
        <w:rPr>
          <w:rFonts w:ascii="Times New Roman" w:hAnsi="Times New Roman" w:cs="Times New Roman"/>
          <w:sz w:val="16"/>
          <w:szCs w:val="16"/>
        </w:rPr>
        <w:t>或</w:t>
      </w:r>
      <w:r w:rsidRPr="00917A43">
        <w:rPr>
          <w:rFonts w:ascii="Times New Roman" w:hAnsi="Times New Roman" w:cs="Times New Roman"/>
          <w:sz w:val="16"/>
          <w:szCs w:val="16"/>
        </w:rPr>
        <w:t xml:space="preserve">delete[] </w:t>
      </w:r>
      <w:proofErr w:type="spellStart"/>
      <w:r w:rsidRPr="00917A43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917A43">
        <w:rPr>
          <w:rFonts w:ascii="Times New Roman" w:hAnsi="Times New Roman" w:cs="Times New Roman"/>
          <w:sz w:val="16"/>
          <w:szCs w:val="16"/>
        </w:rPr>
        <w:t xml:space="preserve">; </w:t>
      </w:r>
      <w:r w:rsidR="002F55E5">
        <w:rPr>
          <w:rFonts w:ascii="Times New Roman" w:hAnsi="Times New Roman" w:cs="Times New Roman" w:hint="eastAsia"/>
          <w:sz w:val="16"/>
          <w:szCs w:val="16"/>
        </w:rPr>
        <w:t>当</w:t>
      </w:r>
      <w:r w:rsidR="002F55E5">
        <w:rPr>
          <w:rFonts w:ascii="Times New Roman" w:hAnsi="Times New Roman" w:cs="Times New Roman" w:hint="eastAsia"/>
          <w:sz w:val="16"/>
          <w:szCs w:val="16"/>
        </w:rPr>
        <w:t>delete</w:t>
      </w:r>
      <w:r w:rsidR="002F55E5">
        <w:rPr>
          <w:rFonts w:ascii="Times New Roman" w:hAnsi="Times New Roman" w:cs="Times New Roman" w:hint="eastAsia"/>
          <w:sz w:val="16"/>
          <w:szCs w:val="16"/>
        </w:rPr>
        <w:t>释放</w:t>
      </w:r>
      <w:proofErr w:type="gramStart"/>
      <w:r w:rsidR="002F55E5">
        <w:rPr>
          <w:rFonts w:ascii="Times New Roman" w:hAnsi="Times New Roman" w:cs="Times New Roman" w:hint="eastAsia"/>
          <w:sz w:val="16"/>
          <w:szCs w:val="16"/>
        </w:rPr>
        <w:t>堆空间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上的对象时</w:t>
      </w:r>
      <w:r w:rsidR="00C21F29">
        <w:rPr>
          <w:rFonts w:ascii="Times New Roman" w:hAnsi="Times New Roman" w:cs="Times New Roman" w:hint="eastAsia"/>
          <w:sz w:val="16"/>
          <w:szCs w:val="16"/>
        </w:rPr>
        <w:t xml:space="preserve">, </w:t>
      </w:r>
    </w:p>
    <w:p w14:paraId="3532763F" w14:textId="4E1E38E9" w:rsidR="005725BF" w:rsidRPr="00917A43" w:rsidRDefault="00917A43" w:rsidP="00C21F29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917A43">
        <w:rPr>
          <w:rFonts w:ascii="Times New Roman" w:hAnsi="Times New Roman" w:cs="Times New Roman"/>
          <w:sz w:val="16"/>
          <w:szCs w:val="16"/>
        </w:rPr>
        <w:t>程序</w:t>
      </w:r>
      <w:r w:rsidR="002F55E5">
        <w:rPr>
          <w:rFonts w:ascii="Times New Roman" w:hAnsi="Times New Roman" w:cs="Times New Roman" w:hint="eastAsia"/>
          <w:sz w:val="16"/>
          <w:szCs w:val="16"/>
        </w:rPr>
        <w:t>会</w:t>
      </w:r>
      <w:r w:rsidRPr="00917A43">
        <w:rPr>
          <w:rFonts w:ascii="Times New Roman" w:hAnsi="Times New Roman" w:cs="Times New Roman"/>
          <w:sz w:val="16"/>
          <w:szCs w:val="16"/>
        </w:rPr>
        <w:t>自动调用</w:t>
      </w:r>
      <w:proofErr w:type="gramStart"/>
      <w:r w:rsidRPr="00917A43">
        <w:rPr>
          <w:rFonts w:ascii="Times New Roman" w:hAnsi="Times New Roman" w:cs="Times New Roman"/>
          <w:sz w:val="16"/>
          <w:szCs w:val="16"/>
        </w:rPr>
        <w:t>析构函数</w:t>
      </w:r>
      <w:r w:rsidR="002F55E5">
        <w:rPr>
          <w:rFonts w:ascii="Times New Roman" w:hAnsi="Times New Roman" w:cs="Times New Roman" w:hint="eastAsia"/>
          <w:sz w:val="16"/>
          <w:szCs w:val="16"/>
        </w:rPr>
        <w:t>析构该</w:t>
      </w:r>
      <w:proofErr w:type="gramEnd"/>
      <w:r w:rsidR="002F55E5">
        <w:rPr>
          <w:rFonts w:ascii="Times New Roman" w:hAnsi="Times New Roman" w:cs="Times New Roman" w:hint="eastAsia"/>
          <w:sz w:val="16"/>
          <w:szCs w:val="16"/>
        </w:rPr>
        <w:t>对象</w:t>
      </w:r>
    </w:p>
    <w:p w14:paraId="4E4D6012" w14:textId="14B87E99" w:rsidR="005725BF" w:rsidRPr="00C21F29" w:rsidRDefault="005725BF" w:rsidP="00501D3D">
      <w:pPr>
        <w:rPr>
          <w:rFonts w:ascii="Times New Roman" w:hAnsi="Times New Roman" w:cs="Times New Roman"/>
          <w:sz w:val="16"/>
          <w:szCs w:val="16"/>
        </w:rPr>
      </w:pPr>
    </w:p>
    <w:p w14:paraId="7CC72D44" w14:textId="6DBC2925" w:rsidR="005725BF" w:rsidRPr="002F55E5" w:rsidRDefault="005725BF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</w:p>
    <w:p w14:paraId="2694F2DA" w14:textId="4508E64B" w:rsidR="00910E1A" w:rsidRPr="00501D3D" w:rsidRDefault="00910E1A" w:rsidP="00501D3D">
      <w:pPr>
        <w:rPr>
          <w:rFonts w:asciiTheme="minorEastAsia" w:hAnsiTheme="minorEastAsia" w:hint="eastAsia"/>
          <w:sz w:val="16"/>
          <w:szCs w:val="16"/>
        </w:rPr>
      </w:pPr>
    </w:p>
    <w:p w14:paraId="3831546E" w14:textId="3521A47D" w:rsidR="00501D3D" w:rsidRPr="00501D3D" w:rsidRDefault="00501D3D" w:rsidP="00501D3D">
      <w:pPr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3 访问权限</w:t>
      </w:r>
    </w:p>
    <w:p w14:paraId="05168050" w14:textId="76AC532B" w:rsid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  <w:r w:rsidRPr="008E5B14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845E965" wp14:editId="0A8C2405">
                <wp:simplePos x="0" y="0"/>
                <wp:positionH relativeFrom="column">
                  <wp:posOffset>211226</wp:posOffset>
                </wp:positionH>
                <wp:positionV relativeFrom="paragraph">
                  <wp:posOffset>40564</wp:posOffset>
                </wp:positionV>
                <wp:extent cx="3628340" cy="728133"/>
                <wp:effectExtent l="0" t="0" r="0" b="0"/>
                <wp:wrapNone/>
                <wp:docPr id="1313768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8340" cy="728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98" w:type="dxa"/>
                              <w:tblLook w:val="04A0" w:firstRow="1" w:lastRow="0" w:firstColumn="1" w:lastColumn="0" w:noHBand="0" w:noVBand="1"/>
                              <w:tblPrChange w:id="227" w:author="Martin Ma" w:date="2025-09-27T17:38:00Z" w16du:dateUtc="2025-09-28T00:38:00Z">
                                <w:tblPr>
                                  <w:tblW w:w="4957" w:type="dxa"/>
                                  <w:tblLook w:val="04A0" w:firstRow="1" w:lastRow="0" w:firstColumn="1" w:lastColumn="0" w:noHBand="0" w:noVBand="1"/>
                                </w:tblPr>
                              </w:tblPrChange>
                            </w:tblPr>
                            <w:tblGrid>
                              <w:gridCol w:w="885"/>
                              <w:gridCol w:w="1520"/>
                              <w:gridCol w:w="1276"/>
                              <w:gridCol w:w="1417"/>
                              <w:tblGridChange w:id="228">
                                <w:tblGrid>
                                  <w:gridCol w:w="885"/>
                                  <w:gridCol w:w="1520"/>
                                  <w:gridCol w:w="1276"/>
                                  <w:gridCol w:w="1276"/>
                                  <w:gridCol w:w="141"/>
                                </w:tblGrid>
                              </w:tblGridChange>
                            </w:tblGrid>
                            <w:tr w:rsidR="008E5B14" w:rsidRPr="008E5B14" w14:paraId="6A52435E" w14:textId="77777777" w:rsidTr="00B466EA">
                              <w:trPr>
                                <w:trHeight w:val="132"/>
                                <w:trPrChange w:id="229" w:author="Martin Ma" w:date="2025-09-27T17:38:00Z" w16du:dateUtc="2025-09-28T00:38:00Z">
                                  <w:trPr>
                                    <w:gridAfter w:val="0"/>
                                    <w:trHeight w:val="13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30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3ED0458" w14:textId="3C873DFD" w:rsidR="008E5B14" w:rsidRPr="008E5B14" w:rsidRDefault="008E5B14" w:rsidP="00E7237A">
                                  <w:pPr>
                                    <w:widowControl/>
                                    <w:jc w:val="left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修饰符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31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6CC7BD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对象外部访问权限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32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DB8833D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子</w:t>
                                  </w:r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类访问</w:t>
                                  </w:r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权限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33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A8F663E" w14:textId="12A79AF2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del w:id="234" w:author="Martin Ma" w:date="2025-09-27T17:38:00Z" w16du:dateUtc="2025-09-28T00:38:00Z">
                                    <w:r w:rsidRPr="008E5B14" w:rsidDel="00B466EA">
                                      <w:rPr>
                                        <w:rFonts w:asciiTheme="minorEastAsia" w:hAnsiTheme="minorEastAsia" w:cs="Times New Roman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delText>本</w:delText>
                                    </w:r>
                                  </w:del>
                                  <w:proofErr w:type="gramStart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类</w:t>
                                  </w:r>
                                  <w:ins w:id="235" w:author="Martin Ma" w:date="2025-09-27T17:38:00Z" w16du:dateUtc="2025-09-28T00:38:00Z">
                                    <w:r w:rsidR="00B466EA">
                                      <w:rPr>
                                        <w:rFonts w:asciiTheme="minorEastAsia" w:hAnsiTheme="minorEastAsia" w:cs="Times New Roman" w:hint="eastAsia"/>
                                        <w:color w:val="000000"/>
                                        <w:kern w:val="0"/>
                                        <w:sz w:val="16"/>
                                        <w:szCs w:val="16"/>
                                      </w:rPr>
                                      <w:t>内部</w:t>
                                    </w:r>
                                  </w:ins>
                                  <w:proofErr w:type="gramEnd"/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访问权限</w:t>
                                  </w:r>
                                </w:p>
                              </w:tc>
                            </w:tr>
                            <w:tr w:rsidR="008E5B14" w:rsidRPr="008E5B14" w14:paraId="1D22B763" w14:textId="77777777" w:rsidTr="00B466EA">
                              <w:trPr>
                                <w:trHeight w:val="182"/>
                                <w:trPrChange w:id="236" w:author="Martin Ma" w:date="2025-09-27T17:38:00Z" w16du:dateUtc="2025-09-28T00:38:00Z">
                                  <w:trPr>
                                    <w:gridAfter w:val="0"/>
                                    <w:trHeight w:val="182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37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0EF6E3F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38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39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public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0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6565D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1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48FFD160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2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9103089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00BF192D" w14:textId="77777777" w:rsidTr="00B466EA">
                              <w:trPr>
                                <w:trHeight w:val="100"/>
                                <w:trPrChange w:id="243" w:author="Martin Ma" w:date="2025-09-27T17:38:00Z" w16du:dateUtc="2025-09-28T00:38:00Z">
                                  <w:trPr>
                                    <w:gridAfter w:val="0"/>
                                    <w:trHeight w:val="100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4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57E20C9B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45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46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protected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7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A86A1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8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CDB8CAE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可以访问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49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7DB0BFE8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  <w:tr w:rsidR="008E5B14" w:rsidRPr="008E5B14" w14:paraId="2563F0F2" w14:textId="77777777" w:rsidTr="00B466EA">
                              <w:trPr>
                                <w:trHeight w:val="145"/>
                                <w:trPrChange w:id="250" w:author="Martin Ma" w:date="2025-09-27T17:38:00Z" w16du:dateUtc="2025-09-28T00:38:00Z">
                                  <w:trPr>
                                    <w:gridAfter w:val="0"/>
                                    <w:trHeight w:val="145"/>
                                  </w:trPr>
                                </w:trPrChange>
                              </w:trPr>
                              <w:tc>
                                <w:tcPr>
                                  <w:tcW w:w="88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1" w:author="Martin Ma" w:date="2025-09-27T17:38:00Z" w16du:dateUtc="2025-09-28T00:38:00Z">
                                    <w:tcPr>
                                      <w:tcW w:w="885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3E358A6C" w14:textId="77777777" w:rsidR="008E5B14" w:rsidRPr="001510BA" w:rsidRDefault="008E5B14" w:rsidP="008E5B14">
                                  <w:pPr>
                                    <w:widowControl/>
                                    <w:jc w:val="left"/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52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</w:pPr>
                                  <w:r w:rsidRPr="001510BA">
                                    <w:rPr>
                                      <w:rFonts w:ascii="Times New Roman" w:hAnsi="Times New Roman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rPrChange w:id="253" w:author="yuan@advequip.local" w:date="2025-09-04T08:22:00Z" w16du:dateUtc="2025-09-04T15:22:00Z">
                                        <w:rPr>
                                          <w:rFonts w:asciiTheme="minorEastAsia" w:hAnsiTheme="minorEastAsia" w:cs="Times New Roman" w:hint="eastAsia"/>
                                          <w:color w:val="000000"/>
                                          <w:kern w:val="0"/>
                                          <w:sz w:val="16"/>
                                          <w:szCs w:val="16"/>
                                        </w:rPr>
                                      </w:rPrChange>
                                    </w:rPr>
                                    <w:t xml:space="preserve">private 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4" w:author="Martin Ma" w:date="2025-09-27T17:38:00Z" w16du:dateUtc="2025-09-28T00:38:00Z">
                                    <w:tcPr>
                                      <w:tcW w:w="152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270C181F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5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160615C3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 xml:space="preserve">不能访问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  <w:tcPrChange w:id="256" w:author="Martin Ma" w:date="2025-09-27T17:38:00Z" w16du:dateUtc="2025-09-28T00:38:00Z">
                                    <w:tcPr>
                                      <w:tcW w:w="1276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noWrap/>
                                      <w:vAlign w:val="center"/>
                                      <w:hideMark/>
                                    </w:tcPr>
                                  </w:tcPrChange>
                                </w:tcPr>
                                <w:p w14:paraId="027D8BAC" w14:textId="77777777" w:rsidR="008E5B14" w:rsidRPr="008E5B14" w:rsidRDefault="008E5B14" w:rsidP="008E5B14">
                                  <w:pPr>
                                    <w:widowControl/>
                                    <w:jc w:val="center"/>
                                    <w:rPr>
                                      <w:rFonts w:asciiTheme="minorEastAsia" w:hAnsiTheme="minorEastAsia" w:cs="Times New Roman" w:hint="eastAsia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</w:pPr>
                                  <w:r w:rsidRPr="008E5B14">
                                    <w:rPr>
                                      <w:rFonts w:asciiTheme="minorEastAsia" w:hAnsiTheme="minorEastAsia" w:cs="Times New Roman"/>
                                      <w:color w:val="000000"/>
                                      <w:kern w:val="0"/>
                                      <w:sz w:val="16"/>
                                      <w:szCs w:val="16"/>
                                    </w:rPr>
                                    <w:t>可以访问</w:t>
                                  </w:r>
                                </w:p>
                              </w:tc>
                            </w:tr>
                          </w:tbl>
                          <w:p w14:paraId="6055E34A" w14:textId="5F972D05" w:rsidR="008E5B14" w:rsidRPr="008E5B14" w:rsidRDefault="008E5B14">
                            <w:pPr>
                              <w:rPr>
                                <w:rFonts w:asciiTheme="minorEastAsia" w:hAnsiTheme="minorEastAsia"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E965" id="_x0000_s1031" type="#_x0000_t202" style="position:absolute;left:0;text-align:left;margin-left:16.65pt;margin-top:3.2pt;width:285.7pt;height:57.3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" filled="f" stroked="f">
                <v:textbox>
                  <w:txbxContent>
                    <w:tbl>
                      <w:tblPr>
                        <w:tblW w:w="5098" w:type="dxa"/>
                        <w:tblLook w:val="04A0" w:firstRow="1" w:lastRow="0" w:firstColumn="1" w:lastColumn="0" w:noHBand="0" w:noVBand="1"/>
                        <w:tblPrChange w:id="257" w:author="Martin Ma" w:date="2025-09-27T17:38:00Z" w16du:dateUtc="2025-09-28T00:38:00Z">
                          <w:tblPr>
                            <w:tblW w:w="4957" w:type="dxa"/>
                            <w:tblLook w:val="04A0" w:firstRow="1" w:lastRow="0" w:firstColumn="1" w:lastColumn="0" w:noHBand="0" w:noVBand="1"/>
                          </w:tblPr>
                        </w:tblPrChange>
                      </w:tblPr>
                      <w:tblGrid>
                        <w:gridCol w:w="885"/>
                        <w:gridCol w:w="1520"/>
                        <w:gridCol w:w="1276"/>
                        <w:gridCol w:w="1417"/>
                        <w:tblGridChange w:id="258">
                          <w:tblGrid>
                            <w:gridCol w:w="885"/>
                            <w:gridCol w:w="1520"/>
                            <w:gridCol w:w="1276"/>
                            <w:gridCol w:w="1276"/>
                            <w:gridCol w:w="141"/>
                          </w:tblGrid>
                        </w:tblGridChange>
                      </w:tblGrid>
                      <w:tr w:rsidR="008E5B14" w:rsidRPr="008E5B14" w14:paraId="6A52435E" w14:textId="77777777" w:rsidTr="00B466EA">
                        <w:trPr>
                          <w:trHeight w:val="132"/>
                          <w:trPrChange w:id="259" w:author="Martin Ma" w:date="2025-09-27T17:38:00Z" w16du:dateUtc="2025-09-28T00:38:00Z">
                            <w:trPr>
                              <w:gridAfter w:val="0"/>
                              <w:trHeight w:val="13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60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3ED0458" w14:textId="3C873DFD" w:rsidR="008E5B14" w:rsidRPr="008E5B14" w:rsidRDefault="008E5B14" w:rsidP="00E7237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修饰符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61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6CC7BD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对象外部访问权限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62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DB8833D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子</w:t>
                            </w:r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类访问</w:t>
                            </w:r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权限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63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A8F663E" w14:textId="12A79AF2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del w:id="264" w:author="Martin Ma" w:date="2025-09-27T17:38:00Z" w16du:dateUtc="2025-09-28T00:38:00Z">
                              <w:r w:rsidRPr="008E5B14" w:rsidDel="00B466EA">
                                <w:rPr>
                                  <w:rFonts w:asciiTheme="minorEastAsia" w:hAnsiTheme="minorEastAsia" w:cs="Times New Roman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delText>本</w:delText>
                              </w:r>
                            </w:del>
                            <w:proofErr w:type="gramStart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类</w:t>
                            </w:r>
                            <w:ins w:id="265" w:author="Martin Ma" w:date="2025-09-27T17:38:00Z" w16du:dateUtc="2025-09-28T00:38:00Z">
                              <w:r w:rsidR="00B466EA">
                                <w:rPr>
                                  <w:rFonts w:asciiTheme="minorEastAsia" w:hAnsiTheme="minorEastAsia" w:cs="Times New Roman" w:hint="eastAsia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内部</w:t>
                              </w:r>
                            </w:ins>
                            <w:proofErr w:type="gramEnd"/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访问权限</w:t>
                            </w:r>
                          </w:p>
                        </w:tc>
                      </w:tr>
                      <w:tr w:rsidR="008E5B14" w:rsidRPr="008E5B14" w14:paraId="1D22B763" w14:textId="77777777" w:rsidTr="00B466EA">
                        <w:trPr>
                          <w:trHeight w:val="182"/>
                          <w:trPrChange w:id="266" w:author="Martin Ma" w:date="2025-09-27T17:38:00Z" w16du:dateUtc="2025-09-28T00:38:00Z">
                            <w:trPr>
                              <w:gridAfter w:val="0"/>
                              <w:trHeight w:val="182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67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0EF6E3F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68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69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public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0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6565D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1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48FFD160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2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9103089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00BF192D" w14:textId="77777777" w:rsidTr="00B466EA">
                        <w:trPr>
                          <w:trHeight w:val="100"/>
                          <w:trPrChange w:id="273" w:author="Martin Ma" w:date="2025-09-27T17:38:00Z" w16du:dateUtc="2025-09-28T00:38:00Z">
                            <w:trPr>
                              <w:gridAfter w:val="0"/>
                              <w:trHeight w:val="100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4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57E20C9B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75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76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protected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7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A86A1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8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CDB8CAE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可以访问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79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7DB0BFE8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  <w:tr w:rsidR="008E5B14" w:rsidRPr="008E5B14" w14:paraId="2563F0F2" w14:textId="77777777" w:rsidTr="00B466EA">
                        <w:trPr>
                          <w:trHeight w:val="145"/>
                          <w:trPrChange w:id="280" w:author="Martin Ma" w:date="2025-09-27T17:38:00Z" w16du:dateUtc="2025-09-28T00:38:00Z">
                            <w:trPr>
                              <w:gridAfter w:val="0"/>
                              <w:trHeight w:val="145"/>
                            </w:trPr>
                          </w:trPrChange>
                        </w:trPr>
                        <w:tc>
                          <w:tcPr>
                            <w:tcW w:w="88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1" w:author="Martin Ma" w:date="2025-09-27T17:38:00Z" w16du:dateUtc="2025-09-28T00:38:00Z">
                              <w:tcPr>
                                <w:tcW w:w="885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3E358A6C" w14:textId="77777777" w:rsidR="008E5B14" w:rsidRPr="001510BA" w:rsidRDefault="008E5B14" w:rsidP="008E5B14">
                            <w:pPr>
                              <w:widowControl/>
                              <w:jc w:val="left"/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82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</w:pPr>
                            <w:r w:rsidRPr="001510BA"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  <w:rPrChange w:id="283" w:author="yuan@advequip.local" w:date="2025-09-04T08:22:00Z" w16du:dateUtc="2025-09-04T15:22:00Z">
                                  <w:rPr>
                                    <w:rFonts w:asciiTheme="minorEastAsia" w:hAnsiTheme="minorEastAsia" w:cs="Times New Roman" w:hint="eastAsia"/>
                                    <w:color w:val="000000"/>
                                    <w:kern w:val="0"/>
                                    <w:sz w:val="16"/>
                                    <w:szCs w:val="16"/>
                                  </w:rPr>
                                </w:rPrChange>
                              </w:rPr>
                              <w:t xml:space="preserve">private 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4" w:author="Martin Ma" w:date="2025-09-27T17:38:00Z" w16du:dateUtc="2025-09-28T00:38:00Z">
                              <w:tcPr>
                                <w:tcW w:w="152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270C181F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5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160615C3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不能访问 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vAlign w:val="center"/>
                            <w:hideMark/>
                            <w:tcPrChange w:id="286" w:author="Martin Ma" w:date="2025-09-27T17:38:00Z" w16du:dateUtc="2025-09-28T00:38:00Z">
                              <w:tcPr>
                                <w:tcW w:w="1276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noWrap/>
                                <w:vAlign w:val="center"/>
                                <w:hideMark/>
                              </w:tcPr>
                            </w:tcPrChange>
                          </w:tcPr>
                          <w:p w14:paraId="027D8BAC" w14:textId="77777777" w:rsidR="008E5B14" w:rsidRPr="008E5B14" w:rsidRDefault="008E5B14" w:rsidP="008E5B14">
                            <w:pPr>
                              <w:widowControl/>
                              <w:jc w:val="center"/>
                              <w:rPr>
                                <w:rFonts w:asciiTheme="minorEastAsia" w:hAnsiTheme="minorEastAsia" w:cs="Times New Roman" w:hint="eastAsia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E5B14">
                              <w:rPr>
                                <w:rFonts w:asciiTheme="minorEastAsia" w:hAnsiTheme="minorEastAsia" w:cs="Times New Roman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可以访问</w:t>
                            </w:r>
                          </w:p>
                        </w:tc>
                      </w:tr>
                    </w:tbl>
                    <w:p w14:paraId="6055E34A" w14:textId="5F972D05" w:rsidR="008E5B14" w:rsidRPr="008E5B14" w:rsidRDefault="008E5B14">
                      <w:pPr>
                        <w:rPr>
                          <w:rFonts w:asciiTheme="minorEastAsia" w:hAnsiTheme="minorEastAsia"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054F2" w14:textId="70CDF2F7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E1136A6" w14:textId="5BE64FE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492F32DC" w14:textId="45BC62B1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620CCDAF" w14:textId="6C706E03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1C477721" w14:textId="58C52FB8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747B22A2" w14:textId="656DCEDD" w:rsidR="002F55E5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38B52163" w14:textId="3983C4C9" w:rsidR="002F55E5" w:rsidRPr="00501D3D" w:rsidRDefault="002F55E5" w:rsidP="00501D3D">
      <w:pPr>
        <w:rPr>
          <w:rFonts w:asciiTheme="minorEastAsia" w:hAnsiTheme="minorEastAsia" w:hint="eastAsia"/>
          <w:sz w:val="16"/>
          <w:szCs w:val="16"/>
        </w:rPr>
      </w:pPr>
    </w:p>
    <w:p w14:paraId="0A2592A3" w14:textId="194494F5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4 友元</w:t>
      </w:r>
    </w:p>
    <w:p w14:paraId="4393D327" w14:textId="77777777" w:rsidR="00E7237A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的友元</w:t>
      </w:r>
      <w:r w:rsidRPr="003B06E9">
        <w:rPr>
          <w:rFonts w:ascii="Times New Roman" w:hAnsi="Times New Roman" w:cs="Times New Roman"/>
          <w:sz w:val="16"/>
          <w:szCs w:val="16"/>
        </w:rPr>
        <w:t xml:space="preserve"> (friend</w:t>
      </w:r>
      <w:r w:rsidRPr="003B06E9">
        <w:rPr>
          <w:rFonts w:ascii="Times New Roman" w:hAnsi="Times New Roman" w:cs="Times New Roman"/>
          <w:sz w:val="16"/>
          <w:szCs w:val="16"/>
        </w:rPr>
        <w:t>修饰</w:t>
      </w:r>
      <w:r w:rsidRPr="003B06E9">
        <w:rPr>
          <w:rFonts w:ascii="Times New Roman" w:hAnsi="Times New Roman" w:cs="Times New Roman"/>
          <w:sz w:val="16"/>
          <w:szCs w:val="16"/>
        </w:rPr>
        <w:t xml:space="preserve">) </w:t>
      </w:r>
      <w:r w:rsidR="00E7237A">
        <w:rPr>
          <w:rFonts w:ascii="Times New Roman" w:hAnsi="Times New Roman" w:cs="Times New Roman" w:hint="eastAsia"/>
          <w:sz w:val="16"/>
          <w:szCs w:val="16"/>
        </w:rPr>
        <w:t>可以是</w:t>
      </w:r>
      <w:r w:rsidR="00E7237A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类</w:t>
      </w:r>
      <w:r w:rsidRPr="00E7237A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sz w:val="16"/>
          <w:szCs w:val="16"/>
        </w:rPr>
        <w:t>和</w:t>
      </w:r>
      <w:r w:rsidR="003B06E9" w:rsidRPr="003B06E9">
        <w:rPr>
          <w:rFonts w:ascii="Times New Roman" w:hAnsi="Times New Roman" w:cs="Times New Roman"/>
          <w:sz w:val="16"/>
          <w:szCs w:val="16"/>
        </w:rPr>
        <w:t xml:space="preserve"> </w:t>
      </w:r>
      <w:r w:rsidR="003B06E9" w:rsidRPr="003B06E9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外部函数或类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B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>的成员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Pr="003B06E9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E7237A" w:rsidRPr="00E7237A">
        <w:rPr>
          <w:rFonts w:ascii="Times New Roman" w:hAnsi="Times New Roman" w:cs="Times New Roman" w:hint="eastAsia"/>
          <w:sz w:val="16"/>
          <w:szCs w:val="16"/>
        </w:rPr>
        <w:t>它们</w:t>
      </w:r>
      <w:r w:rsidRPr="003B06E9">
        <w:rPr>
          <w:rFonts w:ascii="Times New Roman" w:hAnsi="Times New Roman" w:cs="Times New Roman"/>
          <w:sz w:val="16"/>
          <w:szCs w:val="16"/>
        </w:rPr>
        <w:t>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的对象访</w:t>
      </w:r>
    </w:p>
    <w:p w14:paraId="6E169161" w14:textId="567AE443" w:rsidR="008E5B14" w:rsidRPr="003B06E9" w:rsidRDefault="008E5B14" w:rsidP="00E7237A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问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的所有成员</w:t>
      </w:r>
      <w:r w:rsidRPr="003B06E9">
        <w:rPr>
          <w:rFonts w:ascii="Times New Roman" w:hAnsi="Times New Roman" w:cs="Times New Roman"/>
          <w:sz w:val="16"/>
          <w:szCs w:val="16"/>
        </w:rPr>
        <w:t xml:space="preserve">, </w:t>
      </w:r>
      <w:r w:rsidRPr="003B06E9">
        <w:rPr>
          <w:rFonts w:ascii="Times New Roman" w:hAnsi="Times New Roman" w:cs="Times New Roman"/>
          <w:sz w:val="16"/>
          <w:szCs w:val="16"/>
        </w:rPr>
        <w:t>不受类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访问权限</w:t>
      </w:r>
      <w:r w:rsidR="003B06E9" w:rsidRPr="003B06E9">
        <w:rPr>
          <w:rFonts w:ascii="Times New Roman" w:hAnsi="Times New Roman" w:cs="Times New Roman"/>
          <w:sz w:val="16"/>
          <w:szCs w:val="16"/>
        </w:rPr>
        <w:t>的影响</w:t>
      </w:r>
      <w:r w:rsidRPr="003B06E9">
        <w:rPr>
          <w:rFonts w:ascii="Times New Roman" w:hAnsi="Times New Roman" w:cs="Times New Roman"/>
          <w:sz w:val="16"/>
          <w:szCs w:val="16"/>
        </w:rPr>
        <w:t xml:space="preserve"> (private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public</w:t>
      </w:r>
      <w:r w:rsidR="003B06E9" w:rsidRPr="003B06E9">
        <w:rPr>
          <w:rFonts w:ascii="Times New Roman" w:hAnsi="Times New Roman" w:cs="Times New Roman"/>
          <w:sz w:val="16"/>
          <w:szCs w:val="16"/>
        </w:rPr>
        <w:t>,</w:t>
      </w:r>
      <w:r w:rsidRPr="003B06E9">
        <w:rPr>
          <w:rFonts w:ascii="Times New Roman" w:hAnsi="Times New Roman" w:cs="Times New Roman"/>
          <w:sz w:val="16"/>
          <w:szCs w:val="16"/>
        </w:rPr>
        <w:t xml:space="preserve"> protected) </w:t>
      </w:r>
    </w:p>
    <w:p w14:paraId="3629B406" w14:textId="58FE4A23" w:rsidR="008E5B14" w:rsidRPr="003B06E9" w:rsidRDefault="003B06E9" w:rsidP="008E5B14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3B06E9">
        <w:rPr>
          <w:rFonts w:ascii="Times New Roman" w:hAnsi="Times New Roman" w:cs="Times New Roman"/>
          <w:sz w:val="16"/>
          <w:szCs w:val="16"/>
        </w:rPr>
        <w:t>(</w:t>
      </w:r>
      <w:r w:rsidRPr="003B06E9">
        <w:rPr>
          <w:rFonts w:ascii="Times New Roman" w:hAnsi="Times New Roman" w:cs="Times New Roman"/>
          <w:sz w:val="16"/>
          <w:szCs w:val="16"/>
        </w:rPr>
        <w:t>因此</w:t>
      </w:r>
      <w:r w:rsidRPr="003B06E9">
        <w:rPr>
          <w:rFonts w:ascii="Times New Roman" w:hAnsi="Times New Roman" w:cs="Times New Roman"/>
          <w:sz w:val="16"/>
          <w:szCs w:val="16"/>
        </w:rPr>
        <w:t xml:space="preserve">: </w:t>
      </w:r>
      <w:r w:rsidRPr="003B06E9">
        <w:rPr>
          <w:rFonts w:ascii="Times New Roman" w:hAnsi="Times New Roman" w:cs="Times New Roman"/>
          <w:sz w:val="16"/>
          <w:szCs w:val="16"/>
        </w:rPr>
        <w:t>友元只能通过类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的对象去访问类</w:t>
      </w:r>
      <w:r w:rsidRPr="003B06E9">
        <w:rPr>
          <w:rFonts w:ascii="Times New Roman" w:hAnsi="Times New Roman" w:cs="Times New Roman"/>
          <w:sz w:val="16"/>
          <w:szCs w:val="16"/>
        </w:rPr>
        <w:t>A</w:t>
      </w:r>
      <w:r w:rsidRPr="003B06E9">
        <w:rPr>
          <w:rFonts w:ascii="Times New Roman" w:hAnsi="Times New Roman" w:cs="Times New Roman"/>
          <w:sz w:val="16"/>
          <w:szCs w:val="16"/>
        </w:rPr>
        <w:t>的信息</w:t>
      </w:r>
      <w:r w:rsidRPr="003B06E9">
        <w:rPr>
          <w:rFonts w:ascii="Times New Roman" w:hAnsi="Times New Roman" w:cs="Times New Roman"/>
          <w:sz w:val="16"/>
          <w:szCs w:val="16"/>
        </w:rPr>
        <w:t>)</w:t>
      </w:r>
    </w:p>
    <w:p w14:paraId="7D02426E" w14:textId="5F0C88BA" w:rsidR="003B06E9" w:rsidRDefault="008E5B14" w:rsidP="008E5B14">
      <w:pPr>
        <w:rPr>
          <w:rFonts w:asciiTheme="minorEastAsia" w:hAnsiTheme="minorEastAsia" w:cs="Times New Roman" w:hint="eastAsia"/>
          <w:sz w:val="16"/>
          <w:szCs w:val="16"/>
        </w:rPr>
      </w:pPr>
      <w:r w:rsidRPr="008E5B14">
        <w:rPr>
          <w:rFonts w:asciiTheme="minorEastAsia" w:hAnsiTheme="minorEastAsia" w:cs="Times New Roman"/>
          <w:sz w:val="16"/>
          <w:szCs w:val="16"/>
        </w:rPr>
        <w:tab/>
      </w:r>
    </w:p>
    <w:p w14:paraId="008E9DAE" w14:textId="70ABD6FC" w:rsidR="008E5B14" w:rsidRPr="00245CF7" w:rsidRDefault="0071472C" w:rsidP="00245CF7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由于友元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类</w:t>
      </w:r>
      <w:r>
        <w:rPr>
          <w:rFonts w:ascii="Cambria Math" w:hAnsi="Cambria Math" w:cs="Cambria Math" w:hint="eastAsia"/>
          <w:sz w:val="16"/>
          <w:szCs w:val="16"/>
        </w:rPr>
        <w:t xml:space="preserve">A, </w:t>
      </w:r>
      <w:r>
        <w:rPr>
          <w:rFonts w:ascii="Cambria Math" w:hAnsi="Cambria Math" w:cs="Cambria Math" w:hint="eastAsia"/>
          <w:sz w:val="16"/>
          <w:szCs w:val="16"/>
        </w:rPr>
        <w:t>所以</w:t>
      </w:r>
      <w:r w:rsidR="008E5B14" w:rsidRPr="003B06E9">
        <w:rPr>
          <w:rFonts w:ascii="Times New Roman" w:hAnsi="Times New Roman" w:cs="Times New Roman"/>
          <w:sz w:val="16"/>
          <w:szCs w:val="16"/>
        </w:rPr>
        <w:t>友元不是类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8E5B14" w:rsidRPr="003B06E9">
        <w:rPr>
          <w:rFonts w:ascii="Times New Roman" w:hAnsi="Times New Roman" w:cs="Times New Roman"/>
          <w:sz w:val="16"/>
          <w:szCs w:val="16"/>
        </w:rPr>
        <w:t>从而没有对应的</w:t>
      </w:r>
      <w:r w:rsidR="003B06E9">
        <w:rPr>
          <w:rFonts w:ascii="Times New Roman" w:hAnsi="Times New Roman" w:cs="Times New Roman" w:hint="eastAsia"/>
          <w:sz w:val="16"/>
          <w:szCs w:val="16"/>
        </w:rPr>
        <w:t>类</w:t>
      </w:r>
      <w:r w:rsidR="008E5B14" w:rsidRPr="003B06E9">
        <w:rPr>
          <w:rFonts w:ascii="Times New Roman" w:hAnsi="Times New Roman" w:cs="Times New Roman"/>
          <w:sz w:val="16"/>
          <w:szCs w:val="16"/>
        </w:rPr>
        <w:t>A</w:t>
      </w:r>
      <w:r w:rsidR="008E5B14" w:rsidRPr="003B06E9">
        <w:rPr>
          <w:rFonts w:ascii="Times New Roman" w:hAnsi="Times New Roman" w:cs="Times New Roman"/>
          <w:sz w:val="16"/>
          <w:szCs w:val="16"/>
        </w:rPr>
        <w:t>的</w:t>
      </w:r>
      <w:r w:rsidR="008E5B14" w:rsidRPr="003B06E9">
        <w:rPr>
          <w:rFonts w:ascii="Times New Roman" w:hAnsi="Times New Roman" w:cs="Times New Roman"/>
          <w:sz w:val="16"/>
          <w:szCs w:val="16"/>
        </w:rPr>
        <w:t>this</w:t>
      </w:r>
      <w:r w:rsidR="00DC45B5">
        <w:rPr>
          <w:rFonts w:ascii="Times New Roman" w:hAnsi="Times New Roman" w:cs="Times New Roman" w:hint="eastAsia"/>
          <w:sz w:val="16"/>
          <w:szCs w:val="16"/>
        </w:rPr>
        <w:t>指针</w:t>
      </w:r>
    </w:p>
    <w:p w14:paraId="1604EA4E" w14:textId="7C39694E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126EAD34" w14:textId="77777777" w:rsidR="008E5B14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3E9D3A49" w14:textId="77777777" w:rsidR="008E5B14" w:rsidRPr="00501D3D" w:rsidRDefault="008E5B14" w:rsidP="00501D3D">
      <w:pPr>
        <w:rPr>
          <w:rFonts w:asciiTheme="minorEastAsia" w:hAnsiTheme="minorEastAsia" w:hint="eastAsia"/>
          <w:sz w:val="16"/>
          <w:szCs w:val="16"/>
        </w:rPr>
      </w:pPr>
    </w:p>
    <w:p w14:paraId="6C928B4E" w14:textId="12346CBA" w:rsidR="00910E1A" w:rsidRPr="00501D3D" w:rsidRDefault="00501D3D" w:rsidP="0071472C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5 inline函数(内联函数)</w:t>
      </w:r>
    </w:p>
    <w:p w14:paraId="6EA76DD2" w14:textId="308A70A0" w:rsidR="0071472C" w:rsidRP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E26182">
        <w:rPr>
          <w:rFonts w:ascii="Times New Roman" w:hAnsi="Times New Roman" w:cs="Times New Roman"/>
          <w:sz w:val="16"/>
          <w:szCs w:val="16"/>
        </w:rPr>
        <w:t>内联函数是</w:t>
      </w:r>
      <w:r w:rsidRPr="00080285">
        <w:rPr>
          <w:rFonts w:ascii="Times New Roman" w:hAnsi="Times New Roman" w:cs="Times New Roman"/>
          <w:b/>
          <w:bCs/>
          <w:sz w:val="16"/>
          <w:szCs w:val="16"/>
        </w:rPr>
        <w:t>建议编译器</w:t>
      </w:r>
      <w:r w:rsidRPr="00E26182">
        <w:rPr>
          <w:rFonts w:ascii="Times New Roman" w:hAnsi="Times New Roman" w:cs="Times New Roman"/>
          <w:sz w:val="16"/>
          <w:szCs w:val="16"/>
        </w:rPr>
        <w:t>在调用函数的地方用函数体替换函数调用语句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  <w:r w:rsidRPr="00E26182">
        <w:rPr>
          <w:rFonts w:ascii="Times New Roman" w:hAnsi="Times New Roman" w:cs="Times New Roman"/>
          <w:sz w:val="16"/>
          <w:szCs w:val="16"/>
        </w:rPr>
        <w:t>从而减小调用函数的开销</w:t>
      </w:r>
      <w:r w:rsidRPr="00E2618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6D79CA6" w14:textId="17C4EAD7" w:rsidR="0071472C" w:rsidRPr="00E26182" w:rsidRDefault="0071472C" w:rsidP="0071472C">
      <w:pPr>
        <w:ind w:left="420" w:firstLineChars="150" w:firstLine="24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提高执行效率。</w:t>
      </w:r>
      <w:r w:rsidR="00605444">
        <w:rPr>
          <w:rFonts w:ascii="Times New Roman" w:hAnsi="Times New Roman" w:cs="Times New Roman" w:hint="eastAsia"/>
          <w:sz w:val="16"/>
          <w:szCs w:val="16"/>
        </w:rPr>
        <w:t>(inline</w:t>
      </w:r>
      <w:r w:rsidR="00605444">
        <w:rPr>
          <w:rFonts w:ascii="Times New Roman" w:hAnsi="Times New Roman" w:cs="Times New Roman" w:hint="eastAsia"/>
          <w:sz w:val="16"/>
          <w:szCs w:val="16"/>
        </w:rPr>
        <w:t>放在函数开头</w:t>
      </w:r>
      <w:r w:rsidR="00605444">
        <w:rPr>
          <w:rFonts w:ascii="Times New Roman" w:hAnsi="Times New Roman" w:cs="Times New Roman" w:hint="eastAsia"/>
          <w:sz w:val="16"/>
          <w:szCs w:val="16"/>
        </w:rPr>
        <w:t>)</w:t>
      </w:r>
    </w:p>
    <w:p w14:paraId="41E6F5FA" w14:textId="2A6C7D17" w:rsidR="0071472C" w:rsidRPr="00E26182" w:rsidRDefault="0071472C" w:rsidP="009620C8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  <w:t xml:space="preserve">(2) </w:t>
      </w:r>
      <w:r w:rsidRPr="00E26182">
        <w:rPr>
          <w:rFonts w:ascii="Times New Roman" w:hAnsi="Times New Roman" w:cs="Times New Roman"/>
          <w:sz w:val="16"/>
          <w:szCs w:val="16"/>
        </w:rPr>
        <w:t>类内定义的成员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E26182" w:rsidRPr="00E26182">
        <w:rPr>
          <w:rFonts w:ascii="Times New Roman" w:hAnsi="Times New Roman" w:cs="Times New Roman"/>
          <w:sz w:val="16"/>
          <w:szCs w:val="16"/>
        </w:rPr>
        <w:t>默认是</w:t>
      </w:r>
      <w:r w:rsidRPr="00E26182">
        <w:rPr>
          <w:rFonts w:ascii="Times New Roman" w:hAnsi="Times New Roman" w:cs="Times New Roman"/>
          <w:sz w:val="16"/>
          <w:szCs w:val="16"/>
        </w:rPr>
        <w:t xml:space="preserve">inline, </w:t>
      </w:r>
      <w:r w:rsidRPr="00E26182">
        <w:rPr>
          <w:rFonts w:ascii="Times New Roman" w:hAnsi="Times New Roman" w:cs="Times New Roman"/>
          <w:sz w:val="16"/>
          <w:szCs w:val="16"/>
        </w:rPr>
        <w:t>在类外定义类内声明的成员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E26182">
        <w:rPr>
          <w:rFonts w:ascii="Times New Roman" w:hAnsi="Times New Roman" w:cs="Times New Roman"/>
          <w:sz w:val="16"/>
          <w:szCs w:val="16"/>
        </w:rPr>
        <w:t>要手动设置</w:t>
      </w:r>
      <w:r w:rsidR="00E26182" w:rsidRPr="00E26182">
        <w:rPr>
          <w:rFonts w:ascii="Times New Roman" w:hAnsi="Times New Roman" w:cs="Times New Roman"/>
          <w:sz w:val="16"/>
          <w:szCs w:val="16"/>
        </w:rPr>
        <w:t>inline</w:t>
      </w:r>
      <w:r w:rsidR="00E26182" w:rsidRPr="00E26182">
        <w:rPr>
          <w:rFonts w:ascii="Times New Roman" w:hAnsi="Times New Roman" w:cs="Times New Roman"/>
          <w:sz w:val="16"/>
          <w:szCs w:val="16"/>
        </w:rPr>
        <w:t>在函数定义处</w:t>
      </w:r>
      <w:r w:rsidRPr="00E26182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66860D1" w14:textId="016501C6" w:rsidR="00E26182" w:rsidRDefault="0071472C" w:rsidP="0071472C">
      <w:pPr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ab/>
      </w:r>
      <w:r w:rsidR="00E26182" w:rsidRPr="00E26182">
        <w:rPr>
          <w:rFonts w:ascii="Times New Roman" w:hAnsi="Times New Roman" w:cs="Times New Roman"/>
          <w:sz w:val="16"/>
          <w:szCs w:val="16"/>
        </w:rPr>
        <w:t xml:space="preserve">(3) </w:t>
      </w:r>
      <w:r w:rsidRPr="00E26182">
        <w:rPr>
          <w:rFonts w:ascii="Times New Roman" w:hAnsi="Times New Roman" w:cs="Times New Roman"/>
          <w:sz w:val="16"/>
          <w:szCs w:val="16"/>
        </w:rPr>
        <w:t>在</w:t>
      </w:r>
      <w:r w:rsidR="009620C8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文件里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定义</w:t>
      </w:r>
      <w:r w:rsidR="00E26182" w:rsidRPr="00E26182">
        <w:rPr>
          <w:rFonts w:ascii="Times New Roman" w:hAnsi="Times New Roman" w:cs="Times New Roman"/>
          <w:b/>
          <w:bCs/>
          <w:sz w:val="16"/>
          <w:szCs w:val="16"/>
        </w:rPr>
        <w:t>的</w:t>
      </w:r>
      <w:r w:rsidRPr="00E26182">
        <w:rPr>
          <w:rFonts w:ascii="Times New Roman" w:hAnsi="Times New Roman" w:cs="Times New Roman"/>
          <w:b/>
          <w:bCs/>
          <w:sz w:val="16"/>
          <w:szCs w:val="16"/>
        </w:rPr>
        <w:t>函数</w:t>
      </w:r>
      <w:r w:rsidR="00E26182">
        <w:rPr>
          <w:rFonts w:ascii="Times New Roman" w:hAnsi="Times New Roman" w:cs="Times New Roman" w:hint="eastAsia"/>
          <w:b/>
          <w:bCs/>
          <w:sz w:val="16"/>
          <w:szCs w:val="16"/>
        </w:rPr>
        <w:t>如果</w:t>
      </w:r>
      <w:r w:rsidRPr="00E26182">
        <w:rPr>
          <w:rFonts w:ascii="Times New Roman" w:hAnsi="Times New Roman" w:cs="Times New Roman"/>
          <w:sz w:val="16"/>
          <w:szCs w:val="16"/>
        </w:rPr>
        <w:t>在多个</w:t>
      </w:r>
      <w:r w:rsidRPr="00E2618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E26182">
        <w:rPr>
          <w:rFonts w:ascii="Times New Roman" w:hAnsi="Times New Roman" w:cs="Times New Roman"/>
          <w:sz w:val="16"/>
          <w:szCs w:val="16"/>
        </w:rPr>
        <w:t>cpp</w:t>
      </w:r>
      <w:proofErr w:type="spellEnd"/>
      <w:r w:rsidRPr="00E26182">
        <w:rPr>
          <w:rFonts w:ascii="Times New Roman" w:hAnsi="Times New Roman" w:cs="Times New Roman"/>
          <w:sz w:val="16"/>
          <w:szCs w:val="16"/>
        </w:rPr>
        <w:t>里使用这个</w:t>
      </w:r>
      <w:r w:rsidRPr="00E26182">
        <w:rPr>
          <w:rFonts w:ascii="Times New Roman" w:hAnsi="Times New Roman" w:cs="Times New Roman"/>
          <w:sz w:val="16"/>
          <w:szCs w:val="16"/>
        </w:rPr>
        <w:t>.h</w:t>
      </w:r>
      <w:r w:rsidRPr="00E26182">
        <w:rPr>
          <w:rFonts w:ascii="Times New Roman" w:hAnsi="Times New Roman" w:cs="Times New Roman"/>
          <w:sz w:val="16"/>
          <w:szCs w:val="16"/>
        </w:rPr>
        <w:t>文件会出现</w:t>
      </w:r>
      <w:r w:rsidR="00E26182">
        <w:rPr>
          <w:rFonts w:ascii="Times New Roman" w:hAnsi="Times New Roman" w:cs="Times New Roman" w:hint="eastAsia"/>
          <w:sz w:val="16"/>
          <w:szCs w:val="16"/>
        </w:rPr>
        <w:t>该函数的</w:t>
      </w:r>
      <w:r w:rsidRPr="00E26182">
        <w:rPr>
          <w:rFonts w:ascii="Times New Roman" w:hAnsi="Times New Roman" w:cs="Times New Roman"/>
          <w:sz w:val="16"/>
          <w:szCs w:val="16"/>
        </w:rPr>
        <w:t>多次定义问题</w:t>
      </w:r>
      <w:r w:rsidRPr="00E26182">
        <w:rPr>
          <w:rFonts w:ascii="Times New Roman" w:hAnsi="Times New Roman" w:cs="Times New Roman"/>
          <w:sz w:val="16"/>
          <w:szCs w:val="16"/>
        </w:rPr>
        <w:t>(</w:t>
      </w:r>
      <w:r w:rsidRPr="00E26182">
        <w:rPr>
          <w:rFonts w:ascii="Times New Roman" w:hAnsi="Times New Roman" w:cs="Times New Roman"/>
          <w:sz w:val="16"/>
          <w:szCs w:val="16"/>
        </w:rPr>
        <w:t>链接过程</w:t>
      </w:r>
      <w:r w:rsidRPr="00E26182">
        <w:rPr>
          <w:rFonts w:ascii="Times New Roman" w:hAnsi="Times New Roman" w:cs="Times New Roman"/>
          <w:sz w:val="16"/>
          <w:szCs w:val="16"/>
        </w:rPr>
        <w:t>)</w:t>
      </w:r>
    </w:p>
    <w:p w14:paraId="517B2F14" w14:textId="77777777" w:rsidR="00E95A50" w:rsidRDefault="0071472C" w:rsidP="009620C8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E26182">
        <w:rPr>
          <w:rFonts w:ascii="Times New Roman" w:hAnsi="Times New Roman" w:cs="Times New Roman"/>
          <w:sz w:val="16"/>
          <w:szCs w:val="16"/>
        </w:rPr>
        <w:t>因</w:t>
      </w:r>
      <w:r w:rsidRPr="009620C8">
        <w:rPr>
          <w:rFonts w:ascii="Times New Roman" w:hAnsi="Times New Roman" w:cs="Times New Roman"/>
          <w:sz w:val="16"/>
          <w:szCs w:val="16"/>
        </w:rPr>
        <w:t>此要用</w:t>
      </w:r>
      <w:r w:rsidRPr="009620C8">
        <w:rPr>
          <w:rFonts w:ascii="Times New Roman" w:hAnsi="Times New Roman" w:cs="Times New Roman"/>
          <w:sz w:val="16"/>
          <w:szCs w:val="16"/>
        </w:rPr>
        <w:t>inline</w:t>
      </w:r>
      <w:r w:rsidR="00E26182" w:rsidRPr="009620C8">
        <w:rPr>
          <w:rFonts w:ascii="Times New Roman" w:hAnsi="Times New Roman" w:cs="Times New Roman"/>
          <w:sz w:val="16"/>
          <w:szCs w:val="16"/>
        </w:rPr>
        <w:t>修饰该函数</w:t>
      </w:r>
      <w:r w:rsidR="009620C8" w:rsidRPr="009620C8">
        <w:rPr>
          <w:rFonts w:ascii="Times New Roman" w:hAnsi="Times New Roman" w:cs="Times New Roman"/>
          <w:sz w:val="16"/>
          <w:szCs w:val="16"/>
        </w:rPr>
        <w:t>。</w:t>
      </w:r>
    </w:p>
    <w:p w14:paraId="0250828A" w14:textId="03EA7998" w:rsidR="003942ED" w:rsidRPr="00F41624" w:rsidRDefault="00605444" w:rsidP="00F41624">
      <w:pPr>
        <w:spacing w:line="360" w:lineRule="auto"/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Note that: </w:t>
      </w:r>
      <w:r w:rsidR="003856F1">
        <w:rPr>
          <w:rFonts w:ascii="Times New Roman" w:hAnsi="Times New Roman" w:cs="Times New Roman" w:hint="eastAsia"/>
          <w:sz w:val="16"/>
          <w:szCs w:val="16"/>
        </w:rPr>
        <w:t>通常</w:t>
      </w:r>
      <w:r w:rsidR="000A6A10">
        <w:rPr>
          <w:rFonts w:ascii="Times New Roman" w:hAnsi="Times New Roman" w:cs="Times New Roman" w:hint="eastAsia"/>
          <w:sz w:val="16"/>
          <w:szCs w:val="16"/>
        </w:rPr>
        <w:t>i</w:t>
      </w:r>
      <w:r w:rsidR="00E95A50">
        <w:rPr>
          <w:rFonts w:ascii="Times New Roman" w:hAnsi="Times New Roman" w:cs="Times New Roman" w:hint="eastAsia"/>
          <w:sz w:val="16"/>
          <w:szCs w:val="16"/>
        </w:rPr>
        <w:t>nline</w:t>
      </w:r>
      <w:r w:rsidR="00E95A50">
        <w:rPr>
          <w:rFonts w:ascii="Times New Roman" w:hAnsi="Times New Roman" w:cs="Times New Roman" w:hint="eastAsia"/>
          <w:sz w:val="16"/>
          <w:szCs w:val="16"/>
        </w:rPr>
        <w:t>函数</w:t>
      </w:r>
      <w:r w:rsidR="0071472C" w:rsidRPr="009620C8">
        <w:rPr>
          <w:rFonts w:ascii="Times New Roman" w:hAnsi="Times New Roman" w:cs="Times New Roman"/>
          <w:sz w:val="16"/>
          <w:szCs w:val="16"/>
        </w:rPr>
        <w:t>用于小而</w:t>
      </w:r>
      <w:r w:rsidR="000A6A10">
        <w:rPr>
          <w:rFonts w:ascii="Times New Roman" w:hAnsi="Times New Roman" w:cs="Times New Roman" w:hint="eastAsia"/>
          <w:sz w:val="16"/>
          <w:szCs w:val="16"/>
        </w:rPr>
        <w:t>频繁调用</w:t>
      </w:r>
      <w:r w:rsidR="009620C8" w:rsidRPr="009620C8">
        <w:rPr>
          <w:rFonts w:ascii="Times New Roman" w:hAnsi="Times New Roman" w:cs="Times New Roman"/>
          <w:sz w:val="16"/>
          <w:szCs w:val="16"/>
        </w:rPr>
        <w:t>的</w:t>
      </w:r>
      <w:r w:rsidR="0071472C" w:rsidRPr="009620C8">
        <w:rPr>
          <w:rFonts w:ascii="Times New Roman" w:hAnsi="Times New Roman" w:cs="Times New Roman"/>
          <w:sz w:val="16"/>
          <w:szCs w:val="16"/>
        </w:rPr>
        <w:t>代码</w:t>
      </w:r>
    </w:p>
    <w:p w14:paraId="25C8DCE4" w14:textId="30A19F00" w:rsidR="00C65BB3" w:rsidRDefault="00CB37B1" w:rsidP="00501D3D">
      <w:pPr>
        <w:rPr>
          <w:rFonts w:asciiTheme="minorEastAsia" w:hAnsiTheme="minorEastAsia" w:hint="eastAsia"/>
          <w:sz w:val="16"/>
          <w:szCs w:val="16"/>
        </w:rPr>
      </w:pPr>
      <w:r>
        <w:rPr>
          <w:rFonts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5329D" wp14:editId="5BBCBE46">
                <wp:simplePos x="0" y="0"/>
                <wp:positionH relativeFrom="column">
                  <wp:posOffset>4912029</wp:posOffset>
                </wp:positionH>
                <wp:positionV relativeFrom="paragraph">
                  <wp:posOffset>-442595</wp:posOffset>
                </wp:positionV>
                <wp:extent cx="0" cy="9976485"/>
                <wp:effectExtent l="0" t="0" r="38100" b="24765"/>
                <wp:wrapNone/>
                <wp:docPr id="95410751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729C8" id="直接连接符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75pt,-34.85pt" to="386.75pt,7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1+F4H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3BC174BB" w14:textId="77777777" w:rsidR="006E43D3" w:rsidRPr="00501D3D" w:rsidRDefault="006E43D3" w:rsidP="00501D3D">
      <w:pPr>
        <w:rPr>
          <w:rFonts w:asciiTheme="minorEastAsia" w:hAnsiTheme="minorEastAsia" w:hint="eastAsia"/>
          <w:sz w:val="16"/>
          <w:szCs w:val="16"/>
        </w:rPr>
      </w:pPr>
    </w:p>
    <w:p w14:paraId="632C81E5" w14:textId="140F53AD" w:rsidR="00910E1A" w:rsidRPr="00501D3D" w:rsidRDefault="00501D3D" w:rsidP="000A6A10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6 static成员</w:t>
      </w:r>
    </w:p>
    <w:p w14:paraId="76968945" w14:textId="3C975DF2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>
        <w:rPr>
          <w:rFonts w:asciiTheme="minorEastAsia" w:hAnsiTheme="minorEastAsia"/>
          <w:sz w:val="16"/>
          <w:szCs w:val="16"/>
        </w:rPr>
        <w:tab/>
      </w:r>
      <w:r w:rsidRPr="000A6A10">
        <w:rPr>
          <w:rFonts w:ascii="Times New Roman" w:hAnsi="Times New Roman" w:cs="Times New Roman"/>
          <w:sz w:val="16"/>
          <w:szCs w:val="16"/>
        </w:rPr>
        <w:t>类的不同对象对应的成员信息都是各自的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只有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成员是</w:t>
      </w:r>
      <w:r>
        <w:rPr>
          <w:rFonts w:ascii="Times New Roman" w:hAnsi="Times New Roman" w:cs="Times New Roman" w:hint="eastAsia"/>
          <w:sz w:val="16"/>
          <w:szCs w:val="16"/>
        </w:rPr>
        <w:t>该类所</w:t>
      </w:r>
      <w:r w:rsidR="00A80BB9">
        <w:rPr>
          <w:rFonts w:ascii="Times New Roman" w:hAnsi="Times New Roman" w:cs="Times New Roman" w:hint="eastAsia"/>
          <w:sz w:val="16"/>
          <w:szCs w:val="16"/>
        </w:rPr>
        <w:t>有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 w:rsidRPr="000A6A10">
        <w:rPr>
          <w:rFonts w:ascii="Times New Roman" w:hAnsi="Times New Roman" w:cs="Times New Roman"/>
          <w:sz w:val="16"/>
          <w:szCs w:val="16"/>
        </w:rPr>
        <w:t>共享的</w:t>
      </w:r>
    </w:p>
    <w:p w14:paraId="3E57D004" w14:textId="77777777" w:rsidR="00077232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</w:r>
      <w:r w:rsidR="007424AF"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 w:hint="eastAsia"/>
          <w:sz w:val="16"/>
          <w:szCs w:val="16"/>
        </w:rPr>
        <w:t>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属于整个类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不是属于某个对象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所有对象共享同一份数据</w:t>
      </w:r>
      <w:r>
        <w:rPr>
          <w:rFonts w:ascii="Times New Roman" w:hAnsi="Times New Roman" w:cs="Times New Roman" w:hint="eastAsia"/>
          <w:sz w:val="16"/>
          <w:szCs w:val="16"/>
        </w:rPr>
        <w:t>, static</w:t>
      </w:r>
      <w:r>
        <w:rPr>
          <w:rFonts w:ascii="Times New Roman" w:hAnsi="Times New Roman" w:cs="Times New Roman" w:hint="eastAsia"/>
          <w:sz w:val="16"/>
          <w:szCs w:val="16"/>
        </w:rPr>
        <w:t>成员</w:t>
      </w:r>
      <w:r w:rsidRPr="000A6A10">
        <w:rPr>
          <w:rFonts w:ascii="Times New Roman" w:hAnsi="Times New Roman" w:cs="Times New Roman"/>
          <w:sz w:val="16"/>
          <w:szCs w:val="16"/>
        </w:rPr>
        <w:t>没有</w:t>
      </w:r>
      <w:r w:rsidRPr="000A6A10">
        <w:rPr>
          <w:rFonts w:ascii="Times New Roman" w:hAnsi="Times New Roman" w:cs="Times New Roman"/>
          <w:sz w:val="16"/>
          <w:szCs w:val="16"/>
        </w:rPr>
        <w:t>this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 w:rsidRPr="000A6A10">
        <w:rPr>
          <w:rFonts w:ascii="Times New Roman" w:hAnsi="Times New Roman" w:cs="Times New Roman"/>
          <w:sz w:val="16"/>
          <w:szCs w:val="16"/>
        </w:rPr>
        <w:t>静态变量</w:t>
      </w:r>
      <w:r w:rsidR="00077232">
        <w:rPr>
          <w:rFonts w:ascii="Times New Roman" w:hAnsi="Times New Roman" w:cs="Times New Roman" w:hint="eastAsia"/>
          <w:sz w:val="16"/>
          <w:szCs w:val="16"/>
        </w:rPr>
        <w:t>的</w:t>
      </w:r>
    </w:p>
    <w:p w14:paraId="17D12ADA" w14:textId="49D3EC97" w:rsidR="000A6A10" w:rsidRDefault="007424AF" w:rsidP="00077232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生命周期从程序开始到结束</w:t>
      </w:r>
    </w:p>
    <w:p w14:paraId="0F605A16" w14:textId="63607FB4" w:rsidR="00612D07" w:rsidRPr="000A6A10" w:rsidRDefault="00612D07" w:rsidP="00612D07">
      <w:pPr>
        <w:spacing w:line="36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static</w:t>
      </w:r>
      <w:r>
        <w:rPr>
          <w:rFonts w:ascii="Times New Roman" w:hAnsi="Times New Roman" w:cs="Times New Roman" w:hint="eastAsia"/>
          <w:sz w:val="16"/>
          <w:szCs w:val="16"/>
        </w:rPr>
        <w:t>成员的访问方法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类名</w:t>
      </w:r>
      <w:r w:rsidRPr="000A6A10">
        <w:rPr>
          <w:rFonts w:ascii="Times New Roman" w:hAnsi="Times New Roman" w:cs="Times New Roman"/>
          <w:sz w:val="16"/>
          <w:szCs w:val="16"/>
        </w:rPr>
        <w:t>::</w:t>
      </w:r>
      <w:r w:rsidRPr="000A6A10">
        <w:rPr>
          <w:rFonts w:ascii="Times New Roman" w:hAnsi="Times New Roman" w:cs="Times New Roman"/>
          <w:sz w:val="16"/>
          <w:szCs w:val="16"/>
        </w:rPr>
        <w:t>变量名</w:t>
      </w:r>
      <w:r>
        <w:rPr>
          <w:rFonts w:ascii="Times New Roman" w:hAnsi="Times New Roman" w:cs="Times New Roman" w:hint="eastAsia"/>
          <w:sz w:val="16"/>
          <w:szCs w:val="16"/>
        </w:rPr>
        <w:t xml:space="preserve">; </w:t>
      </w:r>
      <w:r>
        <w:rPr>
          <w:rFonts w:ascii="Times New Roman" w:hAnsi="Times New Roman" w:cs="Times New Roman" w:hint="eastAsia"/>
          <w:sz w:val="16"/>
          <w:szCs w:val="16"/>
        </w:rPr>
        <w:t>每个</w:t>
      </w:r>
      <w:r w:rsidRPr="000A6A10">
        <w:rPr>
          <w:rFonts w:ascii="Times New Roman" w:hAnsi="Times New Roman" w:cs="Times New Roman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也都可以</w:t>
      </w:r>
      <w:r w:rsidRPr="000A6A10">
        <w:rPr>
          <w:rFonts w:ascii="Times New Roman" w:hAnsi="Times New Roman" w:cs="Times New Roman"/>
          <w:sz w:val="16"/>
          <w:szCs w:val="16"/>
        </w:rPr>
        <w:t>访问但不推荐</w:t>
      </w:r>
    </w:p>
    <w:p w14:paraId="4BE313E8" w14:textId="1B8F98A3" w:rsid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(1)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静态成员变量在类内声明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0A6A10">
        <w:rPr>
          <w:rFonts w:ascii="Times New Roman" w:hAnsi="Times New Roman" w:cs="Times New Roman"/>
          <w:sz w:val="16"/>
          <w:szCs w:val="16"/>
        </w:rPr>
        <w:t>要在类外定义</w:t>
      </w:r>
      <w:r w:rsidRPr="000A6A10">
        <w:rPr>
          <w:rFonts w:ascii="Times New Roman" w:hAnsi="Times New Roman" w:cs="Times New Roman"/>
          <w:sz w:val="16"/>
          <w:szCs w:val="16"/>
        </w:rPr>
        <w:t>(</w:t>
      </w:r>
      <w:r w:rsidRPr="000A6A10">
        <w:rPr>
          <w:rFonts w:ascii="Times New Roman" w:hAnsi="Times New Roman" w:cs="Times New Roman"/>
          <w:sz w:val="16"/>
          <w:szCs w:val="16"/>
        </w:rPr>
        <w:t>初始化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0A6A10">
        <w:rPr>
          <w:rFonts w:ascii="Times New Roman" w:hAnsi="Times New Roman" w:cs="Times New Roman"/>
          <w:sz w:val="16"/>
          <w:szCs w:val="16"/>
        </w:rPr>
        <w:t>如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0A6A10">
        <w:rPr>
          <w:rFonts w:ascii="Times New Roman" w:hAnsi="Times New Roman" w:cs="Times New Roman"/>
          <w:sz w:val="16"/>
          <w:szCs w:val="16"/>
        </w:rPr>
        <w:t>int</w:t>
      </w:r>
      <w:r>
        <w:rPr>
          <w:rFonts w:ascii="Times New Roman" w:hAnsi="Times New Roman" w:cs="Times New Roman" w:hint="eastAsia"/>
          <w:sz w:val="16"/>
          <w:szCs w:val="16"/>
        </w:rPr>
        <w:t xml:space="preserve"> CN::</w:t>
      </w:r>
      <w:r w:rsidRPr="000A6A10">
        <w:rPr>
          <w:rFonts w:ascii="Times New Roman" w:hAnsi="Times New Roman" w:cs="Times New Roman"/>
          <w:sz w:val="16"/>
          <w:szCs w:val="16"/>
        </w:rPr>
        <w:t>a = 10; (</w:t>
      </w:r>
      <w:r w:rsidRPr="000A6A10">
        <w:rPr>
          <w:rFonts w:ascii="Times New Roman" w:hAnsi="Times New Roman" w:cs="Times New Roman"/>
          <w:sz w:val="16"/>
          <w:szCs w:val="16"/>
        </w:rPr>
        <w:t>因为</w:t>
      </w:r>
      <w:r w:rsidRPr="000A6A10">
        <w:rPr>
          <w:rFonts w:ascii="Times New Roman" w:hAnsi="Times New Roman" w:cs="Times New Roman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变量只初始化一次</w:t>
      </w:r>
      <w:r w:rsidRPr="000A6A10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F063DEB" w14:textId="46D14EFA" w:rsidR="000A6A10" w:rsidRPr="000A6A10" w:rsidRDefault="000A6A10" w:rsidP="007424AF">
      <w:pPr>
        <w:ind w:firstLineChars="412" w:firstLine="659"/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>类内不允许</w:t>
      </w:r>
      <w:r>
        <w:rPr>
          <w:rFonts w:ascii="Times New Roman" w:hAnsi="Times New Roman" w:cs="Times New Roman" w:hint="eastAsia"/>
          <w:sz w:val="16"/>
          <w:szCs w:val="16"/>
        </w:rPr>
        <w:t>它</w:t>
      </w:r>
      <w:r w:rsidRPr="000A6A10">
        <w:rPr>
          <w:rFonts w:ascii="Times New Roman" w:hAnsi="Times New Roman" w:cs="Times New Roman"/>
          <w:sz w:val="16"/>
          <w:szCs w:val="16"/>
        </w:rPr>
        <w:t>分配内存</w:t>
      </w:r>
      <w:r w:rsidR="00D846A7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除非是不分配空间的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static</w:t>
      </w:r>
      <w:r w:rsidR="00D846A7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类型的成员可以初始化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7E5673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如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static const, </w:t>
      </w:r>
      <w:r w:rsidR="007424AF" w:rsidRPr="007424AF">
        <w:rPr>
          <w:rFonts w:ascii="Times New Roman" w:hAnsi="Times New Roman" w:cs="Times New Roman"/>
          <w:color w:val="EE0000"/>
          <w:sz w:val="16"/>
          <w:szCs w:val="16"/>
        </w:rPr>
        <w:t>……</w:t>
      </w:r>
      <w:r w:rsidRPr="000A6A10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0D8251D1" w14:textId="4FA3413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不直接属于类的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变量可以直接初始化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如类内成员</w:t>
      </w:r>
      <w:r w:rsidR="00075B09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的局部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变量不需要类外初始化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</w:p>
    <w:p w14:paraId="5B89728D" w14:textId="46E6F8DF" w:rsidR="000A6A10" w:rsidRPr="000A6A10" w:rsidRDefault="000A6A10" w:rsidP="000A6A10">
      <w:pPr>
        <w:rPr>
          <w:rFonts w:ascii="Times New Roman" w:hAnsi="Times New Roman" w:cs="Times New Roman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 xml:space="preserve">      </w:t>
      </w:r>
    </w:p>
    <w:p w14:paraId="3D1AE13E" w14:textId="77777777" w:rsidR="0067362B" w:rsidRDefault="000A6A10" w:rsidP="007424AF">
      <w:pPr>
        <w:rPr>
          <w:ins w:id="287" w:author="Martin Ma" w:date="2025-09-27T20:51:00Z" w16du:dateUtc="2025-09-28T03:51:00Z"/>
          <w:rFonts w:ascii="Cambria Math" w:hAnsi="Cambria Math" w:cs="Cambria Math"/>
          <w:sz w:val="16"/>
          <w:szCs w:val="16"/>
        </w:rPr>
      </w:pPr>
      <w:r w:rsidRPr="000A6A10">
        <w:rPr>
          <w:rFonts w:ascii="Times New Roman" w:hAnsi="Times New Roman" w:cs="Times New Roman"/>
          <w:sz w:val="16"/>
          <w:szCs w:val="16"/>
        </w:rPr>
        <w:tab/>
        <w:t>(2)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0A6A10">
        <w:rPr>
          <w:rFonts w:ascii="Times New Roman" w:hAnsi="Times New Roman" w:cs="Times New Roman"/>
          <w:sz w:val="16"/>
          <w:szCs w:val="16"/>
        </w:rPr>
        <w:t>静态成员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0A6A10">
        <w:rPr>
          <w:rFonts w:ascii="Times New Roman" w:hAnsi="Times New Roman" w:cs="Times New Roman"/>
          <w:sz w:val="16"/>
          <w:szCs w:val="16"/>
        </w:rPr>
        <w:t>只能直接访问静态成员变量</w:t>
      </w:r>
      <w:ins w:id="288" w:author="Martin Ma" w:date="2025-09-27T20:51:00Z" w16du:dateUtc="2025-09-28T03:51:00Z">
        <w:r w:rsidR="0067362B">
          <w:rPr>
            <w:rFonts w:ascii="Times New Roman" w:hAnsi="Times New Roman" w:cs="Times New Roman" w:hint="eastAsia"/>
            <w:sz w:val="16"/>
            <w:szCs w:val="16"/>
          </w:rPr>
          <w:t>和没有</w:t>
        </w:r>
        <w:r w:rsidR="0067362B">
          <w:rPr>
            <w:rFonts w:ascii="Times New Roman" w:hAnsi="Times New Roman" w:cs="Times New Roman" w:hint="eastAsia"/>
            <w:sz w:val="16"/>
            <w:szCs w:val="16"/>
          </w:rPr>
          <w:t>this</w:t>
        </w:r>
        <w:r w:rsidR="0067362B">
          <w:rPr>
            <w:rFonts w:ascii="Times New Roman" w:hAnsi="Times New Roman" w:cs="Times New Roman" w:hint="eastAsia"/>
            <w:sz w:val="16"/>
            <w:szCs w:val="16"/>
          </w:rPr>
          <w:t>指针的成员</w:t>
        </w:r>
      </w:ins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由于</w:t>
      </w:r>
      <w:r w:rsidR="007424AF">
        <w:rPr>
          <w:rFonts w:ascii="Times New Roman" w:hAnsi="Times New Roman" w:cs="Times New Roman" w:hint="eastAsia"/>
          <w:sz w:val="16"/>
          <w:szCs w:val="16"/>
        </w:rPr>
        <w:t>static</w:t>
      </w:r>
      <w:r w:rsidR="007424AF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∉</w:t>
      </w:r>
      <w:r w:rsidR="007424AF">
        <w:rPr>
          <w:rFonts w:ascii="Cambria Math" w:hAnsi="Cambria Math" w:cs="Cambria Math" w:hint="eastAsia"/>
          <w:sz w:val="16"/>
          <w:szCs w:val="16"/>
        </w:rPr>
        <w:t xml:space="preserve"> </w:t>
      </w:r>
      <w:r w:rsidR="007424AF">
        <w:rPr>
          <w:rFonts w:ascii="Cambria Math" w:hAnsi="Cambria Math" w:cs="Cambria Math" w:hint="eastAsia"/>
          <w:sz w:val="16"/>
          <w:szCs w:val="16"/>
        </w:rPr>
        <w:t>任何对象</w:t>
      </w:r>
    </w:p>
    <w:p w14:paraId="0E51E127" w14:textId="572A2B53" w:rsidR="007424AF" w:rsidDel="0067362B" w:rsidRDefault="0067362B">
      <w:pPr>
        <w:ind w:left="420" w:firstLineChars="150" w:firstLine="240"/>
        <w:rPr>
          <w:del w:id="289" w:author="Martin Ma" w:date="2025-09-27T20:51:00Z" w16du:dateUtc="2025-09-28T03:51:00Z"/>
          <w:rFonts w:ascii="Times New Roman" w:hAnsi="Times New Roman" w:cs="Times New Roman"/>
          <w:sz w:val="16"/>
          <w:szCs w:val="16"/>
        </w:rPr>
        <w:pPrChange w:id="290" w:author="Martin Ma" w:date="2025-09-27T20:52:00Z" w16du:dateUtc="2025-09-28T03:52:00Z">
          <w:pPr/>
        </w:pPrChange>
      </w:pPr>
      <w:ins w:id="291" w:author="Martin Ma" w:date="2025-09-27T20:52:00Z" w16du:dateUtc="2025-09-28T03:52:00Z">
        <w:r w:rsidRPr="0067362B">
          <w:rPr>
            <w:rFonts w:ascii="Cambria Math" w:hAnsi="Cambria Math" w:cs="Cambria Math"/>
            <w:color w:val="FFFFFF" w:themeColor="background1"/>
            <w:sz w:val="16"/>
            <w:szCs w:val="16"/>
            <w:rPrChange w:id="292" w:author="Martin Ma" w:date="2025-09-27T20:52:00Z" w16du:dateUtc="2025-09-28T03:52:00Z">
              <w:rPr>
                <w:rFonts w:ascii="Cambria Math" w:hAnsi="Cambria Math" w:cs="Cambria Math"/>
                <w:sz w:val="16"/>
                <w:szCs w:val="16"/>
              </w:rPr>
            </w:rPrChange>
          </w:rPr>
          <w:t>.</w:t>
        </w:r>
      </w:ins>
      <w:r w:rsidR="007424AF">
        <w:rPr>
          <w:rFonts w:ascii="Cambria Math" w:hAnsi="Cambria Math" w:cs="Cambria Math" w:hint="eastAsia"/>
          <w:sz w:val="16"/>
          <w:szCs w:val="16"/>
        </w:rPr>
        <w:t>从而</w:t>
      </w:r>
      <w:r w:rsidR="000A6A10" w:rsidRPr="000A6A10">
        <w:rPr>
          <w:rFonts w:ascii="Times New Roman" w:hAnsi="Times New Roman" w:cs="Times New Roman"/>
          <w:sz w:val="16"/>
          <w:szCs w:val="16"/>
        </w:rPr>
        <w:t>没有</w:t>
      </w:r>
      <w:r w:rsidR="007424AF">
        <w:rPr>
          <w:rFonts w:ascii="Times New Roman" w:hAnsi="Times New Roman" w:cs="Times New Roman" w:hint="eastAsia"/>
          <w:sz w:val="16"/>
          <w:szCs w:val="16"/>
        </w:rPr>
        <w:t>this</w:t>
      </w:r>
      <w:r w:rsidR="000A6A10" w:rsidRPr="000A6A10">
        <w:rPr>
          <w:rFonts w:ascii="Times New Roman" w:hAnsi="Times New Roman" w:cs="Times New Roman"/>
          <w:sz w:val="16"/>
          <w:szCs w:val="16"/>
        </w:rPr>
        <w:t xml:space="preserve">, </w:t>
      </w:r>
      <w:r w:rsidR="007424AF">
        <w:rPr>
          <w:rFonts w:ascii="Times New Roman" w:hAnsi="Times New Roman" w:cs="Times New Roman" w:hint="eastAsia"/>
          <w:sz w:val="16"/>
          <w:szCs w:val="16"/>
        </w:rPr>
        <w:t>因此</w:t>
      </w:r>
      <w:r w:rsidR="000A6A10" w:rsidRPr="000A6A10">
        <w:rPr>
          <w:rFonts w:ascii="Times New Roman" w:hAnsi="Times New Roman" w:cs="Times New Roman"/>
          <w:sz w:val="16"/>
          <w:szCs w:val="16"/>
        </w:rPr>
        <w:t>无</w:t>
      </w:r>
    </w:p>
    <w:p w14:paraId="21F1014C" w14:textId="77777777" w:rsidR="0067362B" w:rsidRDefault="000A6A10">
      <w:pPr>
        <w:ind w:left="420" w:firstLineChars="150" w:firstLine="240"/>
        <w:rPr>
          <w:ins w:id="293" w:author="Martin Ma" w:date="2025-09-27T20:51:00Z" w16du:dateUtc="2025-09-28T03:51:00Z"/>
          <w:rFonts w:ascii="Times New Roman" w:hAnsi="Times New Roman" w:cs="Times New Roman"/>
          <w:color w:val="EE0000"/>
          <w:sz w:val="16"/>
          <w:szCs w:val="16"/>
        </w:rPr>
        <w:pPrChange w:id="294" w:author="Martin Ma" w:date="2025-09-27T20:52:00Z" w16du:dateUtc="2025-09-28T03:52:00Z">
          <w:pPr>
            <w:ind w:left="220" w:firstLineChars="300" w:firstLine="480"/>
          </w:pPr>
        </w:pPrChange>
      </w:pPr>
      <w:r w:rsidRPr="000A6A10">
        <w:rPr>
          <w:rFonts w:ascii="Times New Roman" w:hAnsi="Times New Roman" w:cs="Times New Roman"/>
          <w:sz w:val="16"/>
          <w:szCs w:val="16"/>
        </w:rPr>
        <w:t>法确定非</w:t>
      </w:r>
      <w:r w:rsidR="00983F42">
        <w:rPr>
          <w:rFonts w:ascii="Times New Roman" w:hAnsi="Times New Roman" w:cs="Times New Roman" w:hint="eastAsia"/>
          <w:sz w:val="16"/>
          <w:szCs w:val="16"/>
        </w:rPr>
        <w:t>static</w:t>
      </w:r>
      <w:r w:rsidRPr="000A6A10">
        <w:rPr>
          <w:rFonts w:ascii="Times New Roman" w:hAnsi="Times New Roman" w:cs="Times New Roman"/>
          <w:sz w:val="16"/>
          <w:szCs w:val="16"/>
        </w:rPr>
        <w:t>成员变量的具体值</w:t>
      </w:r>
      <w:r w:rsidR="007424AF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但可以通过传入对象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="007424AF"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="00612D07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访问</w:t>
      </w:r>
      <w:r w:rsidR="00FF598F">
        <w:rPr>
          <w:rFonts w:ascii="Times New Roman" w:hAnsi="Times New Roman" w:cs="Times New Roman" w:hint="eastAsia"/>
          <w:color w:val="EE0000"/>
          <w:sz w:val="16"/>
          <w:szCs w:val="16"/>
        </w:rPr>
        <w:t>类里的</w:t>
      </w:r>
    </w:p>
    <w:p w14:paraId="689B3E86" w14:textId="1B7B5A9D" w:rsidR="000A6A10" w:rsidRPr="007424AF" w:rsidRDefault="0067362B" w:rsidP="0067362B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ins w:id="295" w:author="Martin Ma" w:date="2025-09-27T20:52:00Z" w16du:dateUtc="2025-09-28T03:52:00Z">
        <w:r w:rsidRPr="0067362B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296" w:author="Martin Ma" w:date="2025-09-27T20:53:00Z" w16du:dateUtc="2025-09-28T03:53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.</w:t>
        </w:r>
      </w:ins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非</w:t>
      </w:r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static</w:t>
      </w:r>
      <w:r w:rsidR="000A6A10" w:rsidRPr="007424AF">
        <w:rPr>
          <w:rFonts w:ascii="Times New Roman" w:hAnsi="Times New Roman" w:cs="Times New Roman"/>
          <w:color w:val="EE0000"/>
          <w:sz w:val="16"/>
          <w:szCs w:val="16"/>
        </w:rPr>
        <w:t>成员</w:t>
      </w:r>
    </w:p>
    <w:p w14:paraId="26BA9005" w14:textId="20AEDC28" w:rsidR="000A6A10" w:rsidRPr="00983F42" w:rsidRDefault="000A6A10" w:rsidP="000A6A10">
      <w:pPr>
        <w:rPr>
          <w:rFonts w:ascii="Times New Roman" w:hAnsi="Times New Roman" w:cs="Times New Roman"/>
          <w:sz w:val="16"/>
          <w:szCs w:val="16"/>
        </w:rPr>
      </w:pPr>
    </w:p>
    <w:p w14:paraId="5C217513" w14:textId="77777777" w:rsidR="000A6A10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18FD310D" w14:textId="77777777" w:rsidR="000A6A10" w:rsidRPr="00501D3D" w:rsidRDefault="000A6A10" w:rsidP="00501D3D">
      <w:pPr>
        <w:rPr>
          <w:rFonts w:asciiTheme="minorEastAsia" w:hAnsiTheme="minorEastAsia" w:hint="eastAsia"/>
          <w:sz w:val="16"/>
          <w:szCs w:val="16"/>
        </w:rPr>
      </w:pPr>
    </w:p>
    <w:p w14:paraId="623FE8A4" w14:textId="34A8D33B" w:rsidR="00910E1A" w:rsidRPr="00501D3D" w:rsidRDefault="00501D3D" w:rsidP="00612D0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7 const成员</w:t>
      </w:r>
    </w:p>
    <w:p w14:paraId="22AFAD53" w14:textId="77777777" w:rsidR="00A80BB9" w:rsidRDefault="00612D07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(1)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const</w:t>
      </w:r>
      <w:r w:rsidRPr="00F6645E">
        <w:rPr>
          <w:rFonts w:ascii="Times New Roman" w:hAnsi="Times New Roman" w:cs="Times New Roman"/>
          <w:sz w:val="16"/>
          <w:szCs w:val="16"/>
        </w:rPr>
        <w:t>对象只能读取</w:t>
      </w:r>
      <w:r w:rsidRPr="00F6645E">
        <w:rPr>
          <w:rFonts w:ascii="Times New Roman" w:hAnsi="Times New Roman" w:cs="Times New Roman"/>
          <w:sz w:val="16"/>
          <w:szCs w:val="16"/>
        </w:rPr>
        <w:t xml:space="preserve">: 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和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>fun</w:t>
      </w:r>
      <w:r w:rsidR="00F6645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645E">
        <w:rPr>
          <w:rFonts w:ascii="Times New Roman" w:hAnsi="Times New Roman" w:cs="Times New Roman"/>
          <w:sz w:val="16"/>
          <w:szCs w:val="16"/>
        </w:rPr>
        <w:t>(</w:t>
      </w:r>
      <w:r w:rsidR="00F6645E" w:rsidRPr="00F6645E">
        <w:rPr>
          <w:rFonts w:ascii="Times New Roman" w:hAnsi="Times New Roman" w:cs="Times New Roman"/>
          <w:sz w:val="16"/>
          <w:szCs w:val="16"/>
        </w:rPr>
        <w:t>因为</w:t>
      </w:r>
      <w:r w:rsidR="00F6645E">
        <w:rPr>
          <w:rFonts w:ascii="Times New Roman" w:hAnsi="Times New Roman" w:cs="Times New Roman" w:hint="eastAsia"/>
          <w:sz w:val="16"/>
          <w:szCs w:val="16"/>
        </w:rPr>
        <w:t>它的</w:t>
      </w:r>
      <w:r w:rsidR="00F6645E">
        <w:rPr>
          <w:rFonts w:ascii="Times New Roman" w:hAnsi="Times New Roman" w:cs="Times New Roman" w:hint="eastAsia"/>
          <w:sz w:val="16"/>
          <w:szCs w:val="16"/>
        </w:rPr>
        <w:t>this</w:t>
      </w:r>
      <w:r w:rsidR="00F6645E" w:rsidRPr="00F6645E">
        <w:rPr>
          <w:rFonts w:ascii="Times New Roman" w:hAnsi="Times New Roman" w:cs="Times New Roman"/>
          <w:sz w:val="16"/>
          <w:szCs w:val="16"/>
        </w:rPr>
        <w:t>是</w:t>
      </w:r>
      <w:r w:rsidR="00F6645E"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</w:t>
      </w:r>
      <w:r w:rsidRPr="00F6645E">
        <w:rPr>
          <w:rFonts w:ascii="Times New Roman" w:hAnsi="Times New Roman" w:cs="Times New Roman"/>
          <w:sz w:val="16"/>
          <w:szCs w:val="16"/>
        </w:rPr>
        <w:t>可</w:t>
      </w:r>
    </w:p>
    <w:p w14:paraId="133A8514" w14:textId="48990445" w:rsidR="00612D07" w:rsidRDefault="00612D07" w:rsidP="00A80BB9">
      <w:pPr>
        <w:ind w:firstLineChars="400" w:firstLine="64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以修改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A72960">
        <w:rPr>
          <w:rFonts w:ascii="Times New Roman" w:hAnsi="Times New Roman" w:cs="Times New Roman" w:hint="eastAsia"/>
          <w:sz w:val="16"/>
          <w:szCs w:val="16"/>
        </w:rPr>
        <w:t>如</w:t>
      </w:r>
      <w:r w:rsidR="00A72960">
        <w:rPr>
          <w:rFonts w:ascii="Times New Roman" w:hAnsi="Times New Roman" w:cs="Times New Roman" w:hint="eastAsia"/>
          <w:sz w:val="16"/>
          <w:szCs w:val="16"/>
        </w:rPr>
        <w:t>static</w:t>
      </w:r>
      <w:r w:rsidR="00A72960">
        <w:rPr>
          <w:rFonts w:ascii="Times New Roman" w:hAnsi="Times New Roman" w:cs="Times New Roman" w:hint="eastAsia"/>
          <w:sz w:val="16"/>
          <w:szCs w:val="16"/>
        </w:rPr>
        <w:t>成员</w:t>
      </w:r>
      <w:r w:rsidR="00A72960">
        <w:rPr>
          <w:rFonts w:ascii="Times New Roman" w:hAnsi="Times New Roman" w:cs="Times New Roman" w:hint="eastAsia"/>
          <w:sz w:val="16"/>
          <w:szCs w:val="16"/>
        </w:rPr>
        <w:t>)</w:t>
      </w:r>
    </w:p>
    <w:p w14:paraId="26878289" w14:textId="77777777" w:rsidR="00F6645E" w:rsidRPr="00F6645E" w:rsidRDefault="00F6645E" w:rsidP="00F6645E">
      <w:pPr>
        <w:ind w:left="220" w:firstLine="420"/>
        <w:rPr>
          <w:rFonts w:ascii="Times New Roman" w:hAnsi="Times New Roman" w:cs="Times New Roman"/>
          <w:sz w:val="10"/>
          <w:szCs w:val="10"/>
        </w:rPr>
      </w:pPr>
    </w:p>
    <w:p w14:paraId="781F274B" w14:textId="19E2B8A2" w:rsidR="00357C58" w:rsidRDefault="00F6645E" w:rsidP="00F6645E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(2)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const</w:t>
      </w:r>
      <w:r w:rsidR="00357C58">
        <w:rPr>
          <w:rFonts w:ascii="Times New Roman" w:hAnsi="Times New Roman" w:cs="Times New Roman" w:hint="eastAsia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 xml:space="preserve">fun </w:t>
      </w:r>
      <w:r w:rsidR="00357C58">
        <w:rPr>
          <w:rFonts w:ascii="Times New Roman" w:hAnsi="Times New Roman" w:cs="Times New Roman" w:hint="eastAsia"/>
          <w:sz w:val="16"/>
          <w:szCs w:val="16"/>
        </w:rPr>
        <w:t>(const</w:t>
      </w:r>
      <w:r w:rsidR="00357C58">
        <w:rPr>
          <w:rFonts w:ascii="Times New Roman" w:hAnsi="Times New Roman" w:cs="Times New Roman" w:hint="eastAsia"/>
          <w:sz w:val="16"/>
          <w:szCs w:val="16"/>
        </w:rPr>
        <w:t>放在函数后面</w:t>
      </w:r>
      <w:r w:rsidR="00357C58">
        <w:rPr>
          <w:rFonts w:ascii="Times New Roman" w:hAnsi="Times New Roman" w:cs="Times New Roman" w:hint="eastAsia"/>
          <w:sz w:val="16"/>
          <w:szCs w:val="16"/>
        </w:rPr>
        <w:t>)</w:t>
      </w:r>
      <w:r w:rsidR="00612D07" w:rsidRPr="00F6645E">
        <w:rPr>
          <w:rFonts w:ascii="Times New Roman" w:hAnsi="Times New Roman" w:cs="Times New Roman"/>
          <w:sz w:val="16"/>
          <w:szCs w:val="16"/>
        </w:rPr>
        <w:t>只能读取</w:t>
      </w:r>
      <w:r w:rsidR="00A72960"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成员变量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不能修改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612D07" w:rsidRPr="00F6645E">
        <w:rPr>
          <w:rFonts w:ascii="Times New Roman" w:hAnsi="Times New Roman" w:cs="Times New Roman"/>
          <w:sz w:val="16"/>
          <w:szCs w:val="16"/>
        </w:rPr>
        <w:t>和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const</w:t>
      </w:r>
      <w:r w:rsidR="00612D07" w:rsidRPr="00A72960">
        <w:rPr>
          <w:rFonts w:ascii="Times New Roman" w:hAnsi="Times New Roman" w:cs="Times New Roman"/>
          <w:b/>
          <w:bCs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fun </w:t>
      </w:r>
      <w:r w:rsidR="00612D07" w:rsidRPr="00F6645E">
        <w:rPr>
          <w:rFonts w:ascii="Times New Roman" w:hAnsi="Times New Roman" w:cs="Times New Roman"/>
          <w:sz w:val="16"/>
          <w:szCs w:val="16"/>
        </w:rPr>
        <w:t>(</w:t>
      </w:r>
      <w:r w:rsidR="00612D07" w:rsidRPr="00F6645E">
        <w:rPr>
          <w:rFonts w:ascii="Times New Roman" w:hAnsi="Times New Roman" w:cs="Times New Roman"/>
          <w:sz w:val="16"/>
          <w:szCs w:val="16"/>
        </w:rPr>
        <w:t>因为</w:t>
      </w:r>
      <w:r>
        <w:rPr>
          <w:rFonts w:ascii="Times New Roman" w:hAnsi="Times New Roman" w:cs="Times New Roman" w:hint="eastAsia"/>
          <w:sz w:val="16"/>
          <w:szCs w:val="16"/>
        </w:rPr>
        <w:t>它的</w:t>
      </w:r>
      <w:r>
        <w:rPr>
          <w:rFonts w:ascii="Times New Roman" w:hAnsi="Times New Roman" w:cs="Times New Roman" w:hint="eastAsia"/>
          <w:sz w:val="16"/>
          <w:szCs w:val="16"/>
        </w:rPr>
        <w:t>this</w:t>
      </w:r>
    </w:p>
    <w:p w14:paraId="728938F6" w14:textId="77777777" w:rsidR="000F23C3" w:rsidRDefault="00612D07" w:rsidP="00357C58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F6645E">
        <w:rPr>
          <w:rFonts w:ascii="Times New Roman" w:hAnsi="Times New Roman" w:cs="Times New Roman"/>
          <w:sz w:val="16"/>
          <w:szCs w:val="16"/>
        </w:rPr>
        <w:t>是</w:t>
      </w:r>
      <w:r w:rsidRPr="00F6645E">
        <w:rPr>
          <w:rFonts w:ascii="Times New Roman" w:hAnsi="Times New Roman" w:cs="Times New Roman"/>
          <w:sz w:val="16"/>
          <w:szCs w:val="16"/>
        </w:rPr>
        <w:t xml:space="preserve">const </w:t>
      </w:r>
      <w:r w:rsidR="00F6645E">
        <w:rPr>
          <w:rFonts w:ascii="Times New Roman" w:hAnsi="Times New Roman" w:cs="Times New Roman" w:hint="eastAsia"/>
          <w:sz w:val="16"/>
          <w:szCs w:val="16"/>
        </w:rPr>
        <w:t>CN*</w:t>
      </w:r>
      <w:r w:rsidR="00A80BB9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F6645E">
        <w:rPr>
          <w:rFonts w:ascii="Times New Roman" w:hAnsi="Times New Roman" w:cs="Times New Roman"/>
          <w:sz w:val="16"/>
          <w:szCs w:val="16"/>
        </w:rPr>
        <w:t xml:space="preserve">) </w:t>
      </w:r>
      <w:r w:rsidR="00F6645E" w:rsidRPr="00F6645E">
        <w:rPr>
          <w:rFonts w:ascii="Times New Roman" w:hAnsi="Times New Roman" w:cs="Times New Roman"/>
          <w:sz w:val="16"/>
          <w:szCs w:val="16"/>
        </w:rPr>
        <w:t>但可以修改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="00F6645E"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成员变量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和没有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this</w:t>
      </w:r>
      <w:r w:rsidR="00F6645E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指针的成员</w:t>
      </w:r>
      <w:r w:rsidR="000F23C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80BB9">
        <w:rPr>
          <w:rFonts w:ascii="Times New Roman" w:hAnsi="Times New Roman" w:cs="Times New Roman" w:hint="eastAsia"/>
          <w:sz w:val="16"/>
          <w:szCs w:val="16"/>
        </w:rPr>
        <w:t>(</w:t>
      </w:r>
      <w:r w:rsidR="00A80BB9">
        <w:rPr>
          <w:rFonts w:ascii="Times New Roman" w:hAnsi="Times New Roman" w:cs="Times New Roman" w:hint="eastAsia"/>
          <w:sz w:val="16"/>
          <w:szCs w:val="16"/>
        </w:rPr>
        <w:t>如</w:t>
      </w:r>
      <w:r w:rsidR="00A80BB9">
        <w:rPr>
          <w:rFonts w:ascii="Times New Roman" w:hAnsi="Times New Roman" w:cs="Times New Roman" w:hint="eastAsia"/>
          <w:sz w:val="16"/>
          <w:szCs w:val="16"/>
        </w:rPr>
        <w:t>static</w:t>
      </w:r>
      <w:r w:rsidR="00A80BB9">
        <w:rPr>
          <w:rFonts w:ascii="Times New Roman" w:hAnsi="Times New Roman" w:cs="Times New Roman" w:hint="eastAsia"/>
          <w:sz w:val="16"/>
          <w:szCs w:val="16"/>
        </w:rPr>
        <w:t>成员</w:t>
      </w:r>
      <w:r w:rsidR="00A80BB9">
        <w:rPr>
          <w:rFonts w:ascii="Times New Roman" w:hAnsi="Times New Roman" w:cs="Times New Roman" w:hint="eastAsia"/>
          <w:sz w:val="16"/>
          <w:szCs w:val="16"/>
        </w:rPr>
        <w:t>)</w:t>
      </w:r>
      <w:r w:rsidR="00F6645E">
        <w:rPr>
          <w:rFonts w:ascii="Times New Roman" w:hAnsi="Times New Roman" w:cs="Times New Roman" w:hint="eastAsia"/>
          <w:sz w:val="16"/>
          <w:szCs w:val="16"/>
        </w:rPr>
        <w:t>。</w:t>
      </w:r>
      <w:r w:rsidR="00F6645E" w:rsidRPr="007424AF">
        <w:rPr>
          <w:rFonts w:ascii="Times New Roman" w:hAnsi="Times New Roman" w:cs="Times New Roman"/>
          <w:color w:val="EE0000"/>
          <w:sz w:val="16"/>
          <w:szCs w:val="16"/>
        </w:rPr>
        <w:t>可以通过</w:t>
      </w:r>
    </w:p>
    <w:p w14:paraId="55C3B221" w14:textId="6614BFF1" w:rsidR="00A72960" w:rsidRPr="00A80BB9" w:rsidRDefault="00F6645E" w:rsidP="000F23C3">
      <w:pPr>
        <w:ind w:firstLineChars="400" w:firstLine="640"/>
        <w:rPr>
          <w:rFonts w:ascii="Times New Roman" w:hAnsi="Times New Roman" w:cs="Times New Roman"/>
          <w:color w:val="EE0000"/>
          <w:sz w:val="16"/>
          <w:szCs w:val="16"/>
        </w:rPr>
      </w:pPr>
      <w:r w:rsidRPr="007424AF">
        <w:rPr>
          <w:rFonts w:ascii="Times New Roman" w:hAnsi="Times New Roman" w:cs="Times New Roman"/>
          <w:color w:val="EE0000"/>
          <w:sz w:val="16"/>
          <w:szCs w:val="16"/>
        </w:rPr>
        <w:t>传入对象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 w:rsidRPr="007424AF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参数</w:t>
      </w:r>
      <w:r w:rsidRPr="007424AF">
        <w:rPr>
          <w:rFonts w:ascii="Times New Roman" w:hAnsi="Times New Roman" w:cs="Times New Roman"/>
          <w:color w:val="EE0000"/>
          <w:sz w:val="16"/>
          <w:szCs w:val="16"/>
        </w:rPr>
        <w:t>)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访问和修改</w:t>
      </w:r>
      <w:r w:rsidR="00357C58">
        <w:rPr>
          <w:rFonts w:ascii="Times New Roman" w:hAnsi="Times New Roman" w:cs="Times New Roman" w:hint="eastAsia"/>
          <w:color w:val="EE0000"/>
          <w:sz w:val="16"/>
          <w:szCs w:val="16"/>
        </w:rPr>
        <w:t>其他</w:t>
      </w:r>
      <w:r>
        <w:rPr>
          <w:rFonts w:ascii="Times New Roman" w:hAnsi="Times New Roman" w:cs="Times New Roman" w:hint="eastAsia"/>
          <w:color w:val="EE0000"/>
          <w:sz w:val="16"/>
          <w:szCs w:val="16"/>
        </w:rPr>
        <w:t>的成员</w:t>
      </w:r>
    </w:p>
    <w:p w14:paraId="19CA5EE9" w14:textId="451464A8" w:rsidR="00612D07" w:rsidRPr="00612D07" w:rsidRDefault="000F23C3" w:rsidP="00612D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</w:p>
    <w:p w14:paraId="03A7D9EE" w14:textId="0C7FE784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  <w:r w:rsidRPr="00612D07">
        <w:rPr>
          <w:rFonts w:ascii="Times New Roman" w:hAnsi="Times New Roman" w:cs="Times New Roman"/>
          <w:sz w:val="16"/>
          <w:szCs w:val="16"/>
        </w:rPr>
        <w:tab/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</w:t>
      </w:r>
      <w:r w:rsidR="00FF598F" w:rsidRPr="0002069D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可以被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修饰</w:t>
      </w:r>
      <w:r w:rsidR="00FF598F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的对象或成员</w:t>
      </w:r>
      <w:r w:rsidR="00075B09" w:rsidRPr="0002069D">
        <w:rPr>
          <w:rFonts w:ascii="Times New Roman" w:hAnsi="Times New Roman" w:cs="Times New Roman" w:hint="eastAsia"/>
          <w:color w:val="EE0000"/>
          <w:sz w:val="16"/>
          <w:szCs w:val="16"/>
        </w:rPr>
        <w:t>fun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 xml:space="preserve"> (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mutable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只用于修饰</w:t>
      </w:r>
      <w:r w:rsidR="00E568C3" w:rsidRPr="00B966C7">
        <w:rPr>
          <w:rFonts w:ascii="Times New Roman" w:hAnsi="Times New Roman" w:cs="Times New Roman" w:hint="eastAsia"/>
          <w:b/>
          <w:bCs/>
          <w:color w:val="EE0000"/>
          <w:sz w:val="16"/>
          <w:szCs w:val="16"/>
        </w:rPr>
        <w:t>成员</w:t>
      </w:r>
      <w:r w:rsidRPr="00B966C7">
        <w:rPr>
          <w:rFonts w:ascii="Times New Roman" w:hAnsi="Times New Roman" w:cs="Times New Roman"/>
          <w:b/>
          <w:bCs/>
          <w:color w:val="EE0000"/>
          <w:sz w:val="16"/>
          <w:szCs w:val="16"/>
        </w:rPr>
        <w:t>变量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)</w:t>
      </w:r>
      <w:r w:rsidRPr="0002069D">
        <w:rPr>
          <w:rFonts w:ascii="Times New Roman" w:hAnsi="Times New Roman" w:cs="Times New Roman"/>
          <w:color w:val="EE0000"/>
          <w:sz w:val="16"/>
          <w:szCs w:val="16"/>
        </w:rPr>
        <w:t>。</w:t>
      </w:r>
    </w:p>
    <w:p w14:paraId="5960254C" w14:textId="7139BDE0" w:rsidR="00612D07" w:rsidRPr="00612D07" w:rsidRDefault="00612D07" w:rsidP="00612D07">
      <w:pPr>
        <w:rPr>
          <w:rFonts w:ascii="Times New Roman" w:hAnsi="Times New Roman" w:cs="Times New Roman"/>
          <w:sz w:val="16"/>
          <w:szCs w:val="16"/>
        </w:rPr>
      </w:pPr>
    </w:p>
    <w:p w14:paraId="4B215493" w14:textId="5AEE8B64" w:rsidR="00612D07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A86058" w14:textId="77777777" w:rsidR="00612D07" w:rsidRPr="00501D3D" w:rsidRDefault="00612D07" w:rsidP="00501D3D">
      <w:pPr>
        <w:rPr>
          <w:rFonts w:asciiTheme="minorEastAsia" w:hAnsiTheme="minorEastAsia" w:hint="eastAsia"/>
          <w:sz w:val="16"/>
          <w:szCs w:val="16"/>
        </w:rPr>
      </w:pPr>
    </w:p>
    <w:p w14:paraId="6739E124" w14:textId="10BF1AD4" w:rsidR="00910E1A" w:rsidRPr="00501D3D" w:rsidRDefault="00501D3D" w:rsidP="00F86BF7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8 this指针</w:t>
      </w:r>
    </w:p>
    <w:p w14:paraId="1B01A6E7" w14:textId="0A740B56" w:rsidR="00F86BF7" w:rsidRPr="002F719C" w:rsidRDefault="00F86BF7" w:rsidP="00F86BF7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>this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CN*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const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</w:t>
      </w:r>
      <w:r w:rsidR="002F719C" w:rsidRPr="002F719C">
        <w:rPr>
          <w:rFonts w:ascii="Times New Roman" w:hAnsi="Times New Roman" w:cs="Times New Roman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当前正在使用的对象</w:t>
      </w:r>
      <w:r w:rsidR="002F719C">
        <w:rPr>
          <w:rFonts w:ascii="Times New Roman" w:hAnsi="Times New Roman" w:cs="Times New Roman" w:hint="eastAsia"/>
          <w:sz w:val="16"/>
          <w:szCs w:val="16"/>
        </w:rPr>
        <w:t>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自身</w:t>
      </w:r>
      <w:r w:rsidRPr="002F719C">
        <w:rPr>
          <w:rFonts w:ascii="Times New Roman" w:hAnsi="Times New Roman" w:cs="Times New Roman"/>
          <w:sz w:val="16"/>
          <w:szCs w:val="16"/>
        </w:rPr>
        <w:t>指针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="002F719C" w:rsidRPr="002F719C">
        <w:rPr>
          <w:rFonts w:ascii="Times New Roman" w:hAnsi="Times New Roman" w:cs="Times New Roman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常在成员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Pr="002F719C">
        <w:rPr>
          <w:rFonts w:ascii="Times New Roman" w:hAnsi="Times New Roman" w:cs="Times New Roman"/>
          <w:sz w:val="16"/>
          <w:szCs w:val="16"/>
        </w:rPr>
        <w:t>里使用</w:t>
      </w:r>
      <w:r w:rsidR="002F719C"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96CB427" w14:textId="78994CD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在</w:t>
      </w:r>
      <w:r w:rsidRPr="002F719C">
        <w:rPr>
          <w:rFonts w:ascii="Times New Roman" w:hAnsi="Times New Roman" w:cs="Times New Roman"/>
          <w:sz w:val="16"/>
          <w:szCs w:val="16"/>
        </w:rPr>
        <w:t>const</w:t>
      </w:r>
      <w:r w:rsidRPr="002F719C">
        <w:rPr>
          <w:rFonts w:ascii="Times New Roman" w:hAnsi="Times New Roman" w:cs="Times New Roman"/>
          <w:sz w:val="16"/>
          <w:szCs w:val="16"/>
        </w:rPr>
        <w:t>成员</w:t>
      </w:r>
      <w:r w:rsidR="00075B09">
        <w:rPr>
          <w:rFonts w:ascii="Times New Roman" w:hAnsi="Times New Roman" w:cs="Times New Roman" w:hint="eastAsia"/>
          <w:sz w:val="16"/>
          <w:szCs w:val="16"/>
        </w:rPr>
        <w:t>fun</w:t>
      </w:r>
      <w:r w:rsidR="002F719C" w:rsidRPr="002F719C">
        <w:rPr>
          <w:rFonts w:ascii="Times New Roman" w:hAnsi="Times New Roman" w:cs="Times New Roman"/>
          <w:sz w:val="16"/>
          <w:szCs w:val="16"/>
        </w:rPr>
        <w:t>或</w:t>
      </w:r>
      <w:r w:rsidR="002F719C" w:rsidRPr="002F719C">
        <w:rPr>
          <w:rFonts w:ascii="Times New Roman" w:hAnsi="Times New Roman" w:cs="Times New Roman"/>
          <w:sz w:val="16"/>
          <w:szCs w:val="16"/>
        </w:rPr>
        <w:t>const</w:t>
      </w:r>
      <w:r w:rsidR="002F719C" w:rsidRPr="002F719C">
        <w:rPr>
          <w:rFonts w:ascii="Times New Roman" w:hAnsi="Times New Roman" w:cs="Times New Roman"/>
          <w:sz w:val="16"/>
          <w:szCs w:val="16"/>
        </w:rPr>
        <w:t>对象</w:t>
      </w:r>
      <w:r w:rsidRPr="002F719C">
        <w:rPr>
          <w:rFonts w:ascii="Times New Roman" w:hAnsi="Times New Roman" w:cs="Times New Roman"/>
          <w:sz w:val="16"/>
          <w:szCs w:val="16"/>
        </w:rPr>
        <w:t>里</w:t>
      </w:r>
      <w:r w:rsidR="002F719C">
        <w:rPr>
          <w:rFonts w:ascii="Times New Roman" w:hAnsi="Times New Roman" w:cs="Times New Roman" w:hint="eastAsia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是</w:t>
      </w:r>
      <w:r w:rsidRPr="002F719C">
        <w:rPr>
          <w:rFonts w:ascii="Times New Roman" w:hAnsi="Times New Roman" w:cs="Times New Roman"/>
          <w:sz w:val="16"/>
          <w:szCs w:val="16"/>
        </w:rPr>
        <w:t>const CN* const</w:t>
      </w:r>
      <w:r w:rsidR="00080285">
        <w:rPr>
          <w:rFonts w:ascii="Times New Roman" w:hAnsi="Times New Roman" w:cs="Times New Roman" w:hint="eastAsia"/>
          <w:sz w:val="16"/>
          <w:szCs w:val="16"/>
        </w:rPr>
        <w:t>类型</w:t>
      </w:r>
      <w:r w:rsidR="00080285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080285" w:rsidRPr="002F719C">
        <w:rPr>
          <w:rFonts w:ascii="Times New Roman" w:hAnsi="Times New Roman" w:cs="Times New Roman"/>
          <w:sz w:val="16"/>
          <w:szCs w:val="16"/>
        </w:rPr>
        <w:t>友元和</w:t>
      </w:r>
      <w:r w:rsidR="00080285" w:rsidRPr="002F719C">
        <w:rPr>
          <w:rFonts w:ascii="Times New Roman" w:hAnsi="Times New Roman" w:cs="Times New Roman"/>
          <w:sz w:val="16"/>
          <w:szCs w:val="16"/>
        </w:rPr>
        <w:t>static</w:t>
      </w:r>
      <w:r w:rsidR="00080285" w:rsidRPr="002F719C">
        <w:rPr>
          <w:rFonts w:ascii="Times New Roman" w:hAnsi="Times New Roman" w:cs="Times New Roman"/>
          <w:sz w:val="16"/>
          <w:szCs w:val="16"/>
        </w:rPr>
        <w:t>没有</w:t>
      </w:r>
      <w:r w:rsidR="00080285" w:rsidRPr="002F719C">
        <w:rPr>
          <w:rFonts w:ascii="Times New Roman" w:hAnsi="Times New Roman" w:cs="Times New Roman"/>
          <w:sz w:val="16"/>
          <w:szCs w:val="16"/>
        </w:rPr>
        <w:t>this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</w:p>
    <w:p w14:paraId="4A47F38A" w14:textId="77777777" w:rsidR="00F86BF7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3A73579C" w14:textId="0AA89ABF" w:rsidR="002F719C" w:rsidRPr="002F719C" w:rsidRDefault="002F719C" w:rsidP="00F86BF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使用情况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4556D7E3" w14:textId="6AD48402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1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区分成员变量和函数参数名重复</w:t>
      </w:r>
      <w:r w:rsidRPr="002F719C">
        <w:rPr>
          <w:rFonts w:ascii="Times New Roman" w:hAnsi="Times New Roman" w:cs="Times New Roman"/>
          <w:sz w:val="16"/>
          <w:szCs w:val="16"/>
        </w:rPr>
        <w:t xml:space="preserve"> this-&gt;a = a; (</w:t>
      </w:r>
      <w:r w:rsidRPr="002F719C">
        <w:rPr>
          <w:rFonts w:ascii="Times New Roman" w:hAnsi="Times New Roman" w:cs="Times New Roman"/>
          <w:sz w:val="16"/>
          <w:szCs w:val="16"/>
        </w:rPr>
        <w:t>左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</w:t>
      </w:r>
      <w:r w:rsidR="002F719C">
        <w:rPr>
          <w:rFonts w:ascii="Times New Roman" w:hAnsi="Times New Roman" w:cs="Times New Roman" w:hint="eastAsia"/>
          <w:sz w:val="16"/>
          <w:szCs w:val="16"/>
        </w:rPr>
        <w:t>类的成员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2F719C">
        <w:rPr>
          <w:rFonts w:ascii="Times New Roman" w:hAnsi="Times New Roman" w:cs="Times New Roman"/>
          <w:sz w:val="16"/>
          <w:szCs w:val="16"/>
        </w:rPr>
        <w:t>右</w:t>
      </w:r>
      <w:r w:rsidRPr="002F719C">
        <w:rPr>
          <w:rFonts w:ascii="Times New Roman" w:hAnsi="Times New Roman" w:cs="Times New Roman"/>
          <w:sz w:val="16"/>
          <w:szCs w:val="16"/>
        </w:rPr>
        <w:t>a</w:t>
      </w:r>
      <w:r w:rsidRPr="002F719C">
        <w:rPr>
          <w:rFonts w:ascii="Times New Roman" w:hAnsi="Times New Roman" w:cs="Times New Roman"/>
          <w:sz w:val="16"/>
          <w:szCs w:val="16"/>
        </w:rPr>
        <w:t>是参数</w:t>
      </w:r>
      <w:r w:rsidRPr="002F719C">
        <w:rPr>
          <w:rFonts w:ascii="Times New Roman" w:hAnsi="Times New Roman" w:cs="Times New Roman"/>
          <w:sz w:val="16"/>
          <w:szCs w:val="16"/>
        </w:rPr>
        <w:t>)</w:t>
      </w:r>
    </w:p>
    <w:p w14:paraId="2FA508BE" w14:textId="44C0604D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>(</w:t>
      </w:r>
      <w:r w:rsidRPr="002F719C">
        <w:rPr>
          <w:rFonts w:ascii="Times New Roman" w:hAnsi="Times New Roman" w:cs="Times New Roman"/>
          <w:sz w:val="16"/>
          <w:szCs w:val="16"/>
        </w:rPr>
        <w:t>2</w:t>
      </w:r>
      <w:r w:rsidR="002F719C">
        <w:rPr>
          <w:rFonts w:ascii="Times New Roman" w:hAnsi="Times New Roman" w:cs="Times New Roman" w:hint="eastAsia"/>
          <w:sz w:val="16"/>
          <w:szCs w:val="16"/>
        </w:rPr>
        <w:t>)</w:t>
      </w:r>
      <w:r w:rsidRPr="002F719C">
        <w:rPr>
          <w:rFonts w:ascii="Times New Roman" w:hAnsi="Times New Roman" w:cs="Times New Roman"/>
          <w:sz w:val="16"/>
          <w:szCs w:val="16"/>
        </w:rPr>
        <w:t xml:space="preserve"> </w:t>
      </w:r>
      <w:r w:rsidRPr="002F719C">
        <w:rPr>
          <w:rFonts w:ascii="Times New Roman" w:hAnsi="Times New Roman" w:cs="Times New Roman"/>
          <w:sz w:val="16"/>
          <w:szCs w:val="16"/>
        </w:rPr>
        <w:t>实现链式调用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 (return</w:t>
      </w:r>
      <w:r w:rsidRPr="002F719C">
        <w:rPr>
          <w:rFonts w:ascii="Times New Roman" w:hAnsi="Times New Roman" w:cs="Times New Roman"/>
          <w:sz w:val="16"/>
          <w:szCs w:val="16"/>
        </w:rPr>
        <w:t xml:space="preserve"> *this </w:t>
      </w:r>
      <w:r w:rsidRPr="002F719C">
        <w:rPr>
          <w:rFonts w:ascii="Times New Roman" w:hAnsi="Times New Roman" w:cs="Times New Roman"/>
          <w:sz w:val="16"/>
          <w:szCs w:val="16"/>
        </w:rPr>
        <w:t>当前对象的引用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>
        <w:rPr>
          <w:rFonts w:ascii="Times New Roman" w:hAnsi="Times New Roman" w:cs="Times New Roman" w:hint="eastAsia"/>
          <w:sz w:val="16"/>
          <w:szCs w:val="16"/>
        </w:rPr>
        <w:t>对应函数的返回值</w:t>
      </w:r>
      <w:r w:rsidR="002F719C">
        <w:rPr>
          <w:rFonts w:ascii="Times New Roman" w:hAnsi="Times New Roman" w:cs="Times New Roman" w:hint="eastAsia"/>
          <w:sz w:val="16"/>
          <w:szCs w:val="16"/>
        </w:rPr>
        <w:t>CN&amp;</w:t>
      </w:r>
      <w:r w:rsidRPr="002F719C">
        <w:rPr>
          <w:rFonts w:ascii="Times New Roman" w:hAnsi="Times New Roman" w:cs="Times New Roman"/>
          <w:sz w:val="16"/>
          <w:szCs w:val="16"/>
        </w:rPr>
        <w:t>）</w:t>
      </w:r>
    </w:p>
    <w:p w14:paraId="694D1C5D" w14:textId="05CA24D3" w:rsidR="00F86BF7" w:rsidRP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(3) </w:t>
      </w:r>
      <w:r w:rsidR="002F719C">
        <w:rPr>
          <w:rFonts w:ascii="Times New Roman" w:hAnsi="Times New Roman" w:cs="Times New Roman" w:hint="eastAsia"/>
          <w:sz w:val="16"/>
          <w:szCs w:val="16"/>
        </w:rPr>
        <w:t>判断拷贝里的</w:t>
      </w:r>
      <w:r w:rsidR="002F719C" w:rsidRPr="002F719C">
        <w:rPr>
          <w:rFonts w:ascii="Times New Roman" w:hAnsi="Times New Roman" w:cs="Times New Roman"/>
          <w:sz w:val="16"/>
          <w:szCs w:val="16"/>
        </w:rPr>
        <w:t>自赋值</w:t>
      </w:r>
      <w:r w:rsidR="002F719C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2F719C" w:rsidRPr="002F719C">
        <w:rPr>
          <w:rFonts w:ascii="Times New Roman" w:hAnsi="Times New Roman" w:cs="Times New Roman"/>
          <w:sz w:val="16"/>
          <w:szCs w:val="16"/>
        </w:rPr>
        <w:t>如</w:t>
      </w:r>
      <w:r w:rsidR="002F719C" w:rsidRPr="002F719C">
        <w:rPr>
          <w:rFonts w:ascii="Times New Roman" w:hAnsi="Times New Roman" w:cs="Times New Roman"/>
          <w:sz w:val="16"/>
          <w:szCs w:val="16"/>
        </w:rPr>
        <w:t>if (this == &amp;other)</w:t>
      </w:r>
    </w:p>
    <w:p w14:paraId="328AD2B2" w14:textId="77777777" w:rsidR="002F719C" w:rsidRDefault="00F86BF7" w:rsidP="00F86BF7">
      <w:pPr>
        <w:rPr>
          <w:rFonts w:ascii="Times New Roman" w:hAnsi="Times New Roman" w:cs="Times New Roman"/>
          <w:sz w:val="16"/>
          <w:szCs w:val="16"/>
        </w:rPr>
      </w:pPr>
      <w:r w:rsidRPr="002F719C">
        <w:rPr>
          <w:rFonts w:ascii="Times New Roman" w:hAnsi="Times New Roman" w:cs="Times New Roman"/>
          <w:sz w:val="16"/>
          <w:szCs w:val="16"/>
        </w:rPr>
        <w:tab/>
      </w:r>
    </w:p>
    <w:p w14:paraId="7BC20D7E" w14:textId="77777777" w:rsidR="000F23C3" w:rsidRPr="000F23C3" w:rsidRDefault="00F86BF7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75B09" w:rsidRPr="00DE5F02">
        <w:rPr>
          <w:rFonts w:ascii="Times New Roman" w:hAnsi="Times New Roman" w:cs="Times New Roman"/>
          <w:color w:val="EE0000"/>
          <w:sz w:val="16"/>
          <w:szCs w:val="16"/>
        </w:rPr>
        <w:t>fun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和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const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对象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的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this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是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const CN* const 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(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因此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不能</w:t>
      </w:r>
      <w:r w:rsidR="00DE5F02" w:rsidRPr="00DE5F02">
        <w:rPr>
          <w:rFonts w:ascii="Times New Roman" w:hAnsi="Times New Roman" w:cs="Times New Roman"/>
          <w:color w:val="EE0000"/>
          <w:sz w:val="16"/>
          <w:szCs w:val="16"/>
        </w:rPr>
        <w:t>直接</w:t>
      </w:r>
      <w:r w:rsidRPr="00DE5F02">
        <w:rPr>
          <w:rFonts w:ascii="Times New Roman" w:hAnsi="Times New Roman" w:cs="Times New Roman"/>
          <w:color w:val="EE0000"/>
          <w:sz w:val="16"/>
          <w:szCs w:val="16"/>
        </w:rPr>
        <w:t>修改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成员</w:t>
      </w:r>
      <w:r w:rsidR="00080285" w:rsidRPr="00DE5F02">
        <w:rPr>
          <w:rFonts w:ascii="Times New Roman" w:hAnsi="Times New Roman" w:cs="Times New Roman"/>
          <w:color w:val="EE0000"/>
          <w:sz w:val="16"/>
          <w:szCs w:val="16"/>
        </w:rPr>
        <w:t>内容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 xml:space="preserve">, 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除非是</w:t>
      </w:r>
      <w:r w:rsidR="002F719C" w:rsidRPr="00DE5F02">
        <w:rPr>
          <w:rFonts w:ascii="Times New Roman" w:hAnsi="Times New Roman" w:cs="Times New Roman"/>
          <w:color w:val="EE0000"/>
          <w:sz w:val="16"/>
          <w:szCs w:val="16"/>
        </w:rPr>
        <w:t>mutable</w:t>
      </w:r>
      <w:r w:rsidR="000F23C3"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和没</w:t>
      </w:r>
    </w:p>
    <w:p w14:paraId="4E461698" w14:textId="5646F8C2" w:rsidR="00F86BF7" w:rsidRPr="000F23C3" w:rsidRDefault="000F23C3" w:rsidP="002F719C">
      <w:pPr>
        <w:ind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有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this</w:t>
      </w:r>
      <w:r w:rsidRPr="000F23C3">
        <w:rPr>
          <w:rFonts w:ascii="Times New Roman" w:hAnsi="Times New Roman" w:cs="Times New Roman" w:hint="eastAsia"/>
          <w:color w:val="EE0000"/>
          <w:sz w:val="16"/>
          <w:szCs w:val="16"/>
        </w:rPr>
        <w:t>指针的成员</w:t>
      </w:r>
      <w:r w:rsidR="00F86BF7" w:rsidRPr="000F23C3">
        <w:rPr>
          <w:rFonts w:ascii="Times New Roman" w:hAnsi="Times New Roman" w:cs="Times New Roman"/>
          <w:color w:val="EE0000"/>
          <w:sz w:val="16"/>
          <w:szCs w:val="16"/>
        </w:rPr>
        <w:t>）</w:t>
      </w:r>
    </w:p>
    <w:p w14:paraId="4E2E458C" w14:textId="08B2743B" w:rsidR="00910E1A" w:rsidRPr="002F719C" w:rsidRDefault="00910E1A" w:rsidP="00F86BF7">
      <w:pPr>
        <w:rPr>
          <w:rFonts w:ascii="Times New Roman" w:hAnsi="Times New Roman" w:cs="Times New Roman"/>
          <w:sz w:val="16"/>
          <w:szCs w:val="16"/>
        </w:rPr>
      </w:pPr>
    </w:p>
    <w:p w14:paraId="6B124233" w14:textId="61B0B5B3" w:rsidR="00A72960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3F3CD45D" w14:textId="5F7D6EE9" w:rsidR="00A72960" w:rsidRPr="00501D3D" w:rsidRDefault="00A72960">
      <w:pPr>
        <w:rPr>
          <w:rFonts w:asciiTheme="minorEastAsia" w:hAnsiTheme="minorEastAsia" w:hint="eastAsia"/>
          <w:sz w:val="16"/>
          <w:szCs w:val="16"/>
        </w:rPr>
      </w:pPr>
    </w:p>
    <w:p w14:paraId="05C98C31" w14:textId="076C8D1F" w:rsidR="00910E1A" w:rsidRPr="00501D3D" w:rsidRDefault="00501D3D" w:rsidP="003942ED">
      <w:pPr>
        <w:spacing w:line="276" w:lineRule="auto"/>
        <w:rPr>
          <w:rFonts w:asciiTheme="minorEastAsia" w:hAnsiTheme="minorEastAsia" w:hint="eastAsia"/>
          <w:b/>
          <w:bCs/>
          <w:sz w:val="16"/>
          <w:szCs w:val="16"/>
        </w:rPr>
      </w:pPr>
      <w:r w:rsidRPr="00501D3D">
        <w:rPr>
          <w:rFonts w:asciiTheme="minorEastAsia" w:hAnsiTheme="minorEastAsia" w:hint="eastAsia"/>
          <w:b/>
          <w:bCs/>
          <w:sz w:val="16"/>
          <w:szCs w:val="16"/>
        </w:rPr>
        <w:t>9 operator运算符重载</w:t>
      </w:r>
    </w:p>
    <w:p w14:paraId="4F1E5471" w14:textId="24818079" w:rsidR="003942ED" w:rsidRPr="00CB420E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hint="eastAsia"/>
          <w:sz w:val="16"/>
          <w:szCs w:val="16"/>
        </w:rPr>
        <w:t xml:space="preserve">运算符重载格式: </w:t>
      </w:r>
      <w:r w:rsidRPr="00CB420E">
        <w:rPr>
          <w:rFonts w:ascii="Times New Roman" w:hAnsi="Times New Roman" w:cs="Times New Roman" w:hint="eastAsia"/>
          <w:sz w:val="16"/>
          <w:szCs w:val="16"/>
        </w:rPr>
        <w:t>&lt;</w:t>
      </w:r>
      <w:proofErr w:type="spellStart"/>
      <w:r w:rsidRPr="00CB420E"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 w:rsidRPr="00CB420E">
        <w:rPr>
          <w:rFonts w:ascii="Times New Roman" w:hAnsi="Times New Roman" w:cs="Times New Roman" w:hint="eastAsia"/>
          <w:sz w:val="16"/>
          <w:szCs w:val="16"/>
        </w:rPr>
        <w:t>&gt; operator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(arguments) {......}  </w:t>
      </w:r>
      <w:r w:rsidRPr="00CB420E">
        <w:rPr>
          <w:rFonts w:ascii="Times New Roman" w:hAnsi="Times New Roman" w:cs="Times New Roman" w:hint="eastAsia"/>
          <w:sz w:val="16"/>
          <w:szCs w:val="16"/>
        </w:rPr>
        <w:t>根据需要设定返回类型和形参类型</w:t>
      </w:r>
    </w:p>
    <w:p w14:paraId="599A5E7F" w14:textId="579AC945" w:rsidR="003942ED" w:rsidRPr="00CB420E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12281A1D" w14:textId="77777777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  <w:r w:rsidRPr="00CB420E">
        <w:rPr>
          <w:rFonts w:ascii="Times New Roman" w:hAnsi="Times New Roman" w:cs="Times New Roman" w:hint="eastAsia"/>
          <w:sz w:val="16"/>
          <w:szCs w:val="16"/>
        </w:rPr>
        <w:t>类内定义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277E7432" w14:textId="114B63F3" w:rsidR="003942ED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只有一个参数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CB420E"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(*this)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</w:p>
    <w:p w14:paraId="393C7BB4" w14:textId="1B2119AD" w:rsidR="003942ED" w:rsidRDefault="003942ED" w:rsidP="003942ED">
      <w:pPr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(2)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没有参数</w:t>
      </w:r>
      <w:r>
        <w:rPr>
          <w:rFonts w:ascii="Times New Roman" w:hAnsi="Times New Roman" w:cs="Times New Roman" w:hint="eastAsia"/>
          <w:sz w:val="16"/>
          <w:szCs w:val="16"/>
        </w:rPr>
        <w:t>: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CB420E">
        <w:rPr>
          <w:rFonts w:ascii="Times New Roman" w:hAnsi="Times New Roman" w:cs="Times New Roman" w:hint="eastAsia"/>
          <w:sz w:val="16"/>
          <w:szCs w:val="16"/>
        </w:rPr>
        <w:t>→</w:t>
      </w:r>
      <w:r w:rsidR="006B109C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对象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Pr="00CB420E">
        <w:rPr>
          <w:rFonts w:ascii="Times New Roman" w:hAnsi="Times New Roman" w:cs="Times New Roman" w:hint="eastAsia"/>
          <w:sz w:val="16"/>
          <w:szCs w:val="16"/>
        </w:rPr>
        <w:t>*this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Pr="00CB420E">
        <w:rPr>
          <w:rFonts w:ascii="Times New Roman" w:hAnsi="Times New Roman" w:cs="Times New Roman" w:hint="eastAsia"/>
          <w:sz w:val="16"/>
          <w:szCs w:val="16"/>
        </w:rPr>
        <w:t xml:space="preserve">    </w:t>
      </w:r>
    </w:p>
    <w:p w14:paraId="3E83FF19" w14:textId="74DC46AD" w:rsidR="003942ED" w:rsidRPr="00CB420E" w:rsidRDefault="003942ED" w:rsidP="006B109C">
      <w:pPr>
        <w:spacing w:line="276" w:lineRule="auto"/>
        <w:ind w:left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 Note that: </w:t>
      </w:r>
      <w:r w:rsidRPr="00CB420E">
        <w:rPr>
          <w:rFonts w:ascii="Times New Roman" w:hAnsi="Times New Roman" w:cs="Times New Roman" w:hint="eastAsia"/>
          <w:sz w:val="16"/>
          <w:szCs w:val="16"/>
        </w:rPr>
        <w:t>仿函数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 &lt;</w:t>
      </w:r>
      <w:proofErr w:type="spellStart"/>
      <w:r>
        <w:rPr>
          <w:rFonts w:ascii="Times New Roman" w:hAnsi="Times New Roman" w:cs="Times New Roman" w:hint="eastAsia"/>
          <w:sz w:val="16"/>
          <w:szCs w:val="16"/>
        </w:rPr>
        <w:t>data_type</w:t>
      </w:r>
      <w:proofErr w:type="spellEnd"/>
      <w:r>
        <w:rPr>
          <w:rFonts w:ascii="Times New Roman" w:hAnsi="Times New Roman" w:cs="Times New Roman" w:hint="eastAsia"/>
          <w:sz w:val="16"/>
          <w:szCs w:val="16"/>
        </w:rPr>
        <w:t>&gt; operator()(arguments){</w:t>
      </w:r>
      <w:r>
        <w:rPr>
          <w:rFonts w:ascii="Times New Roman" w:hAnsi="Times New Roman" w:cs="Times New Roman"/>
          <w:sz w:val="16"/>
          <w:szCs w:val="16"/>
        </w:rPr>
        <w:t>……</w:t>
      </w:r>
      <w:r>
        <w:rPr>
          <w:rFonts w:ascii="Times New Roman" w:hAnsi="Times New Roman" w:cs="Times New Roman" w:hint="eastAsia"/>
          <w:sz w:val="16"/>
          <w:szCs w:val="16"/>
        </w:rPr>
        <w:t xml:space="preserve">} </w:t>
      </w:r>
      <w:r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>个数</w:t>
      </w:r>
      <w:r w:rsidRPr="00CB420E">
        <w:rPr>
          <w:rFonts w:ascii="Times New Roman" w:hAnsi="Times New Roman" w:cs="Times New Roman" w:hint="eastAsia"/>
          <w:sz w:val="16"/>
          <w:szCs w:val="16"/>
        </w:rPr>
        <w:t>不固定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  <w:r>
        <w:rPr>
          <w:rFonts w:ascii="Times New Roman" w:hAnsi="Times New Roman" w:cs="Times New Roman" w:hint="eastAsia"/>
          <w:sz w:val="16"/>
          <w:szCs w:val="16"/>
        </w:rPr>
        <w:t>使用方法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O</w:t>
      </w:r>
      <w:r>
        <w:rPr>
          <w:rFonts w:ascii="Times New Roman" w:hAnsi="Times New Roman" w:cs="Times New Roman" w:hint="eastAsia"/>
          <w:sz w:val="16"/>
          <w:szCs w:val="16"/>
        </w:rPr>
        <w:t>bj(</w:t>
      </w:r>
      <w:r>
        <w:rPr>
          <w:rFonts w:ascii="Times New Roman" w:hAnsi="Times New Roman" w:cs="Times New Roman" w:hint="eastAsia"/>
          <w:sz w:val="16"/>
          <w:szCs w:val="16"/>
        </w:rPr>
        <w:t>实参</w:t>
      </w:r>
      <w:r>
        <w:rPr>
          <w:rFonts w:ascii="Times New Roman" w:hAnsi="Times New Roman" w:cs="Times New Roman" w:hint="eastAsia"/>
          <w:sz w:val="16"/>
          <w:szCs w:val="16"/>
        </w:rPr>
        <w:t>);</w:t>
      </w:r>
    </w:p>
    <w:p w14:paraId="68DE2ECE" w14:textId="413D7E39" w:rsidR="003942ED" w:rsidRDefault="003942ED" w:rsidP="003942ED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395EA6A8" w14:textId="48F5D870" w:rsidR="006B109C" w:rsidRDefault="003942ED" w:rsidP="003942ED">
      <w:pPr>
        <w:ind w:firstLine="420"/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>类外定义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</w:p>
    <w:p w14:paraId="394E9E52" w14:textId="54D377A5" w:rsidR="006B109C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(1) </w:t>
      </w:r>
      <w:r>
        <w:rPr>
          <w:rFonts w:ascii="Times New Roman" w:hAnsi="Times New Roman" w:cs="Times New Roman" w:hint="eastAsia"/>
          <w:sz w:val="16"/>
          <w:szCs w:val="16"/>
        </w:rPr>
        <w:t>当</w:t>
      </w:r>
      <w:r w:rsidRPr="001A7BFC">
        <w:rPr>
          <w:rFonts w:ascii="Times New Roman" w:hAnsi="Times New Roman" w:cs="Times New Roman"/>
          <w:sz w:val="16"/>
          <w:szCs w:val="16"/>
        </w:rPr>
        <w:t>只</w:t>
      </w:r>
      <w:r>
        <w:rPr>
          <w:rFonts w:ascii="Times New Roman" w:hAnsi="Times New Roman" w:cs="Times New Roman" w:hint="eastAsia"/>
          <w:sz w:val="16"/>
          <w:szCs w:val="16"/>
        </w:rPr>
        <w:t>有两个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Pr="006B109C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>1st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→</w:t>
      </w:r>
      <w:r>
        <w:rPr>
          <w:rFonts w:ascii="Times New Roman" w:hAnsi="Times New Roman" w:cs="Times New Roman" w:hint="eastAsia"/>
          <w:sz w:val="16"/>
          <w:szCs w:val="16"/>
        </w:rPr>
        <w:t xml:space="preserve"> 2nd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   </w:t>
      </w:r>
    </w:p>
    <w:p w14:paraId="2D80724E" w14:textId="6ABFD5F4" w:rsidR="003942ED" w:rsidRPr="00CB420E" w:rsidRDefault="006B109C" w:rsidP="006B109C">
      <w:pPr>
        <w:ind w:left="420"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当只有一个</w:t>
      </w:r>
      <w:r w:rsidRPr="001A7BFC">
        <w:rPr>
          <w:rFonts w:ascii="Times New Roman" w:hAnsi="Times New Roman" w:cs="Times New Roman"/>
          <w:sz w:val="16"/>
          <w:szCs w:val="16"/>
        </w:rPr>
        <w:t>参数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符号→参数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一般通过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friend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>函数访问</w:t>
      </w:r>
      <w:proofErr w:type="gramStart"/>
      <w:r w:rsidR="003942ED" w:rsidRPr="00CB420E">
        <w:rPr>
          <w:rFonts w:ascii="Times New Roman" w:hAnsi="Times New Roman" w:cs="Times New Roman" w:hint="eastAsia"/>
          <w:sz w:val="16"/>
          <w:szCs w:val="16"/>
        </w:rPr>
        <w:t>类内部</w:t>
      </w:r>
      <w:proofErr w:type="gramEnd"/>
      <w:r w:rsidR="003942ED" w:rsidRPr="00CB420E">
        <w:rPr>
          <w:rFonts w:ascii="Times New Roman" w:hAnsi="Times New Roman" w:cs="Times New Roman" w:hint="eastAsia"/>
          <w:sz w:val="16"/>
          <w:szCs w:val="16"/>
        </w:rPr>
        <w:t>成员</w:t>
      </w:r>
      <w:r>
        <w:rPr>
          <w:rFonts w:ascii="Times New Roman" w:hAnsi="Times New Roman" w:cs="Times New Roman" w:hint="eastAsia"/>
          <w:sz w:val="16"/>
          <w:szCs w:val="16"/>
        </w:rPr>
        <w:t>)</w:t>
      </w:r>
      <w:r w:rsidR="003942ED" w:rsidRPr="00CB420E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33ADF3BA" w14:textId="03F609BE" w:rsidR="003942ED" w:rsidRPr="00CB420E" w:rsidRDefault="00D30E0A" w:rsidP="003942ED">
      <w:pPr>
        <w:rPr>
          <w:rFonts w:ascii="Times New Roman" w:hAnsi="Times New Roman" w:cs="Times New Roman"/>
          <w:sz w:val="16"/>
          <w:szCs w:val="16"/>
        </w:rPr>
      </w:pPr>
      <w:r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F4E73F4" wp14:editId="7316CF87">
                <wp:simplePos x="0" y="0"/>
                <wp:positionH relativeFrom="column">
                  <wp:posOffset>2259883</wp:posOffset>
                </wp:positionH>
                <wp:positionV relativeFrom="paragraph">
                  <wp:posOffset>68580</wp:posOffset>
                </wp:positionV>
                <wp:extent cx="2417275" cy="1230197"/>
                <wp:effectExtent l="0" t="0" r="21590" b="27305"/>
                <wp:wrapNone/>
                <wp:docPr id="11235447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7275" cy="1230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82AF" w14:textId="77777777" w:rsidR="00D30E0A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类型转换函数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operator &lt;type&gt;(){.....} </w:t>
                            </w:r>
                          </w:p>
                          <w:p w14:paraId="434FAD34" w14:textId="7D8696B4" w:rsidR="00D435C0" w:rsidRPr="00D435C0" w:rsidRDefault="00D435C0" w:rsidP="00D30E0A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通常结合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&lt;Type&gt;(expression)</w:t>
                            </w:r>
                          </w:p>
                          <w:p w14:paraId="62B47FAD" w14:textId="2A377449" w:rsidR="00D435C0" w:rsidRPr="00CB3E7B" w:rsidRDefault="00D435C0" w:rsidP="00D435C0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operator int() const {</w:t>
                            </w:r>
                            <w:r w:rsidR="00D30E0A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    </w:t>
                            </w:r>
                            <w:r w:rsidR="00CB3E7B">
                              <w:rPr>
                                <w:rFonts w:ascii="Times New Roman" w:hAnsi="Times New Roman" w:cs="Times New Roman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D30E0A" w:rsidRPr="00CB3E7B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3"/>
                                <w:szCs w:val="13"/>
                              </w:rPr>
                              <w:t>没有返回类型</w:t>
                            </w:r>
                          </w:p>
                          <w:p w14:paraId="4192FD3E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val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3F0A14DB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00CEED87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MyInt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a(</w:t>
                            </w:r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42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);</w:t>
                            </w:r>
                            <w:proofErr w:type="gramEnd"/>
                          </w:p>
                          <w:p w14:paraId="1D7B10F6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b = a;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隐式转换：调用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  <w:p w14:paraId="15467AB3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int c =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static_cast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&lt;int&gt;(a);  //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显式转换：也是调用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operator 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3F4" id="_x0000_s1032" type="#_x0000_t202" style="position:absolute;left:0;text-align:left;margin-left:177.95pt;margin-top:5.4pt;width:190.35pt;height:96.8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" filled="f" strokeweight="1.5pt">
                <v:textbox>
                  <w:txbxContent>
                    <w:p w14:paraId="2F5082AF" w14:textId="77777777" w:rsidR="00D30E0A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类型转换函数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operator &lt;type&gt;(){.....} </w:t>
                      </w:r>
                    </w:p>
                    <w:p w14:paraId="434FAD34" w14:textId="7D8696B4" w:rsidR="00D435C0" w:rsidRPr="00D435C0" w:rsidRDefault="00D435C0" w:rsidP="00D30E0A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通常结合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&lt;Type&gt;(expression)</w:t>
                      </w:r>
                    </w:p>
                    <w:p w14:paraId="62B47FAD" w14:textId="2A377449" w:rsidR="00D435C0" w:rsidRPr="00CB3E7B" w:rsidRDefault="00D435C0" w:rsidP="00D435C0">
                      <w:pPr>
                        <w:rPr>
                          <w:rFonts w:ascii="Times New Roman" w:hAnsi="Times New Roman" w:cs="Times New Roman"/>
                          <w:color w:val="EE0000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operator int() const {</w:t>
                      </w:r>
                      <w:r w:rsidR="00D30E0A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    </w:t>
                      </w:r>
                      <w:r w:rsidR="00CB3E7B">
                        <w:rPr>
                          <w:rFonts w:ascii="Times New Roman" w:hAnsi="Times New Roman" w:cs="Times New Roman" w:hint="eastAsia"/>
                          <w:sz w:val="13"/>
                          <w:szCs w:val="13"/>
                        </w:rPr>
                        <w:t xml:space="preserve"> </w:t>
                      </w:r>
                      <w:r w:rsidR="00D30E0A" w:rsidRPr="00CB3E7B">
                        <w:rPr>
                          <w:rFonts w:ascii="Times New Roman" w:hAnsi="Times New Roman" w:cs="Times New Roman" w:hint="eastAsia"/>
                          <w:color w:val="EE0000"/>
                          <w:sz w:val="13"/>
                          <w:szCs w:val="13"/>
                        </w:rPr>
                        <w:t>没有返回类型</w:t>
                      </w:r>
                    </w:p>
                    <w:p w14:paraId="4192FD3E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val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3F0A14DB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00CEED87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MyInt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a(</w:t>
                      </w:r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42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);</w:t>
                      </w:r>
                      <w:proofErr w:type="gramEnd"/>
                    </w:p>
                    <w:p w14:paraId="1D7B10F6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b = a;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隐式转换：调用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  <w:p w14:paraId="15467AB3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int c =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static_cast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&lt;int&gt;(a);  //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显式转换：也是调用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operator int()</w:t>
                      </w:r>
                    </w:p>
                  </w:txbxContent>
                </v:textbox>
              </v:shape>
            </w:pict>
          </mc:Fallback>
        </mc:AlternateContent>
      </w:r>
      <w:r w:rsidR="000F23C3" w:rsidRPr="00F8666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31F66C1" wp14:editId="31462996">
                <wp:simplePos x="0" y="0"/>
                <wp:positionH relativeFrom="column">
                  <wp:posOffset>238760</wp:posOffset>
                </wp:positionH>
                <wp:positionV relativeFrom="paragraph">
                  <wp:posOffset>66675</wp:posOffset>
                </wp:positionV>
                <wp:extent cx="2025650" cy="876300"/>
                <wp:effectExtent l="0" t="0" r="12700" b="19050"/>
                <wp:wrapNone/>
                <wp:docPr id="9052696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F921" w14:textId="77777777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&amp; operator&lt;</w:t>
                            </w:r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&lt;(</w:t>
                            </w:r>
                            <w:proofErr w:type="spellStart"/>
                            <w:proofErr w:type="gram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&amp;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, const Person&amp; p) {</w:t>
                            </w:r>
                          </w:p>
                          <w:p w14:paraId="52CC245B" w14:textId="13869386" w:rsidR="00D435C0" w:rsidRPr="00D435C0" w:rsidRDefault="00D435C0" w:rsidP="00D435C0">
                            <w:pPr>
                              <w:ind w:firstLineChars="100" w:firstLine="130"/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&lt;&lt; "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姓名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p.name &lt;&lt; ", 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年龄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: " &lt;&lt;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p.age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7C9B87D4" w14:textId="102CBF63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;</w:t>
                            </w:r>
                            <w:proofErr w:type="gramEnd"/>
                          </w:p>
                          <w:p w14:paraId="004512C5" w14:textId="63EF461A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}</w:t>
                            </w:r>
                          </w:p>
                          <w:p w14:paraId="74EDB780" w14:textId="6D614F39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 xml:space="preserve">(Tip: 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cout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是类</w:t>
                            </w:r>
                            <w:proofErr w:type="spellStart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ostream</w:t>
                            </w:r>
                            <w:proofErr w:type="spellEnd"/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的对象</w:t>
                            </w:r>
                            <w:r w:rsidRPr="00D435C0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p w14:paraId="22360996" w14:textId="57A76615" w:rsidR="00D435C0" w:rsidRPr="00D435C0" w:rsidRDefault="00D435C0" w:rsidP="00D435C0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6C1" id="_x0000_s1033" type="#_x0000_t202" style="position:absolute;left:0;text-align:left;margin-left:18.8pt;margin-top:5.25pt;width:159.5pt;height:69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" filled="f" strokeweight="1.5pt">
                <v:textbox>
                  <w:txbxContent>
                    <w:p w14:paraId="2172F921" w14:textId="77777777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&amp; operator&lt;</w:t>
                      </w:r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&lt;(</w:t>
                      </w:r>
                      <w:proofErr w:type="spellStart"/>
                      <w:proofErr w:type="gram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&amp;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, const Person&amp; p) {</w:t>
                      </w:r>
                    </w:p>
                    <w:p w14:paraId="52CC245B" w14:textId="13869386" w:rsidR="00D435C0" w:rsidRPr="00D435C0" w:rsidRDefault="00D435C0" w:rsidP="00D435C0">
                      <w:pPr>
                        <w:ind w:firstLineChars="100" w:firstLine="130"/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&lt;&lt; "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姓名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p.name &lt;&lt; ", 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年龄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: " &lt;&lt;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p.age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7C9B87D4" w14:textId="102CBF63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;</w:t>
                      </w:r>
                      <w:proofErr w:type="gramEnd"/>
                    </w:p>
                    <w:p w14:paraId="004512C5" w14:textId="63EF461A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}</w:t>
                      </w:r>
                    </w:p>
                    <w:p w14:paraId="74EDB780" w14:textId="6D614F39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 xml:space="preserve">(Tip: 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cout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是类</w:t>
                      </w:r>
                      <w:proofErr w:type="spellStart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ostream</w:t>
                      </w:r>
                      <w:proofErr w:type="spellEnd"/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的对象</w:t>
                      </w:r>
                      <w:r w:rsidRPr="00D435C0"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  <w:t>)</w:t>
                      </w:r>
                    </w:p>
                    <w:p w14:paraId="22360996" w14:textId="57A76615" w:rsidR="00D435C0" w:rsidRPr="00D435C0" w:rsidRDefault="00D435C0" w:rsidP="00D435C0">
                      <w:pPr>
                        <w:rPr>
                          <w:rFonts w:ascii="Times New Roman" w:hAnsi="Times New Roman" w:cs="Times New Roman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B9B64" w14:textId="0DD10CEF" w:rsidR="006B109C" w:rsidRPr="00CB420E" w:rsidRDefault="003942ED" w:rsidP="00D435C0">
      <w:pPr>
        <w:rPr>
          <w:rFonts w:ascii="Times New Roman" w:hAnsi="Times New Roman" w:cs="Times New Roman"/>
          <w:sz w:val="16"/>
          <w:szCs w:val="16"/>
        </w:rPr>
      </w:pPr>
      <w:r w:rsidRPr="00CB420E">
        <w:rPr>
          <w:rFonts w:ascii="Times New Roman" w:hAnsi="Times New Roman" w:cs="Times New Roman" w:hint="eastAsia"/>
          <w:sz w:val="16"/>
          <w:szCs w:val="16"/>
        </w:rPr>
        <w:tab/>
      </w:r>
    </w:p>
    <w:p w14:paraId="02089324" w14:textId="1436EF4E" w:rsidR="00180000" w:rsidRDefault="00180000">
      <w:pPr>
        <w:rPr>
          <w:rFonts w:hint="eastAsia"/>
          <w:sz w:val="16"/>
          <w:szCs w:val="16"/>
        </w:rPr>
      </w:pPr>
    </w:p>
    <w:p w14:paraId="3B05B692" w14:textId="60512EA6" w:rsidR="00180000" w:rsidRDefault="00180000">
      <w:pPr>
        <w:rPr>
          <w:rFonts w:hint="eastAsia"/>
          <w:sz w:val="16"/>
          <w:szCs w:val="16"/>
        </w:rPr>
      </w:pPr>
    </w:p>
    <w:p w14:paraId="7675EA97" w14:textId="6967BBC3" w:rsidR="00180000" w:rsidRDefault="00180000">
      <w:pPr>
        <w:rPr>
          <w:rFonts w:hint="eastAsia"/>
          <w:sz w:val="16"/>
          <w:szCs w:val="16"/>
        </w:rPr>
      </w:pPr>
    </w:p>
    <w:p w14:paraId="650701BF" w14:textId="4CEE68E6" w:rsidR="00180000" w:rsidRDefault="00180000">
      <w:pPr>
        <w:rPr>
          <w:rFonts w:hint="eastAsia"/>
          <w:sz w:val="16"/>
          <w:szCs w:val="16"/>
        </w:rPr>
      </w:pPr>
    </w:p>
    <w:p w14:paraId="27A277FE" w14:textId="39DA97EC" w:rsidR="00D435C0" w:rsidRDefault="00D435C0">
      <w:pPr>
        <w:rPr>
          <w:rFonts w:hint="eastAsia"/>
          <w:sz w:val="16"/>
          <w:szCs w:val="16"/>
        </w:rPr>
      </w:pPr>
    </w:p>
    <w:p w14:paraId="747EBAF7" w14:textId="5BD917FA" w:rsidR="00D435C0" w:rsidRDefault="00D435C0">
      <w:pPr>
        <w:rPr>
          <w:rFonts w:hint="eastAsia"/>
          <w:sz w:val="16"/>
          <w:szCs w:val="16"/>
        </w:rPr>
      </w:pPr>
    </w:p>
    <w:p w14:paraId="5C7AE1EA" w14:textId="0501C9A6" w:rsidR="00180000" w:rsidDel="0067362B" w:rsidRDefault="00180000">
      <w:pPr>
        <w:rPr>
          <w:del w:id="297" w:author="Martin Ma" w:date="2025-09-27T20:52:00Z" w16du:dateUtc="2025-09-28T03:52:00Z"/>
          <w:rFonts w:hint="eastAsia"/>
          <w:sz w:val="16"/>
          <w:szCs w:val="16"/>
        </w:rPr>
      </w:pPr>
    </w:p>
    <w:p w14:paraId="3E9191A0" w14:textId="0904BA7F" w:rsidR="00D435C0" w:rsidRDefault="00D435C0">
      <w:pPr>
        <w:rPr>
          <w:rFonts w:hint="eastAsia"/>
          <w:b/>
          <w:bCs/>
          <w:sz w:val="16"/>
          <w:szCs w:val="16"/>
        </w:rPr>
      </w:pPr>
    </w:p>
    <w:p w14:paraId="4E5618D2" w14:textId="2DA8CA59" w:rsidR="00D435C0" w:rsidRPr="00D435C0" w:rsidRDefault="00501D3D" w:rsidP="00D435C0">
      <w:pPr>
        <w:spacing w:line="276" w:lineRule="auto"/>
        <w:rPr>
          <w:rFonts w:hint="eastAsia"/>
          <w:b/>
          <w:bCs/>
          <w:sz w:val="16"/>
          <w:szCs w:val="16"/>
        </w:rPr>
      </w:pPr>
      <w:r w:rsidRPr="00501D3D">
        <w:rPr>
          <w:rFonts w:hint="eastAsia"/>
          <w:b/>
          <w:bCs/>
          <w:sz w:val="16"/>
          <w:szCs w:val="16"/>
        </w:rPr>
        <w:t>10 常用关键字</w:t>
      </w:r>
      <w:r w:rsidR="00D435C0" w:rsidRPr="00D435C0">
        <w:rPr>
          <w:rFonts w:hint="eastAsia"/>
          <w:sz w:val="16"/>
          <w:szCs w:val="16"/>
        </w:rPr>
        <w:t xml:space="preserve"> </w:t>
      </w:r>
    </w:p>
    <w:p w14:paraId="580304BB" w14:textId="79D49C20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D435C0">
        <w:rPr>
          <w:rFonts w:hint="eastAsia"/>
          <w:sz w:val="16"/>
          <w:szCs w:val="16"/>
        </w:rPr>
        <w:tab/>
      </w:r>
      <w:r w:rsidRPr="008D23C6">
        <w:rPr>
          <w:rFonts w:ascii="Times New Roman" w:hAnsi="Times New Roman" w:cs="Times New Roman"/>
          <w:sz w:val="16"/>
          <w:szCs w:val="16"/>
        </w:rPr>
        <w:t xml:space="preserve">=default </w:t>
      </w:r>
      <w:r w:rsidRPr="008D23C6">
        <w:rPr>
          <w:rFonts w:ascii="Times New Roman" w:hAnsi="Times New Roman" w:cs="Times New Roman"/>
          <w:sz w:val="16"/>
          <w:szCs w:val="16"/>
        </w:rPr>
        <w:t>使用默认情况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Pr="008D23C6">
        <w:rPr>
          <w:rFonts w:ascii="Times New Roman" w:hAnsi="Times New Roman" w:cs="Times New Roman"/>
          <w:sz w:val="16"/>
          <w:szCs w:val="16"/>
        </w:rPr>
        <w:t>也可以有其他重载函数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() = default;</w:t>
      </w:r>
    </w:p>
    <w:p w14:paraId="06D96EFA" w14:textId="52735D65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 xml:space="preserve">=delete </w:t>
      </w:r>
      <w:r w:rsidR="00CD1169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禁止使用某种情况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 CN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>(const A&amp;) = delete;</w:t>
      </w:r>
    </w:p>
    <w:p w14:paraId="5E8315A8" w14:textId="1687D94D" w:rsidR="00D435C0" w:rsidRPr="008D23C6" w:rsidRDefault="00D435C0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8D23C6">
        <w:rPr>
          <w:rFonts w:ascii="Times New Roman" w:hAnsi="Times New Roman" w:cs="Times New Roman" w:hint="eastAsia"/>
          <w:sz w:val="16"/>
          <w:szCs w:val="16"/>
        </w:rPr>
        <w:t>n</w:t>
      </w:r>
      <w:r w:rsidRPr="008D23C6">
        <w:rPr>
          <w:rFonts w:ascii="Times New Roman" w:hAnsi="Times New Roman" w:cs="Times New Roman"/>
          <w:sz w:val="16"/>
          <w:szCs w:val="16"/>
        </w:rPr>
        <w:t>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函数末尾</w:t>
      </w:r>
      <w:r w:rsidR="008D23C6">
        <w:rPr>
          <w:rFonts w:ascii="Times New Roman" w:hAnsi="Times New Roman" w:cs="Times New Roman" w:hint="eastAsia"/>
          <w:sz w:val="16"/>
          <w:szCs w:val="16"/>
        </w:rPr>
        <w:t>)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Pr="008D23C6">
        <w:rPr>
          <w:rFonts w:ascii="Times New Roman" w:hAnsi="Times New Roman" w:cs="Times New Roman"/>
          <w:sz w:val="16"/>
          <w:szCs w:val="16"/>
        </w:rPr>
        <w:t>不抛出异常</w:t>
      </w:r>
      <w:r w:rsidRPr="008D23C6">
        <w:rPr>
          <w:rFonts w:ascii="Times New Roman" w:hAnsi="Times New Roman" w:cs="Times New Roman"/>
          <w:sz w:val="16"/>
          <w:szCs w:val="16"/>
        </w:rPr>
        <w:t>, (</w:t>
      </w:r>
      <w:r w:rsidRPr="008D23C6">
        <w:rPr>
          <w:rFonts w:ascii="Times New Roman" w:hAnsi="Times New Roman" w:cs="Times New Roman"/>
          <w:sz w:val="16"/>
          <w:szCs w:val="16"/>
        </w:rPr>
        <w:t>一般是移动构造和移动赋值函数</w:t>
      </w:r>
      <w:r w:rsidRPr="008D23C6">
        <w:rPr>
          <w:rFonts w:ascii="Times New Roman" w:hAnsi="Times New Roman" w:cs="Times New Roman"/>
          <w:sz w:val="16"/>
          <w:szCs w:val="16"/>
        </w:rPr>
        <w:t>)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8D23C6">
        <w:rPr>
          <w:rFonts w:ascii="Times New Roman" w:hAnsi="Times New Roman" w:cs="Times New Roman"/>
          <w:sz w:val="16"/>
          <w:szCs w:val="16"/>
        </w:rPr>
        <w:t xml:space="preserve"> </w:t>
      </w:r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="008D23C6" w:rsidRPr="008D23C6">
        <w:rPr>
          <w:rFonts w:ascii="Times New Roman" w:hAnsi="Times New Roman" w:cs="Times New Roman" w:hint="eastAsia"/>
          <w:sz w:val="16"/>
          <w:szCs w:val="16"/>
        </w:rPr>
        <w:t xml:space="preserve">() </w:t>
      </w:r>
      <w:proofErr w:type="spellStart"/>
      <w:r w:rsidR="008D23C6" w:rsidRPr="008D23C6">
        <w:rPr>
          <w:rFonts w:ascii="Times New Roman" w:hAnsi="Times New Roman" w:cs="Times New Roman" w:hint="eastAsia"/>
          <w:sz w:val="16"/>
          <w:szCs w:val="16"/>
        </w:rPr>
        <w:t>noexcept</w:t>
      </w:r>
      <w:proofErr w:type="spellEnd"/>
      <w:r w:rsidR="008D23C6">
        <w:rPr>
          <w:rFonts w:ascii="Times New Roman" w:hAnsi="Times New Roman" w:cs="Times New Roman" w:hint="eastAsia"/>
          <w:sz w:val="16"/>
          <w:szCs w:val="16"/>
        </w:rPr>
        <w:t>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6F8DE5AC" w14:textId="7B7CF0A7" w:rsidR="008D23C6" w:rsidRPr="008D23C6" w:rsidRDefault="00D435C0" w:rsidP="008D23C6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sz w:val="16"/>
          <w:szCs w:val="16"/>
        </w:rPr>
        <w:tab/>
        <w:t>explicit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8D23C6" w:rsidRPr="008D23C6">
        <w:rPr>
          <w:rFonts w:ascii="Times New Roman" w:hAnsi="Times New Roman" w:cs="Times New Roman"/>
          <w:sz w:val="16"/>
          <w:szCs w:val="16"/>
        </w:rPr>
        <w:t>函数开头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Pr="008D23C6">
        <w:rPr>
          <w:rFonts w:ascii="Times New Roman" w:hAnsi="Times New Roman" w:cs="Times New Roman"/>
          <w:sz w:val="16"/>
          <w:szCs w:val="16"/>
        </w:rPr>
        <w:t>防止隐式类型转换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 (</w:t>
      </w:r>
      <w:r w:rsidR="008D23C6">
        <w:rPr>
          <w:rFonts w:ascii="Times New Roman" w:hAnsi="Times New Roman" w:cs="Times New Roman" w:hint="eastAsia"/>
          <w:sz w:val="16"/>
          <w:szCs w:val="16"/>
        </w:rPr>
        <w:t>防止</w:t>
      </w:r>
      <w:r w:rsidR="00F27AC3">
        <w:rPr>
          <w:rFonts w:ascii="Times New Roman" w:hAnsi="Times New Roman" w:cs="Times New Roman" w:hint="eastAsia"/>
          <w:sz w:val="16"/>
          <w:szCs w:val="16"/>
        </w:rPr>
        <w:t>=</w:t>
      </w:r>
      <w:r w:rsidR="008D23C6">
        <w:rPr>
          <w:rFonts w:ascii="Times New Roman" w:hAnsi="Times New Roman" w:cs="Times New Roman" w:hint="eastAsia"/>
          <w:sz w:val="16"/>
          <w:szCs w:val="16"/>
        </w:rPr>
        <w:t>的隐式转换</w:t>
      </w:r>
      <w:r w:rsidRPr="008D23C6">
        <w:rPr>
          <w:rFonts w:ascii="Times New Roman" w:hAnsi="Times New Roman" w:cs="Times New Roman"/>
          <w:sz w:val="16"/>
          <w:szCs w:val="16"/>
        </w:rPr>
        <w:t xml:space="preserve">) </w:t>
      </w:r>
      <w:r w:rsidR="008D23C6">
        <w:rPr>
          <w:rFonts w:ascii="Times New Roman" w:hAnsi="Times New Roman" w:cs="Times New Roman" w:hint="eastAsia"/>
          <w:sz w:val="16"/>
          <w:szCs w:val="16"/>
        </w:rPr>
        <w:t xml:space="preserve"> explicit CN(int x){</w:t>
      </w:r>
      <w:r w:rsidR="008D23C6">
        <w:rPr>
          <w:rFonts w:ascii="Times New Roman" w:hAnsi="Times New Roman" w:cs="Times New Roman"/>
          <w:sz w:val="16"/>
          <w:szCs w:val="16"/>
        </w:rPr>
        <w:t>……</w:t>
      </w:r>
      <w:r w:rsidR="008D23C6">
        <w:rPr>
          <w:rFonts w:ascii="Times New Roman" w:hAnsi="Times New Roman" w:cs="Times New Roman" w:hint="eastAsia"/>
          <w:sz w:val="16"/>
          <w:szCs w:val="16"/>
        </w:rPr>
        <w:t>}</w:t>
      </w:r>
    </w:p>
    <w:p w14:paraId="59D31668" w14:textId="5532A615" w:rsidR="00910E1A" w:rsidRPr="008D23C6" w:rsidRDefault="008D23C6" w:rsidP="00D435C0">
      <w:pPr>
        <w:rPr>
          <w:rFonts w:ascii="Times New Roman" w:hAnsi="Times New Roman" w:cs="Times New Roman"/>
          <w:sz w:val="16"/>
          <w:szCs w:val="16"/>
        </w:rPr>
      </w:pPr>
      <w:r w:rsidRPr="008D23C6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BFE0F50" wp14:editId="073D815D">
                <wp:simplePos x="0" y="0"/>
                <wp:positionH relativeFrom="column">
                  <wp:posOffset>263910</wp:posOffset>
                </wp:positionH>
                <wp:positionV relativeFrom="paragraph">
                  <wp:posOffset>110490</wp:posOffset>
                </wp:positionV>
                <wp:extent cx="3081867" cy="1404620"/>
                <wp:effectExtent l="0" t="0" r="23495" b="16510"/>
                <wp:wrapNone/>
                <wp:docPr id="19745735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867" cy="1404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0D12A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 Safe {</w:t>
                            </w:r>
                          </w:p>
                          <w:p w14:paraId="4DF4E9C9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public:</w:t>
                            </w:r>
                          </w:p>
                          <w:p w14:paraId="47B9A055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Safe(</w:t>
                            </w:r>
                            <w:proofErr w:type="gram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= </w:t>
                            </w:r>
                            <w:proofErr w:type="gram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default;</w:t>
                            </w:r>
                            <w:proofErr w:type="gramEnd"/>
                          </w:p>
                          <w:p w14:paraId="3748AE54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Safe(const Safe&amp;) = delete;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禁拷贝</w:t>
                            </w:r>
                          </w:p>
                          <w:p w14:paraId="7A5490FF" w14:textId="77777777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Safe(Safe&amp;&amp;) </w:t>
                            </w:r>
                            <w:proofErr w:type="spellStart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noexcept</w:t>
                            </w:r>
                            <w:proofErr w:type="spellEnd"/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 default;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支持移动构造，不抛异常</w:t>
                            </w:r>
                          </w:p>
                          <w:p w14:paraId="194B8797" w14:textId="548309FA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explicit Safe(int x);            // </w:t>
                            </w: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禁止隐式转换</w:t>
                            </w:r>
                            <w:r w:rsidR="008640E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(Safe a =5)</w:t>
                            </w:r>
                          </w:p>
                          <w:p w14:paraId="59E5F3FB" w14:textId="019D7690" w:rsidR="008D23C6" w:rsidRPr="008D23C6" w:rsidRDefault="008D23C6" w:rsidP="008D23C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D23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E0F50" id="_x0000_s1034" type="#_x0000_t202" style="position:absolute;left:0;text-align:left;margin-left:20.8pt;margin-top:8.7pt;width:242.6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" filled="f" strokeweight="1.5pt">
                <v:textbox style="mso-fit-shape-to-text:t">
                  <w:txbxContent>
                    <w:p w14:paraId="08D0D12A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 Safe {</w:t>
                      </w:r>
                    </w:p>
                    <w:p w14:paraId="4DF4E9C9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public:</w:t>
                      </w:r>
                    </w:p>
                    <w:p w14:paraId="47B9A055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Safe(</w:t>
                      </w:r>
                      <w:proofErr w:type="gram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= </w:t>
                      </w:r>
                      <w:proofErr w:type="gram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default;</w:t>
                      </w:r>
                      <w:proofErr w:type="gramEnd"/>
                    </w:p>
                    <w:p w14:paraId="3748AE54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Safe(const Safe&amp;) = delete;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禁拷贝</w:t>
                      </w:r>
                    </w:p>
                    <w:p w14:paraId="7A5490FF" w14:textId="77777777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Safe(Safe&amp;&amp;) </w:t>
                      </w:r>
                      <w:proofErr w:type="spellStart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noexcept</w:t>
                      </w:r>
                      <w:proofErr w:type="spellEnd"/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 default;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支持移动构造，不抛异常</w:t>
                      </w:r>
                    </w:p>
                    <w:p w14:paraId="194B8797" w14:textId="548309FA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explicit Safe(int x);            // </w:t>
                      </w: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禁止隐式转换</w:t>
                      </w:r>
                      <w:r w:rsidR="008640E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(Safe a =5)</w:t>
                      </w:r>
                    </w:p>
                    <w:p w14:paraId="59E5F3FB" w14:textId="019D7690" w:rsidR="008D23C6" w:rsidRPr="008D23C6" w:rsidRDefault="008D23C6" w:rsidP="008D23C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D23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73F6098E" w14:textId="4C64E1AE" w:rsidR="00910E1A" w:rsidRPr="008D23C6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7088A657" w14:textId="10013EC9" w:rsidR="00910E1A" w:rsidRDefault="00910E1A">
      <w:pPr>
        <w:rPr>
          <w:rFonts w:hint="eastAsia"/>
          <w:sz w:val="16"/>
          <w:szCs w:val="16"/>
        </w:rPr>
      </w:pPr>
    </w:p>
    <w:p w14:paraId="0787AD45" w14:textId="64580E8F" w:rsidR="00081FA2" w:rsidRDefault="00081FA2">
      <w:pPr>
        <w:rPr>
          <w:rFonts w:hint="eastAsia"/>
          <w:sz w:val="16"/>
          <w:szCs w:val="16"/>
        </w:rPr>
      </w:pPr>
    </w:p>
    <w:p w14:paraId="065B903D" w14:textId="6EEA823A" w:rsidR="00081FA2" w:rsidRDefault="00081FA2">
      <w:pPr>
        <w:rPr>
          <w:rFonts w:hint="eastAsia"/>
          <w:sz w:val="16"/>
          <w:szCs w:val="16"/>
        </w:rPr>
      </w:pPr>
    </w:p>
    <w:p w14:paraId="38A25955" w14:textId="6E5C6B98" w:rsidR="00081FA2" w:rsidRDefault="00081FA2">
      <w:pPr>
        <w:rPr>
          <w:rFonts w:hint="eastAsia"/>
          <w:sz w:val="16"/>
          <w:szCs w:val="16"/>
        </w:rPr>
      </w:pPr>
    </w:p>
    <w:p w14:paraId="7B438ABD" w14:textId="78ADC62D" w:rsidR="00081FA2" w:rsidRDefault="00081FA2">
      <w:pPr>
        <w:rPr>
          <w:rFonts w:hint="eastAsia"/>
          <w:sz w:val="16"/>
          <w:szCs w:val="16"/>
        </w:rPr>
      </w:pPr>
    </w:p>
    <w:p w14:paraId="343DCB84" w14:textId="2A1DC6B7" w:rsidR="00081FA2" w:rsidRDefault="00081FA2">
      <w:pPr>
        <w:rPr>
          <w:rFonts w:hint="eastAsia"/>
          <w:sz w:val="16"/>
          <w:szCs w:val="16"/>
        </w:rPr>
      </w:pPr>
    </w:p>
    <w:p w14:paraId="65214AFF" w14:textId="19CDBBDB" w:rsidR="00081FA2" w:rsidRDefault="00081FA2">
      <w:pPr>
        <w:rPr>
          <w:rFonts w:hint="eastAsia"/>
          <w:sz w:val="16"/>
          <w:szCs w:val="16"/>
        </w:rPr>
      </w:pPr>
    </w:p>
    <w:p w14:paraId="435AD246" w14:textId="65CB8914" w:rsidR="00081FA2" w:rsidRDefault="00081FA2">
      <w:pPr>
        <w:rPr>
          <w:rFonts w:hint="eastAsia"/>
          <w:sz w:val="16"/>
          <w:szCs w:val="16"/>
        </w:rPr>
      </w:pPr>
    </w:p>
    <w:p w14:paraId="086433C4" w14:textId="7AA1E7DC" w:rsidR="00081FA2" w:rsidRDefault="00081FA2">
      <w:pPr>
        <w:rPr>
          <w:rFonts w:hint="eastAsia"/>
          <w:sz w:val="16"/>
          <w:szCs w:val="16"/>
        </w:rPr>
      </w:pPr>
    </w:p>
    <w:p w14:paraId="6723254A" w14:textId="7556EFC3" w:rsidR="00910E1A" w:rsidRDefault="00910E1A">
      <w:pPr>
        <w:rPr>
          <w:rFonts w:hint="eastAsia"/>
          <w:sz w:val="16"/>
          <w:szCs w:val="16"/>
        </w:rPr>
      </w:pPr>
    </w:p>
    <w:p w14:paraId="5C608753" w14:textId="77777777" w:rsidR="008D23C6" w:rsidRDefault="008D23C6">
      <w:pPr>
        <w:rPr>
          <w:rFonts w:hint="eastAsia"/>
          <w:sz w:val="16"/>
          <w:szCs w:val="16"/>
        </w:rPr>
      </w:pPr>
    </w:p>
    <w:p w14:paraId="5641E143" w14:textId="77777777" w:rsidR="008D23C6" w:rsidRDefault="008D23C6">
      <w:pPr>
        <w:rPr>
          <w:rFonts w:hint="eastAsia"/>
          <w:sz w:val="16"/>
          <w:szCs w:val="16"/>
        </w:rPr>
      </w:pPr>
    </w:p>
    <w:p w14:paraId="31B45921" w14:textId="4E16BA52" w:rsidR="00636DE3" w:rsidRPr="00A24B65" w:rsidRDefault="00636DE3" w:rsidP="00636DE3">
      <w:pPr>
        <w:jc w:val="center"/>
        <w:rPr>
          <w:rFonts w:hint="eastAsia"/>
          <w:b/>
          <w:bCs/>
          <w:sz w:val="20"/>
          <w:szCs w:val="20"/>
        </w:rPr>
      </w:pPr>
      <w:bookmarkStart w:id="298" w:name="OLE_LINK1"/>
      <w:r>
        <w:rPr>
          <w:rFonts w:hint="eastAsia"/>
          <w:b/>
          <w:bCs/>
          <w:sz w:val="20"/>
          <w:szCs w:val="20"/>
        </w:rPr>
        <w:t>3</w:t>
      </w:r>
      <w:r w:rsidRPr="00A24B65">
        <w:rPr>
          <w:rFonts w:hint="eastAsia"/>
          <w:b/>
          <w:bCs/>
          <w:sz w:val="20"/>
          <w:szCs w:val="20"/>
        </w:rPr>
        <w:t>《</w:t>
      </w:r>
      <w:r>
        <w:rPr>
          <w:rFonts w:hint="eastAsia"/>
          <w:b/>
          <w:bCs/>
          <w:sz w:val="20"/>
          <w:szCs w:val="20"/>
        </w:rPr>
        <w:t>继承Inheritance</w:t>
      </w:r>
      <w:r w:rsidRPr="00A24B65">
        <w:rPr>
          <w:rFonts w:hint="eastAsia"/>
          <w:b/>
          <w:bCs/>
          <w:sz w:val="20"/>
          <w:szCs w:val="20"/>
        </w:rPr>
        <w:t>》</w:t>
      </w:r>
    </w:p>
    <w:bookmarkEnd w:id="298"/>
    <w:p w14:paraId="0A71D037" w14:textId="1C8F4047" w:rsidR="00910E1A" w:rsidRDefault="00910E1A">
      <w:pPr>
        <w:rPr>
          <w:rFonts w:hint="eastAsia"/>
          <w:sz w:val="16"/>
          <w:szCs w:val="16"/>
        </w:rPr>
      </w:pPr>
    </w:p>
    <w:p w14:paraId="79520151" w14:textId="4A8EC22B" w:rsidR="00910E1A" w:rsidRPr="000F7B3B" w:rsidRDefault="000F7B3B" w:rsidP="00D359FF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1 继承</w:t>
      </w:r>
      <w:r w:rsidR="00D359FF">
        <w:rPr>
          <w:rFonts w:hint="eastAsia"/>
          <w:b/>
          <w:bCs/>
          <w:sz w:val="16"/>
          <w:szCs w:val="16"/>
        </w:rPr>
        <w:t>的概念</w:t>
      </w:r>
    </w:p>
    <w:p w14:paraId="5AE381BE" w14:textId="1541CEF1" w:rsidR="00D359FF" w:rsidRDefault="00D359FF" w:rsidP="00D359FF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D359FF">
        <w:rPr>
          <w:rFonts w:ascii="Times New Roman" w:hAnsi="Times New Roman" w:cs="Times New Roman"/>
          <w:sz w:val="16"/>
          <w:szCs w:val="16"/>
        </w:rPr>
        <w:t>(1)</w:t>
      </w:r>
      <w:r w:rsidRPr="00D359FF">
        <w:rPr>
          <w:rFonts w:ascii="Times New Roman" w:hAnsi="Times New Roman" w:cs="Times New Roman" w:hint="eastAsia"/>
          <w:color w:val="FFFFFF" w:themeColor="background1"/>
          <w:sz w:val="16"/>
          <w:szCs w:val="16"/>
        </w:rPr>
        <w:t>.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/>
          <w:sz w:val="16"/>
          <w:szCs w:val="16"/>
        </w:rPr>
        <w:t>类与类的嵌套</w:t>
      </w:r>
    </w:p>
    <w:p w14:paraId="6FB29EC1" w14:textId="64F52CDD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嵌套关系彼此相互独立只是作用域划分的关系</w:t>
      </w:r>
    </w:p>
    <w:p w14:paraId="27964ACF" w14:textId="5973F042" w:rsidR="00D359FF" w:rsidRDefault="00D359FF" w:rsidP="00D359FF">
      <w:pPr>
        <w:ind w:left="420" w:firstLineChars="200" w:firstLine="320"/>
        <w:rPr>
          <w:rFonts w:ascii="Times New Roman" w:hAnsi="Times New Roman" w:cs="Times New Roman"/>
          <w:sz w:val="16"/>
          <w:szCs w:val="16"/>
        </w:rPr>
      </w:pP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里封装类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(</w:t>
      </w:r>
      <w:r w:rsidR="000F23C3">
        <w:rPr>
          <w:rFonts w:ascii="Times New Roman" w:hAnsi="Times New Roman" w:cs="Times New Roman" w:hint="eastAsia"/>
          <w:sz w:val="16"/>
          <w:szCs w:val="16"/>
        </w:rPr>
        <w:t>类</w:t>
      </w:r>
      <w:r w:rsidR="000F23C3">
        <w:rPr>
          <w:rFonts w:ascii="Times New Roman" w:hAnsi="Times New Roman" w:cs="Times New Roman" w:hint="eastAsia"/>
          <w:sz w:val="16"/>
          <w:szCs w:val="16"/>
        </w:rPr>
        <w:t>B</w:t>
      </w:r>
      <w:r w:rsidR="000F23C3">
        <w:rPr>
          <w:rFonts w:ascii="Times New Roman" w:hAnsi="Times New Roman" w:cs="Times New Roman" w:hint="eastAsia"/>
          <w:sz w:val="16"/>
          <w:szCs w:val="16"/>
        </w:rPr>
        <w:t>不受类</w:t>
      </w:r>
      <w:r w:rsidR="000F23C3">
        <w:rPr>
          <w:rFonts w:ascii="Times New Roman" w:hAnsi="Times New Roman" w:cs="Times New Roman" w:hint="eastAsia"/>
          <w:sz w:val="16"/>
          <w:szCs w:val="16"/>
        </w:rPr>
        <w:t>A</w:t>
      </w:r>
      <w:r w:rsidR="000F23C3">
        <w:rPr>
          <w:rFonts w:ascii="Times New Roman" w:hAnsi="Times New Roman" w:cs="Times New Roman" w:hint="eastAsia"/>
          <w:sz w:val="16"/>
          <w:szCs w:val="16"/>
        </w:rPr>
        <w:t>访问</w:t>
      </w:r>
      <w:r w:rsidRPr="00D359FF">
        <w:rPr>
          <w:rFonts w:ascii="Times New Roman" w:hAnsi="Times New Roman" w:cs="Times New Roman" w:hint="eastAsia"/>
          <w:sz w:val="16"/>
          <w:szCs w:val="16"/>
        </w:rPr>
        <w:t>权限的影响</w:t>
      </w:r>
      <w:r w:rsidRPr="00D359FF">
        <w:rPr>
          <w:rFonts w:ascii="Times New Roman" w:hAnsi="Times New Roman" w:cs="Times New Roman" w:hint="eastAsia"/>
          <w:sz w:val="16"/>
          <w:szCs w:val="16"/>
        </w:rPr>
        <w:t>)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D359FF">
        <w:rPr>
          <w:rFonts w:ascii="Times New Roman" w:hAnsi="Times New Roman" w:cs="Times New Roman" w:hint="eastAsia"/>
          <w:sz w:val="16"/>
          <w:szCs w:val="16"/>
        </w:rPr>
        <w:t>封装的类</w:t>
      </w:r>
      <w:r w:rsidRPr="00D359FF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Cambria Math" w:hAnsi="Cambria Math" w:cs="Cambria Math" w:hint="eastAsia"/>
          <w:sz w:val="16"/>
          <w:szCs w:val="16"/>
        </w:rPr>
        <w:t>∉</w:t>
      </w:r>
      <w:r>
        <w:rPr>
          <w:rFonts w:ascii="Cambria Math" w:hAnsi="Cambria Math" w:cs="Cambria Math" w:hint="eastAsia"/>
          <w:sz w:val="16"/>
          <w:szCs w:val="16"/>
        </w:rPr>
        <w:t xml:space="preserve"> </w:t>
      </w:r>
      <w:r w:rsidRPr="00D359FF">
        <w:rPr>
          <w:rFonts w:ascii="Times New Roman" w:hAnsi="Times New Roman" w:cs="Times New Roman" w:hint="eastAsia"/>
          <w:sz w:val="16"/>
          <w:szCs w:val="16"/>
        </w:rPr>
        <w:t>类</w:t>
      </w:r>
      <w:r w:rsidRPr="00D359FF">
        <w:rPr>
          <w:rFonts w:ascii="Times New Roman" w:hAnsi="Times New Roman" w:cs="Times New Roman" w:hint="eastAsia"/>
          <w:sz w:val="16"/>
          <w:szCs w:val="16"/>
        </w:rPr>
        <w:t>A</w:t>
      </w:r>
      <w:r w:rsidRPr="00D359FF">
        <w:rPr>
          <w:rFonts w:ascii="Times New Roman" w:hAnsi="Times New Roman" w:cs="Times New Roman" w:hint="eastAsia"/>
          <w:sz w:val="16"/>
          <w:szCs w:val="16"/>
        </w:rPr>
        <w:t>的</w:t>
      </w:r>
      <w:r w:rsidR="000F23C3">
        <w:rPr>
          <w:rFonts w:ascii="Times New Roman" w:hAnsi="Times New Roman" w:cs="Times New Roman" w:hint="eastAsia"/>
          <w:sz w:val="16"/>
          <w:szCs w:val="16"/>
        </w:rPr>
        <w:t>成员</w:t>
      </w:r>
      <w:r w:rsidRPr="00D359FF">
        <w:rPr>
          <w:rFonts w:ascii="Times New Roman" w:hAnsi="Times New Roman" w:cs="Times New Roman" w:hint="eastAsia"/>
          <w:sz w:val="16"/>
          <w:szCs w:val="16"/>
        </w:rPr>
        <w:t>只是作用域关系</w:t>
      </w:r>
    </w:p>
    <w:p w14:paraId="0C245887" w14:textId="77777777" w:rsidR="00D359FF" w:rsidRPr="000F23C3" w:rsidRDefault="00D359FF" w:rsidP="00D359FF">
      <w:pPr>
        <w:rPr>
          <w:rFonts w:ascii="Times New Roman" w:hAnsi="Times New Roman" w:cs="Times New Roman"/>
          <w:sz w:val="16"/>
          <w:szCs w:val="16"/>
        </w:rPr>
      </w:pPr>
    </w:p>
    <w:p w14:paraId="5D42E121" w14:textId="6B6A012C" w:rsidR="00D359FF" w:rsidRDefault="00D359FF" w:rsidP="00D359FF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>(2) has-a</w:t>
      </w:r>
      <w:r>
        <w:rPr>
          <w:rFonts w:ascii="Times New Roman" w:hAnsi="Times New Roman" w:cs="Times New Roman" w:hint="eastAsia"/>
          <w:sz w:val="16"/>
          <w:szCs w:val="16"/>
        </w:rPr>
        <w:t>组合</w:t>
      </w:r>
    </w:p>
    <w:p w14:paraId="2EE84EDD" w14:textId="77777777" w:rsidR="009D5410" w:rsidRPr="00197BD5" w:rsidRDefault="00D359FF" w:rsidP="00D359FF">
      <w:pPr>
        <w:rPr>
          <w:rFonts w:ascii="Times New Roman" w:hAnsi="Times New Roman" w:cs="Times New Roman"/>
          <w:color w:val="EE0000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9D5410">
        <w:rPr>
          <w:rFonts w:ascii="Times New Roman" w:hAnsi="Times New Roman" w:cs="Times New Roman" w:hint="eastAsia"/>
          <w:sz w:val="16"/>
          <w:szCs w:val="16"/>
        </w:rPr>
        <w:t>类</w:t>
      </w:r>
      <w:r w:rsidR="009D5410">
        <w:rPr>
          <w:rFonts w:ascii="Times New Roman" w:hAnsi="Times New Roman" w:cs="Times New Roman" w:hint="eastAsia"/>
          <w:sz w:val="16"/>
          <w:szCs w:val="16"/>
        </w:rPr>
        <w:t>B</w:t>
      </w:r>
      <w:r w:rsidR="009D5410">
        <w:rPr>
          <w:rFonts w:ascii="Times New Roman" w:hAnsi="Times New Roman" w:cs="Times New Roman" w:hint="eastAsia"/>
          <w:sz w:val="16"/>
          <w:szCs w:val="16"/>
        </w:rPr>
        <w:t>里有类</w:t>
      </w:r>
      <w:r w:rsidR="009D5410">
        <w:rPr>
          <w:rFonts w:ascii="Times New Roman" w:hAnsi="Times New Roman" w:cs="Times New Roman" w:hint="eastAsia"/>
          <w:sz w:val="16"/>
          <w:szCs w:val="16"/>
        </w:rPr>
        <w:t>A</w:t>
      </w:r>
      <w:r w:rsidR="009D5410">
        <w:rPr>
          <w:rFonts w:ascii="Times New Roman" w:hAnsi="Times New Roman" w:cs="Times New Roman" w:hint="eastAsia"/>
          <w:sz w:val="16"/>
          <w:szCs w:val="16"/>
        </w:rPr>
        <w:t>的对象作为成员</w:t>
      </w:r>
      <w:r w:rsidR="009D5410">
        <w:rPr>
          <w:rFonts w:ascii="Times New Roman" w:hAnsi="Times New Roman" w:cs="Times New Roman" w:hint="eastAsia"/>
          <w:sz w:val="16"/>
          <w:szCs w:val="16"/>
        </w:rPr>
        <w:t xml:space="preserve">, </w:t>
      </w:r>
      <w:proofErr w:type="gramStart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此时类</w:t>
      </w:r>
      <w:proofErr w:type="gramEnd"/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B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的基础函数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(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构造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拷贝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, 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相关的符号重载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  <w:r w:rsidR="009D5410"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都需要涉及到类</w:t>
      </w:r>
    </w:p>
    <w:p w14:paraId="7A17A29B" w14:textId="1269DCD1" w:rsidR="00D359FF" w:rsidRPr="00197BD5" w:rsidRDefault="009D5410" w:rsidP="009D5410">
      <w:pPr>
        <w:ind w:left="220" w:firstLine="420"/>
        <w:rPr>
          <w:rFonts w:ascii="Times New Roman" w:hAnsi="Times New Roman" w:cs="Times New Roman"/>
          <w:color w:val="EE0000"/>
          <w:sz w:val="16"/>
          <w:szCs w:val="16"/>
        </w:rPr>
      </w:pP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Pr="00197BD5">
        <w:rPr>
          <w:rFonts w:ascii="Times New Roman" w:hAnsi="Times New Roman" w:cs="Times New Roman" w:hint="eastAsia"/>
          <w:color w:val="EE0000"/>
          <w:sz w:val="16"/>
          <w:szCs w:val="16"/>
        </w:rPr>
        <w:t>对象的生成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 xml:space="preserve"> (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否则会调用类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A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的默认基础函数</w:t>
      </w:r>
      <w:r w:rsidR="00197BD5">
        <w:rPr>
          <w:rFonts w:ascii="Times New Roman" w:hAnsi="Times New Roman" w:cs="Times New Roman" w:hint="eastAsia"/>
          <w:color w:val="EE0000"/>
          <w:sz w:val="16"/>
          <w:szCs w:val="16"/>
        </w:rPr>
        <w:t>)</w:t>
      </w:r>
    </w:p>
    <w:p w14:paraId="7C9D5FD5" w14:textId="77777777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06F08E88" w14:textId="74911346" w:rsid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使用</w:t>
      </w:r>
      <w:r>
        <w:rPr>
          <w:rFonts w:ascii="Times New Roman" w:hAnsi="Times New Roman" w:cs="Times New Roman" w:hint="eastAsia"/>
          <w:sz w:val="16"/>
          <w:szCs w:val="16"/>
        </w:rPr>
        <w:t>has-a</w:t>
      </w:r>
      <w:r>
        <w:rPr>
          <w:rFonts w:ascii="Times New Roman" w:hAnsi="Times New Roman" w:cs="Times New Roman" w:hint="eastAsia"/>
          <w:sz w:val="16"/>
          <w:szCs w:val="16"/>
        </w:rPr>
        <w:t>的场景</w:t>
      </w:r>
    </w:p>
    <w:p w14:paraId="4669FF2E" w14:textId="558FF37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类的行为是由若干功能模块组合而成</w:t>
      </w:r>
    </w:p>
    <w:p w14:paraId="6B6F5350" w14:textId="045CEC0A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gramStart"/>
      <w:r w:rsidR="00070FA7">
        <w:rPr>
          <w:rFonts w:ascii="Times New Roman" w:hAnsi="Times New Roman" w:cs="Times New Roman" w:hint="eastAsia"/>
          <w:sz w:val="16"/>
          <w:szCs w:val="16"/>
        </w:rPr>
        <w:t>希望</w:t>
      </w:r>
      <w:r w:rsidRPr="0056286F">
        <w:rPr>
          <w:rFonts w:ascii="Times New Roman" w:hAnsi="Times New Roman" w:cs="Times New Roman"/>
          <w:sz w:val="16"/>
          <w:szCs w:val="16"/>
        </w:rPr>
        <w:t>低</w:t>
      </w:r>
      <w:proofErr w:type="gramEnd"/>
      <w:r w:rsidRPr="0056286F">
        <w:rPr>
          <w:rFonts w:ascii="Times New Roman" w:hAnsi="Times New Roman" w:cs="Times New Roman"/>
          <w:sz w:val="16"/>
          <w:szCs w:val="16"/>
        </w:rPr>
        <w:t>耦合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高可替换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运行时灵活绑定</w:t>
      </w:r>
    </w:p>
    <w:p w14:paraId="28DC0878" w14:textId="72B715F0" w:rsidR="0056286F" w:rsidRPr="0056286F" w:rsidRDefault="0056286F" w:rsidP="0056286F">
      <w:pPr>
        <w:ind w:left="220" w:firstLine="4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sym w:font="Wingdings" w:char="F06C"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6286F">
        <w:rPr>
          <w:rFonts w:ascii="Times New Roman" w:hAnsi="Times New Roman" w:cs="Times New Roman"/>
          <w:sz w:val="16"/>
          <w:szCs w:val="16"/>
        </w:rPr>
        <w:t>想要使用已有模块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Pr="0056286F">
        <w:rPr>
          <w:rFonts w:ascii="Times New Roman" w:hAnsi="Times New Roman" w:cs="Times New Roman"/>
          <w:sz w:val="16"/>
          <w:szCs w:val="16"/>
        </w:rPr>
        <w:t>而不是继承它</w:t>
      </w:r>
    </w:p>
    <w:p w14:paraId="253904CF" w14:textId="77777777" w:rsidR="0056286F" w:rsidRPr="0056286F" w:rsidRDefault="0056286F" w:rsidP="009D5410">
      <w:pPr>
        <w:ind w:left="220" w:firstLine="420"/>
        <w:rPr>
          <w:rFonts w:ascii="Times New Roman" w:hAnsi="Times New Roman" w:cs="Times New Roman"/>
          <w:sz w:val="16"/>
          <w:szCs w:val="16"/>
        </w:rPr>
      </w:pPr>
    </w:p>
    <w:p w14:paraId="53F68CA8" w14:textId="77777777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</w:p>
    <w:p w14:paraId="01B8A35D" w14:textId="2111285F" w:rsid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(3) is-a </w:t>
      </w:r>
      <w:r>
        <w:rPr>
          <w:rFonts w:ascii="Times New Roman" w:hAnsi="Times New Roman" w:cs="Times New Roman" w:hint="eastAsia"/>
          <w:sz w:val="16"/>
          <w:szCs w:val="16"/>
        </w:rPr>
        <w:t>继承</w:t>
      </w:r>
    </w:p>
    <w:p w14:paraId="453440F1" w14:textId="192BABFA" w:rsidR="009D5410" w:rsidRDefault="009D5410" w:rsidP="000D5A34">
      <w:pPr>
        <w:spacing w:line="240" w:lineRule="auto"/>
        <w:rPr>
          <w:rFonts w:ascii="Times New Roman" w:hAnsi="Times New Roman" w:cs="Times New Roman"/>
          <w:sz w:val="16"/>
          <w:szCs w:val="16"/>
          <w:lang w:val="en-CA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①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9D5410">
        <w:rPr>
          <w:rFonts w:ascii="Times New Roman" w:hAnsi="Times New Roman" w:cs="Times New Roman" w:hint="eastAsia"/>
          <w:sz w:val="16"/>
          <w:szCs w:val="16"/>
        </w:rPr>
        <w:t>继承</w:t>
      </w:r>
      <w:r w:rsidR="00AC31C8">
        <w:rPr>
          <w:rFonts w:ascii="Times New Roman" w:hAnsi="Times New Roman" w:cs="Times New Roman" w:hint="eastAsia"/>
          <w:sz w:val="16"/>
          <w:szCs w:val="16"/>
        </w:rPr>
        <w:t>方式</w:t>
      </w:r>
      <w:r w:rsidR="004F57DB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(public, protect</w:t>
      </w:r>
      <w:r w:rsidR="00AC31C8">
        <w:rPr>
          <w:rFonts w:ascii="Times New Roman" w:hAnsi="Times New Roman" w:cs="Times New Roman" w:hint="eastAsia"/>
          <w:sz w:val="16"/>
          <w:szCs w:val="16"/>
          <w:lang w:val="en-CA"/>
        </w:rPr>
        <w:t>ed</w:t>
      </w:r>
      <w:r w:rsidR="00AC31C8">
        <w:rPr>
          <w:rFonts w:ascii="Times New Roman" w:hAnsi="Times New Roman" w:cs="Times New Roman"/>
          <w:sz w:val="16"/>
          <w:szCs w:val="16"/>
          <w:lang w:val="en-CA"/>
        </w:rPr>
        <w:t>, private</w:t>
      </w:r>
      <w:ins w:id="299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表示子</w:t>
        </w:r>
        <w:proofErr w:type="gramStart"/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类访问</w:t>
        </w:r>
      </w:ins>
      <w:ins w:id="300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父类</w:t>
        </w:r>
      </w:ins>
      <w:proofErr w:type="gramEnd"/>
      <w:ins w:id="301" w:author="Martin Ma" w:date="2025-09-27T17:40:00Z" w16du:dateUtc="2025-09-28T00:40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成员</w:t>
        </w:r>
      </w:ins>
      <w:ins w:id="302" w:author="Martin Ma" w:date="2025-09-27T17:39:00Z" w16du:dateUtc="2025-09-28T00:39:00Z">
        <w:r w:rsidR="00B466EA">
          <w:rPr>
            <w:rFonts w:ascii="Times New Roman" w:hAnsi="Times New Roman" w:cs="Times New Roman" w:hint="eastAsia"/>
            <w:sz w:val="16"/>
            <w:szCs w:val="16"/>
            <w:lang w:val="en-CA"/>
          </w:rPr>
          <w:t>的最高权限</w:t>
        </w:r>
      </w:ins>
      <w:r w:rsidR="00AC31C8">
        <w:rPr>
          <w:rFonts w:ascii="Times New Roman" w:hAnsi="Times New Roman" w:cs="Times New Roman"/>
          <w:sz w:val="16"/>
          <w:szCs w:val="16"/>
          <w:lang w:val="en-CA"/>
        </w:rPr>
        <w:t>)</w:t>
      </w:r>
    </w:p>
    <w:p w14:paraId="34167772" w14:textId="6634C455" w:rsidR="000D5A34" w:rsidRDefault="000D5A34" w:rsidP="000D5A34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5557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E549887" wp14:editId="5D98753F">
                <wp:simplePos x="0" y="0"/>
                <wp:positionH relativeFrom="column">
                  <wp:posOffset>494019</wp:posOffset>
                </wp:positionH>
                <wp:positionV relativeFrom="paragraph">
                  <wp:posOffset>138730</wp:posOffset>
                </wp:positionV>
                <wp:extent cx="4301067" cy="1791801"/>
                <wp:effectExtent l="0" t="0" r="0" b="5715"/>
                <wp:wrapNone/>
                <wp:docPr id="20608216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067" cy="1791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A4EF" w14:textId="46CAAF8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2F230E0" w14:textId="31FB1F08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父类成员</w:t>
                            </w:r>
                            <w:proofErr w:type="gramEnd"/>
                          </w:p>
                          <w:p w14:paraId="5049E93A" w14:textId="09E25119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E85269E" w14:textId="05F54243" w:rsidR="0055574C" w:rsidRP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Derive: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(virtual)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继承方式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protect, private)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{  </w:t>
                            </w:r>
                          </w:p>
                          <w:p w14:paraId="15275F5B" w14:textId="5FC4E94A" w:rsidR="0055574C" w:rsidRPr="0055574C" w:rsidRDefault="0055574C" w:rsidP="0055574C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子类的成员</w:t>
                            </w:r>
                          </w:p>
                          <w:p w14:paraId="5EF94748" w14:textId="409FDC26" w:rsidR="0055574C" w:rsidRDefault="0055574C" w:rsidP="005557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5D839016" w14:textId="246CC320" w:rsidR="0055574C" w:rsidRDefault="0055574C" w:rsidP="008859C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不同的继承方式决定继承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55574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成员的访问权限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 public 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虚继承</w:t>
                            </w:r>
                          </w:p>
                          <w:p w14:paraId="2659D969" w14:textId="0CCF62E3" w:rsidR="002164E7" w:rsidRPr="008859C2" w:rsidRDefault="008C782D" w:rsidP="008859C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的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static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成员可以</w:t>
                            </w:r>
                            <w:proofErr w:type="spellStart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obj.Der</w:t>
                            </w:r>
                            <w:proofErr w:type="spellEnd"/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::Base::member;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或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Der::Base::member 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调用</w:t>
                            </w:r>
                            <w:r w:rsidR="002164E7" w:rsidRPr="008859C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E9065DB" w14:textId="7A140E17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如果两个父类中有同名函数只能通过作用域来明确调用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哪个父类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避免二义性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75854946" w14:textId="72AE2ADF" w:rsidR="009F2307" w:rsidRPr="008859C2" w:rsidRDefault="008859C2" w:rsidP="009F230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如</w:t>
                            </w:r>
                            <w:r w:rsidR="008C782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d.Base_A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 </w:t>
                            </w:r>
                            <w:proofErr w:type="spell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d.B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ase_B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::show(); 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或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using </w:t>
                            </w:r>
                            <w:proofErr w:type="spellStart"/>
                            <w:r w:rsidR="009F2307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Base_</w:t>
                            </w:r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  <w:proofErr w:type="gramStart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:show</w:t>
                            </w:r>
                            <w:proofErr w:type="gramEnd"/>
                            <w:r w:rsidRPr="008859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558EA6F" w14:textId="77777777" w:rsidR="009F2307" w:rsidRPr="008859C2" w:rsidRDefault="009F2307" w:rsidP="009F23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CB9FC27" w14:textId="0F265C4D" w:rsidR="008859C2" w:rsidRPr="008859C2" w:rsidRDefault="008859C2" w:rsidP="008859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5436CD3C" w14:textId="77777777" w:rsidR="008859C2" w:rsidRPr="008859C2" w:rsidRDefault="008859C2" w:rsidP="002164E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49887" id="_x0000_s1035" type="#_x0000_t202" style="position:absolute;left:0;text-align:left;margin-left:38.9pt;margin-top:10.9pt;width:338.65pt;height:141.1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" filled="f" stroked="f">
                <v:textbox>
                  <w:txbxContent>
                    <w:p w14:paraId="2D06A4EF" w14:textId="46CAAF8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2F230E0" w14:textId="31FB1F08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父类成员</w:t>
                      </w:r>
                      <w:proofErr w:type="gramEnd"/>
                    </w:p>
                    <w:p w14:paraId="5049E93A" w14:textId="09E25119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E85269E" w14:textId="05F54243" w:rsidR="0055574C" w:rsidRP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Derive: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(virtual)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继承方式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protect, private)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{  </w:t>
                      </w:r>
                    </w:p>
                    <w:p w14:paraId="15275F5B" w14:textId="5FC4E94A" w:rsidR="0055574C" w:rsidRPr="0055574C" w:rsidRDefault="0055574C" w:rsidP="0055574C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子类的成员</w:t>
                      </w:r>
                    </w:p>
                    <w:p w14:paraId="5EF94748" w14:textId="409FDC26" w:rsidR="0055574C" w:rsidRDefault="0055574C" w:rsidP="005557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5D839016" w14:textId="246CC320" w:rsidR="0055574C" w:rsidRDefault="0055574C" w:rsidP="008859C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不同的继承方式决定继承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55574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成员的访问权限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 public Base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public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虚继承</w:t>
                      </w:r>
                    </w:p>
                    <w:p w14:paraId="2659D969" w14:textId="0CCF62E3" w:rsidR="002164E7" w:rsidRPr="008859C2" w:rsidRDefault="008C782D" w:rsidP="008859C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的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static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成员可以</w:t>
                      </w:r>
                      <w:proofErr w:type="spellStart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obj.Der</w:t>
                      </w:r>
                      <w:proofErr w:type="spellEnd"/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::Base::member;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或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 xml:space="preserve"> Der::Base::member 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>调用</w:t>
                      </w:r>
                      <w:r w:rsidR="002164E7" w:rsidRPr="008859C2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5E9065DB" w14:textId="7A140E17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如果两个父类中有同名函数只能通过作用域来明确调用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哪个父类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避免二义性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75854946" w14:textId="72AE2ADF" w:rsidR="009F2307" w:rsidRPr="008859C2" w:rsidRDefault="008859C2" w:rsidP="009F230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如</w:t>
                      </w:r>
                      <w:r w:rsidR="008C782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d.Base_A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 </w:t>
                      </w:r>
                      <w:proofErr w:type="spell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d.B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ase_B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::show(); 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或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using </w:t>
                      </w:r>
                      <w:proofErr w:type="spellStart"/>
                      <w:r w:rsidR="009F2307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Base_</w:t>
                      </w:r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  <w:proofErr w:type="gramStart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:show</w:t>
                      </w:r>
                      <w:proofErr w:type="gramEnd"/>
                      <w:r w:rsidRPr="008859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;</w:t>
                      </w:r>
                    </w:p>
                    <w:p w14:paraId="1558EA6F" w14:textId="77777777" w:rsidR="009F2307" w:rsidRPr="008859C2" w:rsidRDefault="009F2307" w:rsidP="009F23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3CB9FC27" w14:textId="0F265C4D" w:rsidR="008859C2" w:rsidRPr="008859C2" w:rsidRDefault="008859C2" w:rsidP="008859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5436CD3C" w14:textId="77777777" w:rsidR="008859C2" w:rsidRPr="008859C2" w:rsidRDefault="008859C2" w:rsidP="002164E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继承的权限</w:t>
      </w:r>
    </w:p>
    <w:p w14:paraId="6EC04F1F" w14:textId="4E4A3208" w:rsidR="009D5410" w:rsidRPr="009D5410" w:rsidRDefault="009D5410" w:rsidP="009D541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</w:p>
    <w:p w14:paraId="44C67CD6" w14:textId="019743D8" w:rsidR="00D359FF" w:rsidRDefault="00D359FF">
      <w:pPr>
        <w:rPr>
          <w:rFonts w:hint="eastAsia"/>
          <w:sz w:val="16"/>
          <w:szCs w:val="16"/>
        </w:rPr>
      </w:pPr>
    </w:p>
    <w:p w14:paraId="3507264A" w14:textId="77777777" w:rsidR="00D359FF" w:rsidRDefault="00D359FF">
      <w:pPr>
        <w:rPr>
          <w:rFonts w:hint="eastAsia"/>
          <w:sz w:val="16"/>
          <w:szCs w:val="16"/>
        </w:rPr>
      </w:pPr>
    </w:p>
    <w:p w14:paraId="43F4B314" w14:textId="77777777" w:rsidR="00D359FF" w:rsidRDefault="00D359FF">
      <w:pPr>
        <w:rPr>
          <w:rFonts w:hint="eastAsia"/>
          <w:sz w:val="16"/>
          <w:szCs w:val="16"/>
        </w:rPr>
      </w:pPr>
    </w:p>
    <w:p w14:paraId="594209A3" w14:textId="77777777" w:rsidR="00D359FF" w:rsidRDefault="00D359FF">
      <w:pPr>
        <w:rPr>
          <w:rFonts w:hint="eastAsia"/>
          <w:sz w:val="16"/>
          <w:szCs w:val="16"/>
        </w:rPr>
      </w:pPr>
    </w:p>
    <w:p w14:paraId="0D204112" w14:textId="77777777" w:rsidR="00D359FF" w:rsidRDefault="00D359FF">
      <w:pPr>
        <w:rPr>
          <w:rFonts w:hint="eastAsia"/>
          <w:sz w:val="16"/>
          <w:szCs w:val="16"/>
        </w:rPr>
      </w:pPr>
    </w:p>
    <w:p w14:paraId="579AB0CB" w14:textId="77777777" w:rsidR="00D359FF" w:rsidRDefault="00D359FF">
      <w:pPr>
        <w:rPr>
          <w:rFonts w:hint="eastAsia"/>
          <w:sz w:val="16"/>
          <w:szCs w:val="16"/>
        </w:rPr>
      </w:pPr>
    </w:p>
    <w:p w14:paraId="3C0F9BEC" w14:textId="77777777" w:rsidR="000D5A34" w:rsidRDefault="000D5A34" w:rsidP="000D5A34">
      <w:pPr>
        <w:rPr>
          <w:rFonts w:hint="eastAsia"/>
          <w:sz w:val="16"/>
          <w:szCs w:val="16"/>
        </w:rPr>
      </w:pPr>
    </w:p>
    <w:p w14:paraId="7D9B05A2" w14:textId="77777777" w:rsidR="000D5A34" w:rsidRDefault="000D5A34" w:rsidP="000D5A34">
      <w:pPr>
        <w:rPr>
          <w:rFonts w:ascii="Times New Roman" w:hAnsi="Times New Roman" w:cs="Times New Roman"/>
          <w:sz w:val="16"/>
          <w:szCs w:val="16"/>
        </w:rPr>
      </w:pPr>
    </w:p>
    <w:p w14:paraId="339D6D1E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89CE511" w14:textId="77777777" w:rsidR="002164E7" w:rsidRDefault="002164E7" w:rsidP="000D5A34">
      <w:pPr>
        <w:rPr>
          <w:rFonts w:ascii="Times New Roman" w:hAnsi="Times New Roman" w:cs="Times New Roman"/>
          <w:sz w:val="16"/>
          <w:szCs w:val="16"/>
        </w:rPr>
      </w:pPr>
    </w:p>
    <w:p w14:paraId="50FCB369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16BEAE8D" w14:textId="77777777" w:rsidR="008859C2" w:rsidRDefault="008859C2" w:rsidP="000D5A34">
      <w:pPr>
        <w:rPr>
          <w:rFonts w:ascii="Times New Roman" w:hAnsi="Times New Roman" w:cs="Times New Roman"/>
          <w:sz w:val="16"/>
          <w:szCs w:val="16"/>
        </w:rPr>
      </w:pPr>
    </w:p>
    <w:p w14:paraId="0EC0AFCC" w14:textId="24F27910" w:rsidR="00E500C7" w:rsidRDefault="000D5A34" w:rsidP="000D5A34">
      <w:pPr>
        <w:spacing w:line="276" w:lineRule="auto"/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E500C7">
        <w:rPr>
          <w:rFonts w:ascii="Times New Roman" w:hAnsi="Times New Roman" w:cs="Times New Roman" w:hint="eastAsia"/>
          <w:sz w:val="16"/>
          <w:szCs w:val="16"/>
        </w:rPr>
        <w:t>切片</w:t>
      </w:r>
      <w:r w:rsidR="00AC31C8">
        <w:rPr>
          <w:rFonts w:ascii="Times New Roman" w:hAnsi="Times New Roman" w:cs="Times New Roman" w:hint="eastAsia"/>
          <w:sz w:val="16"/>
          <w:szCs w:val="16"/>
        </w:rPr>
        <w:t>slicing</w:t>
      </w:r>
      <w:r w:rsidR="00E500C7">
        <w:rPr>
          <w:rFonts w:ascii="Times New Roman" w:hAnsi="Times New Roman" w:cs="Times New Roman" w:hint="eastAsia"/>
          <w:sz w:val="16"/>
          <w:szCs w:val="16"/>
        </w:rPr>
        <w:t>:</w:t>
      </w:r>
    </w:p>
    <w:p w14:paraId="59D4A18D" w14:textId="6949DC8F" w:rsidR="00070FA7" w:rsidRPr="00070FA7" w:rsidRDefault="00070FA7" w:rsidP="000D5A34">
      <w:pPr>
        <w:ind w:left="780" w:firstLineChars="75" w:firstLine="12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子类转换为父类时会丢失自己的数据只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  <w:r w:rsidRPr="00070FA7">
        <w:rPr>
          <w:rFonts w:ascii="Times New Roman" w:hAnsi="Times New Roman" w:cs="Times New Roman"/>
          <w:sz w:val="16"/>
          <w:szCs w:val="16"/>
        </w:rPr>
        <w:t xml:space="preserve">, </w:t>
      </w:r>
      <w:r w:rsidRPr="00070FA7">
        <w:rPr>
          <w:rFonts w:ascii="Times New Roman" w:hAnsi="Times New Roman" w:cs="Times New Roman"/>
          <w:sz w:val="16"/>
          <w:szCs w:val="16"/>
        </w:rPr>
        <w:t>因为</w:t>
      </w:r>
      <w:r w:rsidRPr="00070FA7">
        <w:rPr>
          <w:rFonts w:ascii="Times New Roman" w:hAnsi="Times New Roman" w:cs="Times New Roman"/>
          <w:sz w:val="16"/>
          <w:szCs w:val="16"/>
        </w:rPr>
        <w:t>Base b = d (</w:t>
      </w:r>
      <w:r w:rsidRPr="00070FA7">
        <w:rPr>
          <w:rFonts w:ascii="Times New Roman" w:hAnsi="Times New Roman" w:cs="Times New Roman"/>
          <w:sz w:val="16"/>
          <w:szCs w:val="16"/>
        </w:rPr>
        <w:t>子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类对象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 xml:space="preserve">) </w:t>
      </w:r>
      <w:r w:rsidRPr="00070FA7">
        <w:rPr>
          <w:rFonts w:ascii="Times New Roman" w:hAnsi="Times New Roman" w:cs="Times New Roman"/>
          <w:sz w:val="16"/>
          <w:szCs w:val="16"/>
        </w:rPr>
        <w:t>这个过程是</w:t>
      </w:r>
    </w:p>
    <w:p w14:paraId="472304E8" w14:textId="58A8FAD5" w:rsidR="00070FA7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调用</w:t>
      </w:r>
      <w:r w:rsidRPr="00070FA7">
        <w:rPr>
          <w:rFonts w:ascii="Times New Roman" w:hAnsi="Times New Roman" w:cs="Times New Roman"/>
          <w:sz w:val="16"/>
          <w:szCs w:val="16"/>
        </w:rPr>
        <w:t>Base</w:t>
      </w:r>
      <w:r w:rsidRPr="00070FA7">
        <w:rPr>
          <w:rFonts w:ascii="Times New Roman" w:hAnsi="Times New Roman" w:cs="Times New Roman"/>
          <w:sz w:val="16"/>
          <w:szCs w:val="16"/>
        </w:rPr>
        <w:t>的拷贝构造</w:t>
      </w:r>
      <w:r w:rsidRPr="00070FA7">
        <w:rPr>
          <w:rFonts w:ascii="Times New Roman" w:hAnsi="Times New Roman" w:cs="Times New Roman"/>
          <w:sz w:val="16"/>
          <w:szCs w:val="16"/>
        </w:rPr>
        <w:t xml:space="preserve">Base(const Base&amp;), </w:t>
      </w:r>
      <w:r w:rsidRPr="00070FA7">
        <w:rPr>
          <w:rFonts w:ascii="Times New Roman" w:hAnsi="Times New Roman" w:cs="Times New Roman"/>
          <w:sz w:val="16"/>
          <w:szCs w:val="16"/>
        </w:rPr>
        <w:t>此时隐式转换把子类转换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为基类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(</w:t>
      </w:r>
      <w:r w:rsidRPr="00070FA7">
        <w:rPr>
          <w:rFonts w:ascii="Times New Roman" w:hAnsi="Times New Roman" w:cs="Times New Roman"/>
          <w:sz w:val="16"/>
          <w:szCs w:val="16"/>
        </w:rPr>
        <w:t>切片</w:t>
      </w:r>
      <w:r w:rsidRPr="00070FA7">
        <w:rPr>
          <w:rFonts w:ascii="Times New Roman" w:hAnsi="Times New Roman" w:cs="Times New Roman"/>
          <w:sz w:val="16"/>
          <w:szCs w:val="16"/>
        </w:rPr>
        <w:t xml:space="preserve">slicing), </w:t>
      </w:r>
      <w:r w:rsidRPr="00070FA7">
        <w:rPr>
          <w:rFonts w:ascii="Times New Roman" w:hAnsi="Times New Roman" w:cs="Times New Roman"/>
          <w:sz w:val="16"/>
          <w:szCs w:val="16"/>
        </w:rPr>
        <w:t>可以</w:t>
      </w:r>
    </w:p>
    <w:p w14:paraId="5AC2109A" w14:textId="1EAFB0BD" w:rsidR="00070FA7" w:rsidRPr="00197BD5" w:rsidRDefault="00070FA7" w:rsidP="00197BD5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用显示转换</w:t>
      </w:r>
      <w:r w:rsidR="00CB1B34">
        <w:rPr>
          <w:rFonts w:ascii="Times New Roman" w:hAnsi="Times New Roman" w:cs="Times New Roman" w:hint="eastAsia"/>
          <w:sz w:val="16"/>
          <w:szCs w:val="16"/>
        </w:rPr>
        <w:t xml:space="preserve">Base b = </w:t>
      </w:r>
      <w:proofErr w:type="spellStart"/>
      <w:r w:rsidRPr="00070FA7">
        <w:rPr>
          <w:rFonts w:ascii="Times New Roman" w:hAnsi="Times New Roman" w:cs="Times New Roman"/>
          <w:sz w:val="16"/>
          <w:szCs w:val="16"/>
        </w:rPr>
        <w:t>static_cast</w:t>
      </w:r>
      <w:proofErr w:type="spellEnd"/>
      <w:r w:rsidRPr="00070FA7">
        <w:rPr>
          <w:rFonts w:ascii="Times New Roman" w:hAnsi="Times New Roman" w:cs="Times New Roman"/>
          <w:sz w:val="16"/>
          <w:szCs w:val="16"/>
        </w:rPr>
        <w:t>&lt; Base&gt;(d);  (</w:t>
      </w:r>
      <w:r w:rsidRPr="00070FA7">
        <w:rPr>
          <w:rFonts w:ascii="Times New Roman" w:hAnsi="Times New Roman" w:cs="Times New Roman"/>
          <w:sz w:val="16"/>
          <w:szCs w:val="16"/>
        </w:rPr>
        <w:t>用</w:t>
      </w:r>
      <w:r w:rsidRPr="00070FA7">
        <w:rPr>
          <w:rFonts w:ascii="Times New Roman" w:hAnsi="Times New Roman" w:cs="Times New Roman"/>
          <w:sz w:val="16"/>
          <w:szCs w:val="16"/>
        </w:rPr>
        <w:t>explicit</w:t>
      </w:r>
      <w:r w:rsidRPr="00070FA7">
        <w:rPr>
          <w:rFonts w:ascii="Times New Roman" w:hAnsi="Times New Roman" w:cs="Times New Roman"/>
          <w:sz w:val="16"/>
          <w:szCs w:val="16"/>
        </w:rPr>
        <w:t>避免隐式转换</w:t>
      </w:r>
      <w:r w:rsidRPr="00070FA7">
        <w:rPr>
          <w:rFonts w:ascii="Times New Roman" w:hAnsi="Times New Roman" w:cs="Times New Roman"/>
          <w:sz w:val="16"/>
          <w:szCs w:val="16"/>
        </w:rPr>
        <w:t>)</w:t>
      </w:r>
    </w:p>
    <w:p w14:paraId="3BBDB52C" w14:textId="28CE2D97" w:rsidR="00D359FF" w:rsidRPr="00070FA7" w:rsidRDefault="00070FA7" w:rsidP="00070FA7">
      <w:pPr>
        <w:ind w:left="420" w:firstLineChars="300" w:firstLine="480"/>
        <w:rPr>
          <w:rFonts w:ascii="Times New Roman" w:hAnsi="Times New Roman" w:cs="Times New Roman"/>
          <w:sz w:val="16"/>
          <w:szCs w:val="16"/>
        </w:rPr>
      </w:pPr>
      <w:r w:rsidRPr="00070FA7">
        <w:rPr>
          <w:rFonts w:ascii="Times New Roman" w:hAnsi="Times New Roman" w:cs="Times New Roman"/>
          <w:sz w:val="16"/>
          <w:szCs w:val="16"/>
        </w:rPr>
        <w:t>同理</w:t>
      </w:r>
      <w:r w:rsidRPr="00070FA7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>子对象</w:t>
      </w:r>
      <w:r>
        <w:rPr>
          <w:rFonts w:ascii="Times New Roman" w:hAnsi="Times New Roman" w:cs="Times New Roman" w:hint="eastAsia"/>
          <w:sz w:val="16"/>
          <w:szCs w:val="16"/>
        </w:rPr>
        <w:t xml:space="preserve">d2.Base::operator=(d1); </w:t>
      </w:r>
      <w:r>
        <w:rPr>
          <w:rFonts w:ascii="Times New Roman" w:hAnsi="Times New Roman" w:cs="Times New Roman" w:hint="eastAsia"/>
          <w:sz w:val="16"/>
          <w:szCs w:val="16"/>
        </w:rPr>
        <w:t>调用了</w:t>
      </w:r>
      <w:r>
        <w:rPr>
          <w:rFonts w:ascii="Times New Roman" w:hAnsi="Times New Roman" w:cs="Times New Roman" w:hint="eastAsia"/>
          <w:sz w:val="16"/>
          <w:szCs w:val="16"/>
        </w:rPr>
        <w:t>Base</w:t>
      </w:r>
      <w:r>
        <w:rPr>
          <w:rFonts w:ascii="Times New Roman" w:hAnsi="Times New Roman" w:cs="Times New Roman" w:hint="eastAsia"/>
          <w:sz w:val="16"/>
          <w:szCs w:val="16"/>
        </w:rPr>
        <w:t>的</w:t>
      </w:r>
      <w:r>
        <w:rPr>
          <w:rFonts w:ascii="Times New Roman" w:hAnsi="Times New Roman" w:cs="Times New Roman" w:hint="eastAsia"/>
          <w:sz w:val="16"/>
          <w:szCs w:val="16"/>
        </w:rPr>
        <w:t>operator=</w:t>
      </w:r>
      <w:r>
        <w:rPr>
          <w:rFonts w:ascii="Times New Roman" w:hAnsi="Times New Roman" w:cs="Times New Roman" w:hint="eastAsia"/>
          <w:sz w:val="16"/>
          <w:szCs w:val="16"/>
        </w:rPr>
        <w:t>函数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 w:hint="eastAsia"/>
          <w:sz w:val="16"/>
          <w:szCs w:val="16"/>
        </w:rPr>
        <w:t>此时</w:t>
      </w:r>
      <w:r>
        <w:rPr>
          <w:rFonts w:ascii="Times New Roman" w:hAnsi="Times New Roman" w:cs="Times New Roman" w:hint="eastAsia"/>
          <w:sz w:val="16"/>
          <w:szCs w:val="16"/>
        </w:rPr>
        <w:t>d2</w:t>
      </w:r>
      <w:r w:rsidRPr="00070FA7">
        <w:rPr>
          <w:rFonts w:ascii="Times New Roman" w:hAnsi="Times New Roman" w:cs="Times New Roman"/>
          <w:sz w:val="16"/>
          <w:szCs w:val="16"/>
        </w:rPr>
        <w:t>只</w:t>
      </w:r>
      <w:proofErr w:type="gramStart"/>
      <w:r w:rsidRPr="00070FA7">
        <w:rPr>
          <w:rFonts w:ascii="Times New Roman" w:hAnsi="Times New Roman" w:cs="Times New Roman"/>
          <w:sz w:val="16"/>
          <w:szCs w:val="16"/>
        </w:rPr>
        <w:t>保留父类的</w:t>
      </w:r>
      <w:proofErr w:type="gramEnd"/>
      <w:r w:rsidRPr="00070FA7">
        <w:rPr>
          <w:rFonts w:ascii="Times New Roman" w:hAnsi="Times New Roman" w:cs="Times New Roman"/>
          <w:sz w:val="16"/>
          <w:szCs w:val="16"/>
        </w:rPr>
        <w:t>数据</w:t>
      </w:r>
    </w:p>
    <w:p w14:paraId="54042C6E" w14:textId="77777777" w:rsidR="00D359FF" w:rsidRDefault="00D359FF">
      <w:pPr>
        <w:rPr>
          <w:rFonts w:hint="eastAsia"/>
          <w:sz w:val="16"/>
          <w:szCs w:val="16"/>
        </w:rPr>
      </w:pPr>
    </w:p>
    <w:p w14:paraId="7F0FE075" w14:textId="4C4FA47B" w:rsidR="001519C6" w:rsidRPr="00C65BB3" w:rsidDel="00CA7773" w:rsidRDefault="001519C6" w:rsidP="00C65BB3">
      <w:pPr>
        <w:rPr>
          <w:del w:id="303" w:author="yuan@advequip.local" w:date="2025-06-27T09:17:00Z" w16du:dateUtc="2025-06-27T16:17:00Z"/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ab/>
      </w:r>
      <w:r w:rsidRPr="000D5A34">
        <w:rPr>
          <w:rFonts w:ascii="Times New Roman" w:hAnsi="Times New Roman" w:cs="Times New Roman"/>
          <w:sz w:val="16"/>
          <w:szCs w:val="16"/>
        </w:rPr>
        <w:tab/>
        <w:t xml:space="preserve"> is-a</w:t>
      </w:r>
      <w:r w:rsidRPr="000D5A34">
        <w:rPr>
          <w:rFonts w:ascii="Times New Roman" w:hAnsi="Times New Roman" w:cs="Times New Roman"/>
          <w:sz w:val="16"/>
          <w:szCs w:val="16"/>
        </w:rPr>
        <w:t>和</w:t>
      </w:r>
      <w:r w:rsidRPr="000D5A34">
        <w:rPr>
          <w:rFonts w:ascii="Times New Roman" w:hAnsi="Times New Roman" w:cs="Times New Roman"/>
          <w:sz w:val="16"/>
          <w:szCs w:val="16"/>
        </w:rPr>
        <w:t>has-a</w:t>
      </w:r>
      <w:r w:rsidRPr="000D5A34">
        <w:rPr>
          <w:rFonts w:ascii="Times New Roman" w:hAnsi="Times New Roman" w:cs="Times New Roman"/>
          <w:sz w:val="16"/>
          <w:szCs w:val="16"/>
        </w:rPr>
        <w:t>一起使用</w:t>
      </w:r>
      <w:r w:rsidRPr="000D5A34">
        <w:rPr>
          <w:rFonts w:ascii="Times New Roman" w:hAnsi="Times New Roman" w:cs="Times New Roman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>构造函数</w:t>
      </w:r>
      <w:r w:rsidR="00C65BB3">
        <w:rPr>
          <w:rFonts w:hint="eastAsia"/>
          <w:sz w:val="16"/>
          <w:szCs w:val="16"/>
        </w:rPr>
        <w:t xml:space="preserve">: </w:t>
      </w:r>
      <w:r w:rsidRPr="001519C6">
        <w:rPr>
          <w:rFonts w:hint="eastAsia"/>
          <w:sz w:val="16"/>
          <w:szCs w:val="16"/>
        </w:rPr>
        <w:t xml:space="preserve">先Base → </w:t>
      </w:r>
      <w:r w:rsidR="00841046">
        <w:rPr>
          <w:rFonts w:hint="eastAsia"/>
          <w:sz w:val="16"/>
          <w:szCs w:val="16"/>
        </w:rPr>
        <w:t>其他类的</w:t>
      </w:r>
      <w:r w:rsidRPr="001519C6">
        <w:rPr>
          <w:rFonts w:hint="eastAsia"/>
          <w:sz w:val="16"/>
          <w:szCs w:val="16"/>
        </w:rPr>
        <w:t>对象</w:t>
      </w:r>
      <w:r w:rsidR="008D0DBA" w:rsidRPr="001519C6">
        <w:rPr>
          <w:rFonts w:hint="eastAsia"/>
          <w:sz w:val="16"/>
          <w:szCs w:val="16"/>
        </w:rPr>
        <w:t>成员</w:t>
      </w:r>
      <w:r w:rsidRPr="001519C6">
        <w:rPr>
          <w:rFonts w:hint="eastAsia"/>
          <w:sz w:val="16"/>
          <w:szCs w:val="16"/>
        </w:rPr>
        <w:t xml:space="preserve"> → 最后子</w:t>
      </w:r>
      <w:proofErr w:type="gramStart"/>
      <w:r w:rsidRPr="001519C6">
        <w:rPr>
          <w:rFonts w:hint="eastAsia"/>
          <w:sz w:val="16"/>
          <w:szCs w:val="16"/>
        </w:rPr>
        <w:t>类对象</w:t>
      </w:r>
      <w:proofErr w:type="gramEnd"/>
    </w:p>
    <w:p w14:paraId="1C7AB762" w14:textId="77777777" w:rsidR="00CA7773" w:rsidRPr="00C65BB3" w:rsidRDefault="00CA7773" w:rsidP="00C65BB3">
      <w:pPr>
        <w:rPr>
          <w:ins w:id="304" w:author="yuan@advequip.local" w:date="2025-06-27T09:17:00Z" w16du:dateUtc="2025-06-27T16:17:00Z"/>
          <w:rFonts w:hint="eastAsia"/>
          <w:sz w:val="16"/>
          <w:szCs w:val="16"/>
        </w:rPr>
      </w:pPr>
    </w:p>
    <w:p w14:paraId="2EF49965" w14:textId="77777777" w:rsidR="00C65BB3" w:rsidRDefault="00C65BB3">
      <w:pPr>
        <w:rPr>
          <w:rFonts w:hint="eastAsia"/>
          <w:sz w:val="16"/>
          <w:szCs w:val="16"/>
        </w:rPr>
      </w:pPr>
    </w:p>
    <w:p w14:paraId="0B25A3EF" w14:textId="311A3670" w:rsidR="00CB1B34" w:rsidRDefault="006E43D3">
      <w:pPr>
        <w:rPr>
          <w:rFonts w:hint="eastAsia"/>
          <w:sz w:val="16"/>
          <w:szCs w:val="16"/>
        </w:rPr>
      </w:pPr>
      <w:ins w:id="305" w:author="yuan@advequip.local" w:date="2025-06-27T13:37:00Z" w16du:dateUtc="2025-06-27T20:37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09440" behindDoc="0" locked="0" layoutInCell="1" allowOverlap="1" wp14:anchorId="30CDA907" wp14:editId="0585E5CF">
                  <wp:simplePos x="0" y="0"/>
                  <wp:positionH relativeFrom="column">
                    <wp:posOffset>-84124</wp:posOffset>
                  </wp:positionH>
                  <wp:positionV relativeFrom="paragraph">
                    <wp:posOffset>-451485</wp:posOffset>
                  </wp:positionV>
                  <wp:extent cx="0" cy="9976485"/>
                  <wp:effectExtent l="0" t="0" r="38100" b="24765"/>
                  <wp:wrapNone/>
                  <wp:docPr id="1478035314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D933000" id="直接连接符 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-35.55pt" to="-6.6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g&#10;uzv5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5A37DD58" w14:textId="4EDCDDCF" w:rsidR="000F3D49" w:rsidRPr="008D0DBA" w:rsidRDefault="000F3D49">
      <w:pPr>
        <w:rPr>
          <w:rFonts w:hint="eastAsia"/>
          <w:sz w:val="16"/>
          <w:szCs w:val="16"/>
        </w:rPr>
      </w:pPr>
    </w:p>
    <w:p w14:paraId="54AF7BDF" w14:textId="6C8E697B" w:rsidR="00197BD5" w:rsidRDefault="00197BD5" w:rsidP="00AC31C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 </w:t>
      </w:r>
      <w:r>
        <w:rPr>
          <w:rFonts w:ascii="Times New Roman" w:hAnsi="Times New Roman" w:cs="Times New Roman" w:hint="eastAsia"/>
          <w:sz w:val="16"/>
          <w:szCs w:val="16"/>
        </w:rPr>
        <w:t>②</w:t>
      </w: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F1455" w:rsidRPr="004F1455">
        <w:rPr>
          <w:rFonts w:ascii="Times New Roman" w:hAnsi="Times New Roman" w:cs="Times New Roman" w:hint="eastAsia"/>
          <w:sz w:val="16"/>
          <w:szCs w:val="16"/>
        </w:rPr>
        <w:t>普通继承和虚继承</w:t>
      </w:r>
    </w:p>
    <w:p w14:paraId="7EF00662" w14:textId="496C8511" w:rsidR="00AC31C8" w:rsidRDefault="00AC31C8" w:rsidP="00AC31C8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a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普通继承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0B86F694" w14:textId="212F5AA7" w:rsidR="00AC31C8" w:rsidRDefault="00CF00ED" w:rsidP="000F3D49">
      <w:pPr>
        <w:ind w:firstLineChars="362" w:firstLine="579"/>
        <w:rPr>
          <w:rFonts w:ascii="Times New Roman" w:hAnsi="Times New Roman" w:cs="Times New Roman"/>
          <w:sz w:val="16"/>
          <w:szCs w:val="16"/>
        </w:rPr>
      </w:pPr>
      <w:r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15CE773F" wp14:editId="7610970B">
                <wp:simplePos x="0" y="0"/>
                <wp:positionH relativeFrom="column">
                  <wp:posOffset>1682750</wp:posOffset>
                </wp:positionH>
                <wp:positionV relativeFrom="paragraph">
                  <wp:posOffset>12271</wp:posOffset>
                </wp:positionV>
                <wp:extent cx="3049270" cy="1035685"/>
                <wp:effectExtent l="0" t="0" r="0" b="0"/>
                <wp:wrapNone/>
                <wp:docPr id="8613518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035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501F0" w14:textId="1CE45BBF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</w:t>
                            </w:r>
                            <w:r w:rsidR="00CB593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23F07B8" w14:textId="77777777" w:rsidR="000F3D49" w:rsidRDefault="000F3D49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7CCE7277" w14:textId="396980F7" w:rsidR="00AC31C8" w:rsidRPr="00366A05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 w:rsidR="000F3D4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构造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拷贝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赋值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="00D7511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170A34A5" w14:textId="77777777" w:rsidR="00AC31C8" w:rsidRPr="00D7511D" w:rsidRDefault="00AC31C8" w:rsidP="00AC31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3883AEF" w14:textId="215CA55B" w:rsidR="00AD0E58" w:rsidRPr="00AD0E58" w:rsidRDefault="00AD0E58" w:rsidP="00AC31C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直接继承里的虚函数表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在每个</w:t>
                            </w:r>
                            <w:proofErr w:type="gramStart"/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嵌套里</w:t>
                            </w:r>
                            <w:proofErr w:type="gramEnd"/>
                            <w:r w:rsidRP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只有一个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773F" id="_x0000_s1036" type="#_x0000_t202" style="position:absolute;left:0;text-align:left;margin-left:132.5pt;margin-top:.95pt;width:240.1pt;height:81.5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" filled="f" stroked="f">
                <v:textbox>
                  <w:txbxContent>
                    <w:p w14:paraId="5DC501F0" w14:textId="1CE45BBF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</w:t>
                      </w:r>
                      <w:r w:rsidR="00CB593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;</w:t>
                      </w:r>
                    </w:p>
                    <w:p w14:paraId="523F07B8" w14:textId="77777777" w:rsidR="000F3D49" w:rsidRDefault="000F3D49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7CCE7277" w14:textId="396980F7" w:rsidR="00AC31C8" w:rsidRPr="00366A05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 w:rsidR="000F3D49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构造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拷贝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赋值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使用基类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="00D7511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170A34A5" w14:textId="77777777" w:rsidR="00AC31C8" w:rsidRPr="00D7511D" w:rsidRDefault="00AC31C8" w:rsidP="00AC31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63883AEF" w14:textId="215CA55B" w:rsidR="00AD0E58" w:rsidRPr="00AD0E58" w:rsidRDefault="00AD0E58" w:rsidP="00AC31C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直接继承里的虚函数表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在每个</w:t>
                      </w:r>
                      <w:proofErr w:type="gramStart"/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嵌套里</w:t>
                      </w:r>
                      <w:proofErr w:type="gramEnd"/>
                      <w:r w:rsidRP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6"/>
                          <w:szCs w:val="16"/>
                        </w:rPr>
                        <w:t>只有一个</w:t>
                      </w:r>
                    </w:p>
                  </w:txbxContent>
                </v:textbox>
              </v:shape>
            </w:pict>
          </mc:Fallback>
        </mc:AlternateContent>
      </w:r>
      <w:r w:rsidR="00CB593B"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D96FE6" wp14:editId="757F6506">
                <wp:simplePos x="0" y="0"/>
                <wp:positionH relativeFrom="column">
                  <wp:posOffset>620920</wp:posOffset>
                </wp:positionH>
                <wp:positionV relativeFrom="paragraph">
                  <wp:posOffset>50260</wp:posOffset>
                </wp:positionV>
                <wp:extent cx="1072515" cy="1368958"/>
                <wp:effectExtent l="0" t="0" r="13335" b="22225"/>
                <wp:wrapNone/>
                <wp:docPr id="2085140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136895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FFE0B" w14:textId="34788651" w:rsidR="00CB593B" w:rsidRDefault="00B7648A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CB593B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proofErr w:type="gramStart"/>
                            <w:r w:rsid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5B85641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8558DA5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1A5F4D1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F6564CC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76CDA3D" w14:textId="77777777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EE17D79" w14:textId="019B218A" w:rsidR="00CB593B" w:rsidRDefault="00565D54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0DDFC5CB" w14:textId="5EA0837F" w:rsid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0B811BBD" w14:textId="76E63681" w:rsidR="003B6BF6" w:rsidRPr="00CB593B" w:rsidRDefault="003B6BF6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嵌套形式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FE6" id="_x0000_s1037" type="#_x0000_t202" style="position:absolute;left:0;text-align:left;margin-left:48.9pt;margin-top:3.95pt;width:84.45pt;height:107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" fillcolor="#a7caec [831]" strokecolor="black [3213]" strokeweight="1.5pt">
                <v:textbox>
                  <w:txbxContent>
                    <w:p w14:paraId="016FFE0B" w14:textId="34788651" w:rsidR="00CB593B" w:rsidRDefault="00B7648A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CB593B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proofErr w:type="gramStart"/>
                      <w:r w:rsid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5B85641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8558DA5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1A5F4D1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F6564CC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76CDA3D" w14:textId="77777777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EE17D79" w14:textId="019B218A" w:rsidR="00CB593B" w:rsidRDefault="00565D54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0DDFC5CB" w14:textId="5EA0837F" w:rsid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0B811BBD" w14:textId="76E63681" w:rsidR="003B6BF6" w:rsidRPr="00CB593B" w:rsidRDefault="003B6BF6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嵌套形式</w:t>
                      </w:r>
                    </w:p>
                  </w:txbxContent>
                </v:textbox>
              </v:shape>
            </w:pict>
          </mc:Fallback>
        </mc:AlternateContent>
      </w:r>
    </w:p>
    <w:p w14:paraId="2F61F514" w14:textId="4E1E923E" w:rsidR="00D359FF" w:rsidRPr="00197BD5" w:rsidRDefault="00CB593B">
      <w:pPr>
        <w:rPr>
          <w:rFonts w:hint="eastAsia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81013F" wp14:editId="335383E7">
                <wp:simplePos x="0" y="0"/>
                <wp:positionH relativeFrom="column">
                  <wp:posOffset>620920</wp:posOffset>
                </wp:positionH>
                <wp:positionV relativeFrom="paragraph">
                  <wp:posOffset>100841</wp:posOffset>
                </wp:positionV>
                <wp:extent cx="1072966" cy="681836"/>
                <wp:effectExtent l="0" t="0" r="13335" b="23495"/>
                <wp:wrapNone/>
                <wp:docPr id="8551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966" cy="68183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23BE9" w14:textId="77777777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Class </w:t>
                            </w:r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Base{</w:t>
                            </w:r>
                            <w:proofErr w:type="gramEnd"/>
                          </w:p>
                          <w:p w14:paraId="26B184F9" w14:textId="6201F5F0" w:rsidR="00CB593B" w:rsidRPr="00CB593B" w:rsidRDefault="00CB593B" w:rsidP="00CB593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 w:rsidR="00565D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</w:p>
                          <w:p w14:paraId="42AE5913" w14:textId="562B62DB" w:rsidR="009F2307" w:rsidRDefault="00CB593B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</w:p>
                          <w:p w14:paraId="10B3B843" w14:textId="342D1947" w:rsidR="00CB593B" w:rsidRPr="00CB593B" w:rsidRDefault="003B6BF6" w:rsidP="009F2307">
                            <w:pPr>
                              <w:ind w:firstLine="30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被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修改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0DCA2CEA" w14:textId="459FABCB" w:rsidR="00CB593B" w:rsidRPr="00CB593B" w:rsidRDefault="00CB593B" w:rsidP="003B6BF6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013F" id="_x0000_s1038" type="#_x0000_t202" style="position:absolute;left:0;text-align:left;margin-left:48.9pt;margin-top:7.95pt;width:84.5pt;height:53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" fillcolor="#92d050" strokecolor="black [3213]" strokeweight="1.5pt">
                <v:textbox>
                  <w:txbxContent>
                    <w:p w14:paraId="13D23BE9" w14:textId="77777777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Class </w:t>
                      </w:r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Base{</w:t>
                      </w:r>
                      <w:proofErr w:type="gramEnd"/>
                    </w:p>
                    <w:p w14:paraId="26B184F9" w14:textId="6201F5F0" w:rsidR="00CB593B" w:rsidRPr="00CB593B" w:rsidRDefault="00CB593B" w:rsidP="00CB593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 w:rsidR="00565D54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</w:p>
                    <w:p w14:paraId="42AE5913" w14:textId="562B62DB" w:rsidR="009F2307" w:rsidRDefault="00CB593B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</w:p>
                    <w:p w14:paraId="10B3B843" w14:textId="342D1947" w:rsidR="00CB593B" w:rsidRPr="00CB593B" w:rsidRDefault="003B6BF6" w:rsidP="009F2307">
                      <w:pPr>
                        <w:ind w:firstLine="30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被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修改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0DCA2CEA" w14:textId="459FABCB" w:rsidR="00CB593B" w:rsidRPr="00CB593B" w:rsidRDefault="00CB593B" w:rsidP="003B6BF6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1B52DC0" w14:textId="58F1EADE" w:rsidR="00D359FF" w:rsidRDefault="00D359FF">
      <w:pPr>
        <w:rPr>
          <w:rFonts w:hint="eastAsia"/>
          <w:sz w:val="16"/>
          <w:szCs w:val="16"/>
        </w:rPr>
      </w:pPr>
    </w:p>
    <w:p w14:paraId="41022766" w14:textId="07B92956" w:rsidR="000F3D49" w:rsidRDefault="000F3D49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B62A57" w14:textId="7C48BEE7" w:rsidR="000F3D49" w:rsidRDefault="000F3D49">
      <w:pPr>
        <w:rPr>
          <w:rFonts w:hint="eastAsia"/>
          <w:sz w:val="16"/>
          <w:szCs w:val="16"/>
        </w:rPr>
      </w:pPr>
    </w:p>
    <w:p w14:paraId="2DC62731" w14:textId="7615AF23" w:rsidR="000F3D49" w:rsidRDefault="000F3D49">
      <w:pPr>
        <w:rPr>
          <w:rFonts w:hint="eastAsia"/>
          <w:sz w:val="16"/>
          <w:szCs w:val="16"/>
        </w:rPr>
      </w:pPr>
    </w:p>
    <w:p w14:paraId="57659B8B" w14:textId="3984F043" w:rsidR="000F3D49" w:rsidRDefault="000F3D49">
      <w:pPr>
        <w:rPr>
          <w:rFonts w:hint="eastAsia"/>
          <w:sz w:val="16"/>
          <w:szCs w:val="16"/>
        </w:rPr>
      </w:pPr>
    </w:p>
    <w:p w14:paraId="40425CAD" w14:textId="51D6CB69" w:rsidR="000F3D49" w:rsidRDefault="000F3D49">
      <w:pPr>
        <w:rPr>
          <w:rFonts w:hint="eastAsia"/>
          <w:sz w:val="16"/>
          <w:szCs w:val="16"/>
        </w:rPr>
      </w:pPr>
    </w:p>
    <w:p w14:paraId="51DAC243" w14:textId="7B84C53F" w:rsidR="000F3D49" w:rsidRDefault="000F3D49">
      <w:pPr>
        <w:rPr>
          <w:rFonts w:hint="eastAsia"/>
          <w:sz w:val="16"/>
          <w:szCs w:val="16"/>
        </w:rPr>
      </w:pPr>
    </w:p>
    <w:p w14:paraId="5BD720C7" w14:textId="52C4B2B4" w:rsidR="000F3D49" w:rsidRDefault="000F3D49">
      <w:pPr>
        <w:rPr>
          <w:rFonts w:hint="eastAsia"/>
          <w:sz w:val="16"/>
          <w:szCs w:val="16"/>
        </w:rPr>
      </w:pPr>
    </w:p>
    <w:p w14:paraId="174E45B2" w14:textId="7E448230" w:rsidR="000F3D49" w:rsidRDefault="000F3D49">
      <w:pPr>
        <w:rPr>
          <w:rFonts w:hint="eastAsia"/>
          <w:sz w:val="16"/>
          <w:szCs w:val="16"/>
        </w:rPr>
      </w:pPr>
    </w:p>
    <w:p w14:paraId="40063FDD" w14:textId="3F95FD61" w:rsidR="000F3D49" w:rsidRDefault="000F3D49">
      <w:pPr>
        <w:rPr>
          <w:rFonts w:hint="eastAsia"/>
          <w:sz w:val="16"/>
          <w:szCs w:val="16"/>
        </w:rPr>
      </w:pPr>
    </w:p>
    <w:p w14:paraId="1BD42CFE" w14:textId="5106B2A0" w:rsidR="00B00EE3" w:rsidRDefault="00B00EE3" w:rsidP="00B00EE3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(</w:t>
      </w:r>
      <w:r w:rsidR="003215B5"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 xml:space="preserve">) </w:t>
      </w:r>
      <w:r>
        <w:rPr>
          <w:rFonts w:ascii="Times New Roman" w:hAnsi="Times New Roman" w:cs="Times New Roman" w:hint="eastAsia"/>
          <w:sz w:val="16"/>
          <w:szCs w:val="16"/>
        </w:rPr>
        <w:t>虚继承</w:t>
      </w:r>
      <w:r>
        <w:rPr>
          <w:rFonts w:ascii="Times New Roman" w:hAnsi="Times New Roman" w:cs="Times New Roman" w:hint="eastAsia"/>
          <w:sz w:val="16"/>
          <w:szCs w:val="16"/>
        </w:rPr>
        <w:t>:</w:t>
      </w:r>
    </w:p>
    <w:p w14:paraId="664E42FB" w14:textId="443BABB0" w:rsidR="000F3D49" w:rsidRDefault="00FE1943" w:rsidP="000F3D49">
      <w:pPr>
        <w:ind w:left="840" w:firstLineChars="200" w:firstLine="320"/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28F18DCD" wp14:editId="25F7FDFA">
                <wp:simplePos x="0" y="0"/>
                <wp:positionH relativeFrom="column">
                  <wp:posOffset>470121</wp:posOffset>
                </wp:positionH>
                <wp:positionV relativeFrom="paragraph">
                  <wp:posOffset>57150</wp:posOffset>
                </wp:positionV>
                <wp:extent cx="1041621" cy="1796995"/>
                <wp:effectExtent l="0" t="0" r="25400" b="13335"/>
                <wp:wrapNone/>
                <wp:docPr id="5790843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621" cy="1796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7117" w14:textId="40C74E98" w:rsidR="003B6BF6" w:rsidRDefault="00B7648A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c</w:t>
                            </w:r>
                            <w:r w:rsidR="003B6BF6" w:rsidRPr="00CB593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lass </w:t>
                            </w:r>
                            <w:proofErr w:type="gramStart"/>
                            <w:r w:rsidR="003B6BF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Derive{</w:t>
                            </w:r>
                            <w:proofErr w:type="gramEnd"/>
                          </w:p>
                          <w:p w14:paraId="0E7FAC4C" w14:textId="77777777" w:rsidR="00146751" w:rsidRDefault="003B6BF6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</w:p>
                          <w:p w14:paraId="5DA6ABE3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3C7232DB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C5B73D8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FAF0AF9" w14:textId="77777777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681C87C6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1EBFDCE2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51704378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2D4CB67C" w14:textId="77777777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0BD43179" w14:textId="4C1BFC4E" w:rsidR="00146751" w:rsidRDefault="00146751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14:paraId="3A255E16" w14:textId="23C7B449" w:rsidR="003B6BF6" w:rsidRPr="00CB593B" w:rsidRDefault="00FE1943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ins w:id="306" w:author="yuan@advequip.local" w:date="2025-06-27T13:12:00Z" w16du:dateUtc="2025-06-27T20:12:00Z">
                              <w:r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子对象</w:t>
                              </w:r>
                            </w:ins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del w:id="307" w:author="yuan@advequip.local" w:date="2025-06-27T13:12:00Z" w16du:dateUtc="2025-06-27T20:12:00Z">
                              <w:r w:rsidR="00F66F12" w:rsidDel="00FE194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delText>形式</w:delText>
                              </w:r>
                            </w:del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唯一性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8DCD" id="_x0000_s1039" type="#_x0000_t202" style="position:absolute;left:0;text-align:left;margin-left:37pt;margin-top:4.5pt;width:82pt;height:141.5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" fillcolor="#a7caec [831]" strokecolor="black [3213]" strokeweight="1.5pt">
                <v:textbox>
                  <w:txbxContent>
                    <w:p w14:paraId="5EC47117" w14:textId="40C74E98" w:rsidR="003B6BF6" w:rsidRDefault="00B7648A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c</w:t>
                      </w:r>
                      <w:r w:rsidR="003B6BF6" w:rsidRPr="00CB593B"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  <w:t xml:space="preserve">lass </w:t>
                      </w:r>
                      <w:proofErr w:type="gramStart"/>
                      <w:r w:rsidR="003B6BF6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Derive{</w:t>
                      </w:r>
                      <w:proofErr w:type="gramEnd"/>
                    </w:p>
                    <w:p w14:paraId="0E7FAC4C" w14:textId="77777777" w:rsidR="00146751" w:rsidRDefault="003B6BF6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</w:p>
                    <w:p w14:paraId="5DA6ABE3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3C7232DB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C5B73D8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FAF0AF9" w14:textId="77777777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681C87C6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1EBFDCE2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51704378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2D4CB67C" w14:textId="77777777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0BD43179" w14:textId="4C1BFC4E" w:rsidR="00146751" w:rsidRDefault="00146751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};</w:t>
                      </w:r>
                    </w:p>
                    <w:p w14:paraId="3A255E16" w14:textId="23C7B449" w:rsidR="003B6BF6" w:rsidRPr="00CB593B" w:rsidRDefault="00FE1943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ins w:id="308" w:author="yuan@advequip.local" w:date="2025-06-27T13:12:00Z" w16du:dateUtc="2025-06-27T20:12:00Z">
                        <w:r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子对象</w:t>
                        </w:r>
                      </w:ins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del w:id="309" w:author="yuan@advequip.local" w:date="2025-06-27T13:12:00Z" w16du:dateUtc="2025-06-27T20:12:00Z">
                        <w:r w:rsidR="00F66F12" w:rsidDel="00FE1943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delText>形式</w:delText>
                        </w:r>
                      </w:del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唯一性</w:t>
                      </w:r>
                    </w:p>
                  </w:txbxContent>
                </v:textbox>
              </v:shape>
            </w:pict>
          </mc:Fallback>
        </mc:AlternateContent>
      </w:r>
      <w:r w:rsidR="00CF00ED" w:rsidRPr="00AC31C8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73A0CD6" wp14:editId="35D7171E">
                <wp:simplePos x="0" y="0"/>
                <wp:positionH relativeFrom="column">
                  <wp:posOffset>1471295</wp:posOffset>
                </wp:positionH>
                <wp:positionV relativeFrom="paragraph">
                  <wp:posOffset>15034</wp:posOffset>
                </wp:positionV>
                <wp:extent cx="3493135" cy="1453515"/>
                <wp:effectExtent l="0" t="0" r="0" b="0"/>
                <wp:wrapNone/>
                <wp:docPr id="170435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D5F" w14:textId="0F739515" w:rsidR="003B6BF6" w:rsidRDefault="003B6BF6" w:rsidP="003B6BF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class Derive: 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virtual</w:t>
                            </w:r>
                            <w:r w:rsidRPr="009F2307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继承访问权限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(public, protected, private) Base{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……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};</w:t>
                            </w:r>
                          </w:p>
                          <w:p w14:paraId="31717B8B" w14:textId="77777777" w:rsidR="003B6BF6" w:rsidRDefault="003B6BF6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3AED96D9" w14:textId="5672168E" w:rsidR="000F3D49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子类的基础函数要涉及到直接继承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基类</w:t>
                            </w:r>
                            <w:proofErr w:type="gramEnd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和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全部虚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的基类</w:t>
                            </w:r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proofErr w:type="gramEnd"/>
                            <w:r w:rsidRPr="00B00EE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基础函数</w:t>
                            </w:r>
                            <w:r w:rsid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构造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拷贝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赋值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25543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  <w:t>…</w:t>
                            </w:r>
                            <w:r w:rsidRPr="00B2554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因为要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使用基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="00CF00E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成员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所以要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创建基类的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对象</w:t>
                            </w:r>
                          </w:p>
                          <w:p w14:paraId="47C2671E" w14:textId="1BA7317C" w:rsidR="00F66F12" w:rsidRPr="00F66F1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最底层子类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(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此刻创建对象的子类</w:t>
                            </w:r>
                            <w:r w:rsidR="00B25543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)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的基础函数对</w:t>
                            </w:r>
                            <w:r w:rsidR="00CB1B3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于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它</w:t>
                            </w:r>
                            <w:del w:id="310" w:author="Martin Ma" w:date="2025-07-02T19:34:00Z" w16du:dateUtc="2025-07-03T02:34:00Z">
                              <w:r w:rsidRPr="00F66F1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的</w:delText>
                              </w:r>
                              <w:r w:rsidR="001A01B2" w:rsidDel="00CB1B34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全部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虚继承的</w:t>
                            </w:r>
                            <w:proofErr w:type="gramStart"/>
                            <w:ins w:id="311" w:author="yuan@advequip.local" w:date="2025-06-27T09:01:00Z" w16du:dateUtc="2025-06-27T16:01:00Z">
                              <w:r w:rsidR="004D3A20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全部</w:t>
                              </w:r>
                            </w:ins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基</w:t>
                            </w:r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 w:rsidRPr="00F66F12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操作不受中间继承类的影响</w:t>
                            </w:r>
                          </w:p>
                          <w:p w14:paraId="62636291" w14:textId="77777777" w:rsidR="00F66F12" w:rsidRPr="001A01B2" w:rsidRDefault="00F66F12" w:rsidP="000F3D4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  <w:p w14:paraId="4D6BB647" w14:textId="2A5108B4" w:rsidR="00F66F12" w:rsidRPr="00366A05" w:rsidRDefault="00F66F12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虚继承里每个</w:t>
                            </w:r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继承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的基类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模块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都是唯一的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不会重复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,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避免</w:t>
                            </w:r>
                            <w:proofErr w:type="gramStart"/>
                            <w:r w:rsidR="00CF00E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使用基类成员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时路径</w:t>
                            </w:r>
                            <w:ins w:id="312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导致</w:t>
                              </w:r>
                            </w:ins>
                            <w:r w:rsidR="003215B5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</w:t>
                            </w:r>
                            <w:r w:rsidR="00D70A7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二义性</w:t>
                            </w:r>
                            <w:ins w:id="313" w:author="Martin Ma" w:date="2025-07-02T19:35:00Z" w16du:dateUtc="2025-07-03T02:35:00Z"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 xml:space="preserve"> (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如菱形继承</w:t>
                              </w:r>
                              <w:r w:rsidR="0008175A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 w:val="15"/>
                                  <w:szCs w:val="15"/>
                                </w:rPr>
                                <w:t>)</w:t>
                              </w:r>
                            </w:ins>
                          </w:p>
                          <w:p w14:paraId="47C0E044" w14:textId="77777777" w:rsidR="000F3D49" w:rsidRPr="00CF00ED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D687DF3" w14:textId="77777777" w:rsidR="000F3D49" w:rsidRPr="00AC31C8" w:rsidRDefault="000F3D49" w:rsidP="000F3D4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0CD6" id="_x0000_s1040" type="#_x0000_t202" style="position:absolute;left:0;text-align:left;margin-left:115.85pt;margin-top:1.2pt;width:275.05pt;height:114.4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" filled="f" stroked="f">
                <v:textbox>
                  <w:txbxContent>
                    <w:p w14:paraId="1E5E4D5F" w14:textId="0F739515" w:rsidR="003B6BF6" w:rsidRDefault="003B6BF6" w:rsidP="003B6BF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class Derive: </w:t>
                      </w:r>
                      <w:r w:rsidRP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virtual</w:t>
                      </w:r>
                      <w:r w:rsidRPr="009F2307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继承访问权限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(public, protected, private) Base{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……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};</w:t>
                      </w:r>
                    </w:p>
                    <w:p w14:paraId="31717B8B" w14:textId="77777777" w:rsidR="003B6BF6" w:rsidRDefault="003B6BF6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</w:p>
                    <w:p w14:paraId="3AED96D9" w14:textId="5672168E" w:rsidR="000F3D49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子类的基础函数要涉及到直接继承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基类</w:t>
                      </w:r>
                      <w:proofErr w:type="gramEnd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和</w:t>
                      </w:r>
                      <w:r w:rsidR="00CD4B4B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全部虚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的基类</w:t>
                      </w:r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</w:t>
                      </w:r>
                      <w:proofErr w:type="gramEnd"/>
                      <w:r w:rsidRPr="00B00EE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基础函数</w:t>
                      </w:r>
                      <w:r w:rsid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 xml:space="preserve">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构造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拷贝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赋值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, </w:t>
                      </w:r>
                      <w:r w:rsidRPr="00B25543"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  <w:t>…</w:t>
                      </w:r>
                      <w:r w:rsidRPr="00B2554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因为要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使用基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="00CF00E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成员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所以要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创建基类的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对象</w:t>
                      </w:r>
                    </w:p>
                    <w:p w14:paraId="47C2671E" w14:textId="1BA7317C" w:rsidR="00F66F12" w:rsidRPr="00F66F1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 w:val="16"/>
                          <w:szCs w:val="16"/>
                        </w:rPr>
                      </w:pP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最底层子类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(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此刻创建对象的子类</w:t>
                      </w:r>
                      <w:r w:rsidR="00B25543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)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的基础函数对</w:t>
                      </w:r>
                      <w:r w:rsidR="00CB1B34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于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它</w:t>
                      </w:r>
                      <w:del w:id="314" w:author="Martin Ma" w:date="2025-07-02T19:34:00Z" w16du:dateUtc="2025-07-03T02:34:00Z">
                        <w:r w:rsidRPr="00F66F1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的</w:delText>
                        </w:r>
                        <w:r w:rsidR="001A01B2" w:rsidDel="00CB1B34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全部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虚继承的</w:t>
                      </w:r>
                      <w:proofErr w:type="gramStart"/>
                      <w:ins w:id="315" w:author="yuan@advequip.local" w:date="2025-06-27T09:01:00Z" w16du:dateUtc="2025-06-27T16:01:00Z">
                        <w:r w:rsidR="004D3A20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全部</w:t>
                        </w:r>
                      </w:ins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基</w:t>
                      </w:r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类的</w:t>
                      </w:r>
                      <w:proofErr w:type="gramEnd"/>
                      <w:r w:rsidRPr="00F66F12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操作不受中间继承类的影响</w:t>
                      </w:r>
                    </w:p>
                    <w:p w14:paraId="62636291" w14:textId="77777777" w:rsidR="00F66F12" w:rsidRPr="001A01B2" w:rsidRDefault="00F66F12" w:rsidP="000F3D4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  <w:p w14:paraId="4D6BB647" w14:textId="2A5108B4" w:rsidR="00F66F12" w:rsidRPr="00366A05" w:rsidRDefault="00F66F12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虚继承里每个</w:t>
                      </w:r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继承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的基类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模块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都是唯一的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不会重复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,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避免</w:t>
                      </w:r>
                      <w:proofErr w:type="gramStart"/>
                      <w:r w:rsidR="00CF00ED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使用基类成员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时路径</w:t>
                      </w:r>
                      <w:ins w:id="316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导致</w:t>
                        </w:r>
                      </w:ins>
                      <w:r w:rsidR="003215B5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</w:t>
                      </w:r>
                      <w:r w:rsidR="00D70A7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二义性</w:t>
                      </w:r>
                      <w:ins w:id="317" w:author="Martin Ma" w:date="2025-07-02T19:35:00Z" w16du:dateUtc="2025-07-03T02:35:00Z"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 xml:space="preserve"> (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如菱形继承</w:t>
                        </w:r>
                        <w:r w:rsidR="0008175A">
                          <w:rPr>
                            <w:rFonts w:ascii="Times New Roman" w:hAnsi="Times New Roman" w:cs="Times New Roman" w:hint="eastAsia"/>
                            <w:b/>
                            <w:bCs/>
                            <w:sz w:val="15"/>
                            <w:szCs w:val="15"/>
                          </w:rPr>
                          <w:t>)</w:t>
                        </w:r>
                      </w:ins>
                    </w:p>
                    <w:p w14:paraId="47C0E044" w14:textId="77777777" w:rsidR="000F3D49" w:rsidRPr="00CF00ED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4D687DF3" w14:textId="77777777" w:rsidR="000F3D49" w:rsidRPr="00AC31C8" w:rsidRDefault="000F3D49" w:rsidP="000F3D4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84F200" w14:textId="4A10FF2B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B4A7B12" w14:textId="2693B85A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C7C8EB7" wp14:editId="179EB5B0">
                <wp:simplePos x="0" y="0"/>
                <wp:positionH relativeFrom="column">
                  <wp:posOffset>470121</wp:posOffset>
                </wp:positionH>
                <wp:positionV relativeFrom="paragraph">
                  <wp:posOffset>16289</wp:posOffset>
                </wp:positionV>
                <wp:extent cx="1041400" cy="507365"/>
                <wp:effectExtent l="0" t="0" r="25400" b="26035"/>
                <wp:wrapNone/>
                <wp:docPr id="1727890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7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B716" w14:textId="681BD01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41CE95F" w14:textId="77C95FFA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Base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431BD5F" w14:textId="256EB0A0" w:rsidR="003B6BF6" w:rsidRPr="00CB593B" w:rsidRDefault="003B6BF6" w:rsidP="00BE6D00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3C54396" w14:textId="59AE69CF" w:rsidR="003B6BF6" w:rsidRPr="00CB593B" w:rsidRDefault="003B6BF6" w:rsidP="003B6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8EB7" id="_x0000_s1041" type="#_x0000_t202" style="position:absolute;left:0;text-align:left;margin-left:37pt;margin-top:1.3pt;width:82pt;height:39.9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" fillcolor="#92d050" strokecolor="black [3213]" strokeweight="1.5pt">
                <v:textbox>
                  <w:txbxContent>
                    <w:p w14:paraId="41D9B716" w14:textId="681BD01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41CE95F" w14:textId="77C95FFA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Base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431BD5F" w14:textId="256EB0A0" w:rsidR="003B6BF6" w:rsidRPr="00CB593B" w:rsidRDefault="003B6BF6" w:rsidP="00BE6D00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3C54396" w14:textId="59AE69CF" w:rsidR="003B6BF6" w:rsidRPr="00CB593B" w:rsidRDefault="003B6BF6" w:rsidP="003B6B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994FC6" w14:textId="56F2219A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8016159" w14:textId="2FF91869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02DBCF20" w14:textId="64596811" w:rsidR="000F3D49" w:rsidRDefault="00146751" w:rsidP="000F3D49">
      <w:pPr>
        <w:rPr>
          <w:rFonts w:ascii="Times New Roman" w:hAnsi="Times New Roman" w:cs="Times New Roman"/>
          <w:sz w:val="16"/>
          <w:szCs w:val="16"/>
        </w:rPr>
      </w:pPr>
      <w:r w:rsidRPr="00CB59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B16DBA4" wp14:editId="3EACE7F8">
                <wp:simplePos x="0" y="0"/>
                <wp:positionH relativeFrom="column">
                  <wp:posOffset>470121</wp:posOffset>
                </wp:positionH>
                <wp:positionV relativeFrom="paragraph">
                  <wp:posOffset>106073</wp:posOffset>
                </wp:positionV>
                <wp:extent cx="1041400" cy="687070"/>
                <wp:effectExtent l="0" t="0" r="25400" b="17780"/>
                <wp:wrapNone/>
                <wp:docPr id="19047323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6870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58A2C" w14:textId="52321B75" w:rsidR="00146751" w:rsidRDefault="00146751" w:rsidP="000455DB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(Derive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的内容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3E72AF2C" w14:textId="41DA265D" w:rsidR="00146751" w:rsidRDefault="00146751" w:rsidP="00146751">
                            <w:pPr>
                              <w:ind w:firstLineChars="100" w:firstLine="15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proofErr w:type="spellStart"/>
                            <w:proofErr w:type="gramStart"/>
                            <w:r w:rsidRPr="00CB593B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vFunTable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50B7081F" w14:textId="060FA9F5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vI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nhri</w:t>
                            </w:r>
                            <w:r w:rsidRPr="0014675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Table</w:t>
                            </w:r>
                            <w:r w:rsidR="009F23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Ptr</w:t>
                            </w:r>
                            <w:proofErr w:type="spellEnd"/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5"/>
                                <w:szCs w:val="15"/>
                              </w:rPr>
                              <w:t>;</w:t>
                            </w:r>
                            <w:proofErr w:type="gramEnd"/>
                          </w:p>
                          <w:p w14:paraId="18BF5EA3" w14:textId="5F314930" w:rsidR="00146751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 xml:space="preserve">  Derived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成员</w:t>
                            </w:r>
                            <w:r w:rsidR="00AD0E58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50C255A3" w14:textId="3F773CD5" w:rsidR="00146751" w:rsidRPr="00CB593B" w:rsidRDefault="00146751" w:rsidP="0014675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DBA4" id="_x0000_s1042" type="#_x0000_t202" style="position:absolute;left:0;text-align:left;margin-left:37pt;margin-top:8.35pt;width:82pt;height:54.1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" fillcolor="#ffc000" strokecolor="black [3213]" strokeweight="1.5pt">
                <v:textbox>
                  <w:txbxContent>
                    <w:p w14:paraId="5C658A2C" w14:textId="52321B75" w:rsidR="00146751" w:rsidRDefault="00146751" w:rsidP="000455DB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(Derive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的内容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)</w:t>
                      </w:r>
                    </w:p>
                    <w:p w14:paraId="3E72AF2C" w14:textId="41DA265D" w:rsidR="00146751" w:rsidRDefault="00146751" w:rsidP="00146751">
                      <w:pPr>
                        <w:ind w:firstLineChars="100" w:firstLine="150"/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proofErr w:type="spellStart"/>
                      <w:proofErr w:type="gramStart"/>
                      <w:r w:rsidRPr="00CB593B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vFunTable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50B7081F" w14:textId="060FA9F5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proofErr w:type="gramStart"/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vI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nhri</w:t>
                      </w:r>
                      <w:r w:rsidRPr="00146751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Table</w:t>
                      </w:r>
                      <w:r w:rsidR="009F2307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Ptr</w:t>
                      </w:r>
                      <w:proofErr w:type="spellEnd"/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5"/>
                          <w:szCs w:val="15"/>
                        </w:rPr>
                        <w:t>;</w:t>
                      </w:r>
                      <w:proofErr w:type="gramEnd"/>
                    </w:p>
                    <w:p w14:paraId="18BF5EA3" w14:textId="5F314930" w:rsidR="00146751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 xml:space="preserve">  Derived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成员</w:t>
                      </w:r>
                      <w:r w:rsidR="00AD0E58">
                        <w:rPr>
                          <w:rFonts w:ascii="Times New Roman" w:hAnsi="Times New Roman" w:cs="Times New Roman" w:hint="eastAsia"/>
                          <w:b/>
                          <w:bCs/>
                          <w:sz w:val="15"/>
                          <w:szCs w:val="15"/>
                        </w:rPr>
                        <w:t>;</w:t>
                      </w:r>
                    </w:p>
                    <w:p w14:paraId="50C255A3" w14:textId="3F773CD5" w:rsidR="00146751" w:rsidRPr="00CB593B" w:rsidRDefault="00146751" w:rsidP="0014675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59FAC0" w14:textId="1B21904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14CFC64F" w14:textId="402BB9F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6B8E55F1" w14:textId="17368537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4537EC8" w14:textId="37B1995D" w:rsidR="000F3D49" w:rsidRDefault="000F3D49" w:rsidP="000F3D49">
      <w:pPr>
        <w:rPr>
          <w:rFonts w:ascii="Times New Roman" w:hAnsi="Times New Roman" w:cs="Times New Roman"/>
          <w:sz w:val="16"/>
          <w:szCs w:val="16"/>
        </w:rPr>
      </w:pPr>
    </w:p>
    <w:p w14:paraId="36ACCD8A" w14:textId="4BEEA06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9F8286D" w14:textId="2D89C42D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73BC950" w14:textId="7003A48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0C9F3CAD" w14:textId="48FE4273" w:rsidR="003B6BF6" w:rsidRDefault="003B6BF6" w:rsidP="000F3D49">
      <w:pPr>
        <w:rPr>
          <w:rFonts w:ascii="Times New Roman" w:hAnsi="Times New Roman" w:cs="Times New Roman"/>
          <w:sz w:val="16"/>
          <w:szCs w:val="16"/>
        </w:rPr>
      </w:pPr>
    </w:p>
    <w:p w14:paraId="5569B02E" w14:textId="5A19D3C9" w:rsidR="00B00EE3" w:rsidRPr="00B00EE3" w:rsidDel="00CA7773" w:rsidRDefault="00B00EE3" w:rsidP="000F3D49">
      <w:pPr>
        <w:rPr>
          <w:del w:id="318" w:author="yuan@advequip.local" w:date="2025-06-27T09:19:00Z" w16du:dateUtc="2025-06-27T16:19:00Z"/>
          <w:rFonts w:hint="eastAsia"/>
          <w:sz w:val="16"/>
          <w:szCs w:val="16"/>
        </w:rPr>
      </w:pPr>
    </w:p>
    <w:p w14:paraId="641D1833" w14:textId="79EF1062" w:rsidR="00B00EE3" w:rsidRDefault="00B00EE3">
      <w:pPr>
        <w:rPr>
          <w:rFonts w:hint="eastAsia"/>
          <w:sz w:val="16"/>
          <w:szCs w:val="16"/>
        </w:rPr>
      </w:pPr>
    </w:p>
    <w:p w14:paraId="59C3B94A" w14:textId="33496215" w:rsidR="00910E1A" w:rsidRPr="000F7B3B" w:rsidRDefault="000F7B3B" w:rsidP="009F2307">
      <w:pPr>
        <w:spacing w:line="276" w:lineRule="auto"/>
        <w:rPr>
          <w:rFonts w:hint="eastAsia"/>
          <w:b/>
          <w:bCs/>
          <w:sz w:val="16"/>
          <w:szCs w:val="16"/>
        </w:rPr>
      </w:pPr>
      <w:r w:rsidRPr="000F7B3B">
        <w:rPr>
          <w:rFonts w:hint="eastAsia"/>
          <w:b/>
          <w:bCs/>
          <w:sz w:val="16"/>
          <w:szCs w:val="16"/>
        </w:rPr>
        <w:t>2 函数重定义(hid</w:t>
      </w:r>
      <w:r w:rsidR="0026174F">
        <w:rPr>
          <w:rFonts w:hint="eastAsia"/>
          <w:b/>
          <w:bCs/>
          <w:sz w:val="16"/>
          <w:szCs w:val="16"/>
        </w:rPr>
        <w:t>e</w:t>
      </w:r>
      <w:r w:rsidRPr="000F7B3B">
        <w:rPr>
          <w:rFonts w:hint="eastAsia"/>
          <w:b/>
          <w:bCs/>
          <w:sz w:val="16"/>
          <w:szCs w:val="16"/>
        </w:rPr>
        <w:t>) &amp; 函数重写(cover)</w:t>
      </w:r>
    </w:p>
    <w:p w14:paraId="0459BDC0" w14:textId="2D82DFB8" w:rsidR="00910E1A" w:rsidRDefault="009F2307">
      <w:pPr>
        <w:rPr>
          <w:rFonts w:ascii="Times New Roman" w:hAnsi="Times New Roman" w:cs="Times New Roman"/>
          <w:sz w:val="16"/>
          <w:szCs w:val="16"/>
        </w:rPr>
      </w:pPr>
      <w:r w:rsidRPr="009F2307">
        <w:rPr>
          <w:rFonts w:ascii="Times New Roman" w:hAnsi="Times New Roman" w:cs="Times New Roman"/>
          <w:sz w:val="16"/>
          <w:szCs w:val="16"/>
        </w:rPr>
        <w:tab/>
        <w:t xml:space="preserve">(1) </w:t>
      </w:r>
      <w:r w:rsidRPr="009F2307">
        <w:rPr>
          <w:rFonts w:ascii="Times New Roman" w:hAnsi="Times New Roman" w:cs="Times New Roman"/>
          <w:sz w:val="16"/>
          <w:szCs w:val="16"/>
        </w:rPr>
        <w:t>函数重定义</w:t>
      </w:r>
    </w:p>
    <w:p w14:paraId="19350B69" w14:textId="7FFDD0CF" w:rsidR="009F2307" w:rsidRPr="00CD4B4B" w:rsidRDefault="00CD4B4B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31B5E1D" wp14:editId="43A05D14">
                <wp:simplePos x="0" y="0"/>
                <wp:positionH relativeFrom="column">
                  <wp:posOffset>334949</wp:posOffset>
                </wp:positionH>
                <wp:positionV relativeFrom="paragraph">
                  <wp:posOffset>23191</wp:posOffset>
                </wp:positionV>
                <wp:extent cx="4118775" cy="1183963"/>
                <wp:effectExtent l="0" t="0" r="0" b="0"/>
                <wp:wrapNone/>
                <wp:docPr id="331388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775" cy="1183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BBDA7" w14:textId="77777777" w:rsidR="000E3E74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子类中定义了与</w:t>
                            </w:r>
                            <w:proofErr w:type="gramStart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父类同名</w:t>
                            </w:r>
                            <w:proofErr w:type="gramEnd"/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的函数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参数列表和返回值可以不同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所有基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类的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该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同名</w:t>
                            </w:r>
                          </w:p>
                          <w:p w14:paraId="7A9AADA4" w14:textId="6DA313D2" w:rsidR="00CD4B4B" w:rsidRDefault="00CD4B4B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 w:rsidRPr="00CD4B4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都会被隐藏</w:t>
                            </w:r>
                            <w:r w:rsid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="000C53DA" w:rsidRPr="000C53DA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静态绑定</w:t>
                            </w:r>
                          </w:p>
                          <w:p w14:paraId="14CF8ADB" w14:textId="77777777" w:rsidR="000E3E74" w:rsidRDefault="000E3E74" w:rsidP="000E3E7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31020ECB" w14:textId="1C05D788" w:rsidR="00CD4B4B" w:rsidRDefault="000E3E74" w:rsidP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函数重定义不支持多态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D4B4B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只是作用域的改变</w:t>
                            </w:r>
                          </w:p>
                          <w:p w14:paraId="0EDEC879" w14:textId="61B30009" w:rsidR="003A17DF" w:rsidRDefault="000E3E74" w:rsidP="000E3E74">
                            <w:pPr>
                              <w:ind w:left="240" w:hangingChars="150" w:hanging="240"/>
                              <w:rPr>
                                <w:ins w:id="319" w:author="Martin Ma" w:date="2025-09-09T00:08:00Z" w16du:dateUtc="2025-09-09T07:0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可以用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del w:id="320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这个</w:delText>
                              </w:r>
                            </w:del>
                            <w:ins w:id="321" w:author="Martin Ma" w:date="2025-09-09T00:08:00Z" w16du:dateUtc="2025-09-09T07:08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Base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作用域</w:t>
                            </w:r>
                            <w:del w:id="322" w:author="Martin Ma" w:date="2025-09-09T00:08:00Z" w16du:dateUtc="2025-09-09T07:08:00Z">
                              <w:r w:rsidRPr="000E3E74"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从而</w:delText>
                              </w:r>
                            </w:del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让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Base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里重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定义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可以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使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用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05171D9" w14:textId="2AB12AD2" w:rsidR="003A17DF" w:rsidRDefault="000E3E74" w:rsidP="003A17DF">
                            <w:pPr>
                              <w:ind w:leftChars="100" w:left="210"/>
                              <w:rPr>
                                <w:ins w:id="323" w:author="Martin Ma" w:date="2025-09-09T00:12:00Z" w16du:dateUtc="2025-09-09T07:12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必须在子类的同名函数前面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引入</w:t>
                            </w:r>
                            <w:ins w:id="324" w:author="Martin Ma" w:date="2025-09-09T00:13:00Z" w16du:dateUtc="2025-09-09T07:13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ins>
                            <w:ins w:id="325" w:author="Martin Ma" w:date="2025-09-09T00:09:00Z" w16du:dateUtc="2025-09-09T07:09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子对象调用时如同函数重载</w:t>
                              </w:r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r w:rsidR="00BF3E2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如果</w:t>
                            </w:r>
                            <w:ins w:id="326" w:author="Martin Ma" w:date="2025-09-09T00:10:00Z" w16du:dateUtc="2025-09-09T07:10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重定义的</w:t>
                              </w:r>
                            </w:ins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del w:id="327" w:author="Martin Ma" w:date="2025-09-09T00:10:00Z" w16du:dateUtc="2025-09-09T07:10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重定义</w:delText>
                              </w:r>
                            </w:del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</w:t>
                            </w:r>
                          </w:p>
                          <w:p w14:paraId="1AED5081" w14:textId="2EEB34B3" w:rsidR="000E3E74" w:rsidDel="003A17DF" w:rsidRDefault="000E3E74">
                            <w:pPr>
                              <w:ind w:leftChars="100" w:left="210"/>
                              <w:rPr>
                                <w:del w:id="328" w:author="Martin Ma" w:date="2025-09-09T00:09:00Z" w16du:dateUtc="2025-09-09T07:09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329" w:author="Martin Ma" w:date="2025-09-09T00:10:00Z" w16du:dateUtc="2025-09-09T07:10:00Z">
                                <w:pPr>
                                  <w:ind w:left="240" w:hangingChars="150" w:hanging="240"/>
                                </w:pPr>
                              </w:pPrChange>
                            </w:pP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同名同参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则</w:t>
                            </w:r>
                            <w:ins w:id="330" w:author="Martin Ma" w:date="2025-09-09T00:11:00Z" w16du:dateUtc="2025-09-09T07:11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子对象调用的</w:t>
                              </w:r>
                            </w:ins>
                            <w:r w:rsidRPr="000E3E7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还是子类的</w:t>
                            </w:r>
                            <w:ins w:id="331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。</w:t>
                              </w:r>
                            </w:ins>
                          </w:p>
                          <w:p w14:paraId="409E71F9" w14:textId="08A3D310" w:rsidR="00CD31AD" w:rsidRPr="00CD4B4B" w:rsidRDefault="00CD31AD">
                            <w:pPr>
                              <w:ind w:leftChars="100" w:left="21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pPrChange w:id="332" w:author="Martin Ma" w:date="2025-09-09T00:12:00Z" w16du:dateUtc="2025-09-09T07:12:00Z">
                                <w:pPr>
                                  <w:ind w:leftChars="100" w:left="290" w:hangingChars="50" w:hanging="80"/>
                                </w:pPr>
                              </w:pPrChange>
                            </w:pPr>
                            <w:del w:id="333" w:author="Martin Ma" w:date="2025-09-09T00:12:00Z" w16du:dateUtc="2025-09-09T07:12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或</w:delText>
                              </w:r>
                            </w:del>
                            <w:del w:id="334" w:author="Martin Ma" w:date="2025-09-09T00:11:00Z" w16du:dateUtc="2025-09-09T07:11:00Z">
                              <w:r w:rsidDel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指定作用域</w:delText>
                              </w:r>
                            </w:del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::fun();</w:t>
                            </w:r>
                            <w:r w:rsidR="00F27042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ins w:id="335" w:author="Martin Ma" w:date="2025-09-09T00:12:00Z" w16du:dateUtc="2025-09-09T07:12:00Z">
                              <w:r w:rsidR="003A17DF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可以</w:t>
                              </w:r>
                            </w:ins>
                            <w:proofErr w:type="gramStart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重定义的函数</w:t>
                            </w:r>
                          </w:p>
                          <w:p w14:paraId="17D3DDDE" w14:textId="48BA485D" w:rsidR="00CD4B4B" w:rsidRPr="00CD4B4B" w:rsidRDefault="00CD4B4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5E1D" id="_x0000_s1043" type="#_x0000_t202" style="position:absolute;left:0;text-align:left;margin-left:26.35pt;margin-top:1.85pt;width:324.3pt;height:93.2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" filled="f" stroked="f">
                <v:textbox>
                  <w:txbxContent>
                    <w:p w14:paraId="0AEBBDA7" w14:textId="77777777" w:rsidR="000E3E74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子类中定义了与</w:t>
                      </w:r>
                      <w:proofErr w:type="gramStart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父类同名</w:t>
                      </w:r>
                      <w:proofErr w:type="gramEnd"/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的函数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参数列表和返回值可以不同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所有基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类的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该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同名</w:t>
                      </w:r>
                    </w:p>
                    <w:p w14:paraId="7A9AADA4" w14:textId="6DA313D2" w:rsidR="00CD4B4B" w:rsidRDefault="00CD4B4B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 w:rsidRPr="00CD4B4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都会被隐藏</w:t>
                      </w:r>
                      <w:r w:rsid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  <w:r w:rsidR="000C53DA" w:rsidRPr="000C53DA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静态绑定</w:t>
                      </w:r>
                    </w:p>
                    <w:p w14:paraId="14CF8ADB" w14:textId="77777777" w:rsidR="000E3E74" w:rsidRDefault="000E3E74" w:rsidP="000E3E7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31020ECB" w14:textId="1C05D788" w:rsidR="00CD4B4B" w:rsidRDefault="000E3E74" w:rsidP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函数重定义不支持多态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CD4B4B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只是作用域的改变</w:t>
                      </w:r>
                    </w:p>
                    <w:p w14:paraId="0EDEC879" w14:textId="61B30009" w:rsidR="003A17DF" w:rsidRDefault="000E3E74" w:rsidP="000E3E74">
                      <w:pPr>
                        <w:ind w:left="240" w:hangingChars="150" w:hanging="240"/>
                        <w:rPr>
                          <w:ins w:id="336" w:author="Martin Ma" w:date="2025-09-09T00:08:00Z" w16du:dateUtc="2025-09-09T07:0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可以用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using Base::fun;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del w:id="337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这个</w:delText>
                        </w:r>
                      </w:del>
                      <w:ins w:id="338" w:author="Martin Ma" w:date="2025-09-09T00:08:00Z" w16du:dateUtc="2025-09-09T07:08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Base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作用域</w:t>
                      </w:r>
                      <w:del w:id="339" w:author="Martin Ma" w:date="2025-09-09T00:08:00Z" w16du:dateUtc="2025-09-09T07:08:00Z">
                        <w:r w:rsidRPr="000E3E74"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从而</w:delText>
                        </w:r>
                      </w:del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让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Base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里重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定义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可以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使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用</w:t>
                      </w:r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05171D9" w14:textId="2AB12AD2" w:rsidR="003A17DF" w:rsidRDefault="000E3E74" w:rsidP="003A17DF">
                      <w:pPr>
                        <w:ind w:leftChars="100" w:left="210"/>
                        <w:rPr>
                          <w:ins w:id="340" w:author="Martin Ma" w:date="2025-09-09T00:12:00Z" w16du:dateUtc="2025-09-09T07:12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必须在子类的同名函数前面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引入</w:t>
                      </w:r>
                      <w:ins w:id="341" w:author="Martin Ma" w:date="2025-09-09T00:13:00Z" w16du:dateUtc="2025-09-09T07:13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 </w:t>
                        </w:r>
                      </w:ins>
                      <w:ins w:id="342" w:author="Martin Ma" w:date="2025-09-09T00:09:00Z" w16du:dateUtc="2025-09-09T07:09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(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子对象调用时如同函数重载</w:t>
                        </w:r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r w:rsidR="00BF3E2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如果</w:t>
                      </w:r>
                      <w:ins w:id="343" w:author="Martin Ma" w:date="2025-09-09T00:10:00Z" w16du:dateUtc="2025-09-09T07:10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重定义的</w:t>
                        </w:r>
                      </w:ins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del w:id="344" w:author="Martin Ma" w:date="2025-09-09T00:10:00Z" w16du:dateUtc="2025-09-09T07:10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重定义</w:delText>
                        </w:r>
                      </w:del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</w:t>
                      </w:r>
                    </w:p>
                    <w:p w14:paraId="1AED5081" w14:textId="2EEB34B3" w:rsidR="000E3E74" w:rsidDel="003A17DF" w:rsidRDefault="000E3E74">
                      <w:pPr>
                        <w:ind w:leftChars="100" w:left="210"/>
                        <w:rPr>
                          <w:del w:id="345" w:author="Martin Ma" w:date="2025-09-09T00:09:00Z" w16du:dateUtc="2025-09-09T07:09:00Z"/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346" w:author="Martin Ma" w:date="2025-09-09T00:10:00Z" w16du:dateUtc="2025-09-09T07:10:00Z">
                          <w:pPr>
                            <w:ind w:left="240" w:hangingChars="150" w:hanging="240"/>
                          </w:pPr>
                        </w:pPrChange>
                      </w:pP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同名同参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则</w:t>
                      </w:r>
                      <w:ins w:id="347" w:author="Martin Ma" w:date="2025-09-09T00:11:00Z" w16du:dateUtc="2025-09-09T07:11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子对象调用的</w:t>
                        </w:r>
                      </w:ins>
                      <w:r w:rsidRPr="000E3E7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还是子类的</w:t>
                      </w:r>
                      <w:ins w:id="348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。</w:t>
                        </w:r>
                      </w:ins>
                    </w:p>
                    <w:p w14:paraId="409E71F9" w14:textId="08A3D310" w:rsidR="00CD31AD" w:rsidRPr="00CD4B4B" w:rsidRDefault="00CD31AD">
                      <w:pPr>
                        <w:ind w:leftChars="100" w:left="21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pPrChange w:id="349" w:author="Martin Ma" w:date="2025-09-09T00:12:00Z" w16du:dateUtc="2025-09-09T07:12:00Z">
                          <w:pPr>
                            <w:ind w:leftChars="100" w:left="290" w:hangingChars="50" w:hanging="80"/>
                          </w:pPr>
                        </w:pPrChange>
                      </w:pPr>
                      <w:del w:id="350" w:author="Martin Ma" w:date="2025-09-09T00:12:00Z" w16du:dateUtc="2025-09-09T07:12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或</w:delText>
                        </w:r>
                      </w:del>
                      <w:del w:id="351" w:author="Martin Ma" w:date="2025-09-09T00:11:00Z" w16du:dateUtc="2025-09-09T07:11:00Z">
                        <w:r w:rsidDel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指定作用域</w:delText>
                        </w:r>
                      </w:del>
                      <w:proofErr w:type="spell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::fun();</w:t>
                      </w:r>
                      <w:r w:rsidR="00F27042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ins w:id="352" w:author="Martin Ma" w:date="2025-09-09T00:12:00Z" w16du:dateUtc="2025-09-09T07:12:00Z">
                        <w:r w:rsidR="003A17DF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可以</w:t>
                        </w:r>
                      </w:ins>
                      <w:proofErr w:type="gramStart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重定义的函数</w:t>
                      </w:r>
                    </w:p>
                    <w:p w14:paraId="17D3DDDE" w14:textId="48BA485D" w:rsidR="00CD4B4B" w:rsidRPr="00CD4B4B" w:rsidRDefault="00CD4B4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07">
        <w:rPr>
          <w:rFonts w:ascii="Times New Roman" w:hAnsi="Times New Roman" w:cs="Times New Roman"/>
          <w:sz w:val="16"/>
          <w:szCs w:val="16"/>
        </w:rPr>
        <w:tab/>
      </w:r>
      <w:r w:rsidR="009F2307"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4ED9D86E" w14:textId="1CFFB648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438E4A93" w14:textId="0190CE8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B49FE8F" w14:textId="71E3C5A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E171EC6" w14:textId="2AEE6776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58CD4299" w14:textId="50683FB4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9EFBF6" w14:textId="19CE8A2B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1CB29065" w14:textId="3F97763E" w:rsidR="00B411C8" w:rsidRDefault="00B411C8">
      <w:pPr>
        <w:rPr>
          <w:rFonts w:ascii="Times New Roman" w:hAnsi="Times New Roman" w:cs="Times New Roman"/>
          <w:sz w:val="16"/>
          <w:szCs w:val="16"/>
        </w:rPr>
      </w:pPr>
    </w:p>
    <w:p w14:paraId="27900F42" w14:textId="62B0A9E1" w:rsidR="009F2307" w:rsidRDefault="009F2307">
      <w:pPr>
        <w:rPr>
          <w:rFonts w:ascii="Times New Roman" w:hAnsi="Times New Roman" w:cs="Times New Roman"/>
          <w:sz w:val="16"/>
          <w:szCs w:val="16"/>
        </w:rPr>
      </w:pPr>
    </w:p>
    <w:p w14:paraId="0DE79099" w14:textId="0E673A12" w:rsidR="009F2307" w:rsidRPr="009F2307" w:rsidRDefault="009F230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 w:hint="eastAsia"/>
          <w:sz w:val="16"/>
          <w:szCs w:val="16"/>
        </w:rPr>
        <w:t xml:space="preserve">(2) </w:t>
      </w:r>
      <w:r>
        <w:rPr>
          <w:rFonts w:ascii="Times New Roman" w:hAnsi="Times New Roman" w:cs="Times New Roman" w:hint="eastAsia"/>
          <w:sz w:val="16"/>
          <w:szCs w:val="16"/>
        </w:rPr>
        <w:t>函数重写</w:t>
      </w:r>
    </w:p>
    <w:p w14:paraId="6AD71937" w14:textId="0841DE10" w:rsidR="00081FA2" w:rsidRPr="009F2307" w:rsidRDefault="00B411C8">
      <w:pPr>
        <w:rPr>
          <w:rFonts w:ascii="Times New Roman" w:hAnsi="Times New Roman" w:cs="Times New Roman"/>
          <w:sz w:val="16"/>
          <w:szCs w:val="16"/>
        </w:rPr>
      </w:pPr>
      <w:r w:rsidRPr="00CD4B4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6BCA2F21" wp14:editId="5E663B46">
                <wp:simplePos x="0" y="0"/>
                <wp:positionH relativeFrom="column">
                  <wp:posOffset>342901</wp:posOffset>
                </wp:positionH>
                <wp:positionV relativeFrom="paragraph">
                  <wp:posOffset>49475</wp:posOffset>
                </wp:positionV>
                <wp:extent cx="4230094" cy="1016759"/>
                <wp:effectExtent l="0" t="0" r="0" b="0"/>
                <wp:wrapNone/>
                <wp:docPr id="1919235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094" cy="101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A905" w14:textId="77777777" w:rsidR="008228A4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基类里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virtual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在子类里重新定义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函数名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参数列表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返回类型完全相同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子类</w:t>
                            </w:r>
                          </w:p>
                          <w:p w14:paraId="3BA9BC3E" w14:textId="49EA5813" w:rsidR="004D2E6D" w:rsidRDefault="00B84DFE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函数后面建议有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override 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避免函数格式不一致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此时子类的虚函数表</w:t>
                            </w:r>
                            <w:del w:id="353" w:author="yuan@advequip.local" w:date="2025-06-27T08:59:00Z" w16du:dateUtc="2025-06-27T15:59:00Z">
                              <w:r w:rsidR="004D2E6D"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里</w:delText>
                              </w:r>
                            </w:del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会</w:t>
                            </w:r>
                            <w:proofErr w:type="gramStart"/>
                            <w:r w:rsidR="004D2E6D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把基类子对象</w:t>
                            </w:r>
                            <w:proofErr w:type="gramEnd"/>
                          </w:p>
                          <w:p w14:paraId="5DFD7863" w14:textId="014258B2" w:rsidR="008228A4" w:rsidDel="007C4E8D" w:rsidRDefault="004D2E6D" w:rsidP="00CD31AD">
                            <w:pPr>
                              <w:ind w:left="240" w:hangingChars="150" w:hanging="240"/>
                              <w:rPr>
                                <w:del w:id="354" w:author="yuan@advequip.local" w:date="2025-06-27T13:35:00Z" w16du:dateUtc="2025-06-27T20:35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的基类模块</w:t>
                            </w:r>
                            <w:proofErr w:type="gramEnd"/>
                            <w:ins w:id="355" w:author="yuan@advequip.local" w:date="2025-06-27T08:59:00Z" w16du:dateUtc="2025-06-27T15:59:00Z">
                              <w:r w:rsidR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</w:ins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的该虚函数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重写为自己的形式</w:t>
                            </w:r>
                            <w:del w:id="356" w:author="yuan@advequip.local" w:date="2025-06-27T08:59:00Z" w16du:dateUtc="2025-06-27T15:59:00Z">
                              <w:r w:rsidDel="004D3A20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)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多态</w:t>
                            </w:r>
                            <w:del w:id="357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是动态绑定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非多态</w:t>
                            </w:r>
                            <w:del w:id="358" w:author="yuan@advequip.local" w:date="2025-06-27T13:34:00Z" w16du:dateUtc="2025-06-27T20:34:00Z">
                              <w:r w:rsidR="008228A4"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时</w:delText>
                              </w:r>
                            </w:del>
                            <w:r w:rsidR="008228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是静态绑</w:t>
                            </w:r>
                            <w:ins w:id="359" w:author="yuan@advequip.local" w:date="2025-06-27T13:35:00Z" w16du:dateUtc="2025-06-27T20:35:00Z">
                              <w:r w:rsidR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定</w:t>
                              </w:r>
                            </w:ins>
                          </w:p>
                          <w:p w14:paraId="72F4E2B7" w14:textId="2AA02D7A" w:rsidR="00B411C8" w:rsidRDefault="008228A4" w:rsidP="007C4E8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360" w:author="yuan@advequip.local" w:date="2025-06-27T13:35:00Z" w16du:dateUtc="2025-06-27T20:35:00Z">
                              <w:r w:rsidDel="007C4E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>定</w:delText>
                              </w:r>
                            </w:del>
                          </w:p>
                          <w:p w14:paraId="563F5D00" w14:textId="293EDDFF" w:rsidR="008228A4" w:rsidRDefault="008228A4" w:rsidP="008228A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函数重写支持多态</w:t>
                            </w:r>
                          </w:p>
                          <w:p w14:paraId="57DFB0A0" w14:textId="47016BA7" w:rsidR="008228A4" w:rsidRDefault="008228A4" w:rsidP="008228A4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 w:val="16"/>
                                <w:szCs w:val="16"/>
                              </w:rPr>
                              <w:t>不</w:t>
                            </w:r>
                            <w:ins w:id="361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t>能</w:t>
                              </w:r>
                            </w:ins>
                            <w:del w:id="362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用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 xml:space="preserve">using Base::fun; </w:t>
                            </w:r>
                            <w:ins w:id="363" w:author="Martin Ma" w:date="2025-09-09T00:05:00Z" w16du:dateUtc="2025-09-09T07:05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(</w:t>
                              </w:r>
                            </w:ins>
                            <w:ins w:id="364" w:author="Martin Ma" w:date="2025-09-09T00:04:00Z" w16du:dateUtc="2025-09-09T07:04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不能</w:t>
                              </w:r>
                            </w:ins>
                            <w:del w:id="365" w:author="Martin Ma" w:date="2025-09-09T00:06:00Z" w16du:dateUtc="2025-09-09T07:06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引入这个作用域</w:delText>
                              </w:r>
                            </w:del>
                            <w:ins w:id="366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用该方法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让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Base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里重写的虚函数在子类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del w:id="367" w:author="Martin Ma" w:date="2025-09-09T00:03:00Z" w16du:dateUtc="2025-09-09T07:03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可以</w:delText>
                              </w:r>
                            </w:del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使用</w:t>
                            </w:r>
                            <w:ins w:id="368" w:author="Martin Ma" w:date="2025-09-09T00:05:00Z" w16du:dateUtc="2025-09-09T07:05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EE0000"/>
                                  <w:sz w:val="16"/>
                                  <w:szCs w:val="16"/>
                                  <w:rPrChange w:id="369" w:author="Martin Ma" w:date="2025-09-09T00:05:00Z" w16du:dateUtc="2025-09-09T07:05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)</w:t>
                              </w:r>
                            </w:ins>
                            <w:del w:id="370" w:author="Martin Ma" w:date="2025-09-09T00:05:00Z" w16du:dateUtc="2025-09-09T07:05:00Z">
                              <w:r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>,</w:delText>
                              </w:r>
                              <w:r w:rsidDel="00A20B23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</w:p>
                          <w:p w14:paraId="3B87CBFB" w14:textId="56D6331B" w:rsidR="008228A4" w:rsidRPr="00BF3E20" w:rsidRDefault="008228A4" w:rsidP="008228A4">
                            <w:pPr>
                              <w:ind w:leftChars="100" w:left="290" w:hangingChars="50" w:hanging="80"/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只能</w:t>
                            </w:r>
                            <w:ins w:id="371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通过</w:t>
                              </w:r>
                            </w:ins>
                            <w:ins w:id="372" w:author="Martin Ma" w:date="2025-09-09T00:07:00Z" w16du:dateUtc="2025-09-09T07:07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子</w:t>
                              </w:r>
                            </w:ins>
                            <w:ins w:id="373" w:author="Martin Ma" w:date="2025-09-09T00:06:00Z" w16du:dateUtc="2025-09-09T07:06:00Z"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对象</w:t>
                              </w:r>
                            </w:ins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指定作用域</w:t>
                            </w:r>
                            <w:proofErr w:type="spell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d.Base</w:t>
                            </w:r>
                            <w:proofErr w:type="spell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::fun();</w:t>
                            </w:r>
                            <w:ins w:id="374" w:author="Martin Ma" w:date="2025-09-09T00:07:00Z" w16du:dateUtc="2025-09-09T07:07:00Z">
                              <w:r w:rsidR="00A20B23" w:rsidRPr="00A20B2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375" w:author="Martin Ma" w:date="2025-09-09T00:07:00Z" w16du:dateUtc="2025-09-09T07:07:00Z">
                                    <w:rPr>
                                      <w:rFonts w:ascii="Times New Roman" w:hAnsi="Times New Roman" w:cs="Times New Roman"/>
                                      <w:color w:val="EE0000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  <w:r w:rsidR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t>来</w:t>
                              </w:r>
                            </w:ins>
                            <w:del w:id="376" w:author="Martin Ma" w:date="2025-09-09T00:07:00Z" w16du:dateUtc="2025-09-09T07:07:00Z">
                              <w:r w:rsidR="00F27042" w:rsidRPr="00BF3E20" w:rsidDel="00A20B23"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 w:val="16"/>
                                  <w:szCs w:val="16"/>
                                </w:rPr>
                                <w:delText xml:space="preserve"> </w:delText>
                              </w:r>
                            </w:del>
                            <w:proofErr w:type="gramStart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调用基类</w:t>
                            </w:r>
                            <w:r w:rsidR="00D741F3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里</w:t>
                            </w:r>
                            <w:proofErr w:type="gramEnd"/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重</w:t>
                            </w:r>
                            <w:r w:rsidR="00BF3E20"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写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的</w:t>
                            </w:r>
                            <w:r w:rsid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虚</w:t>
                            </w:r>
                            <w:r w:rsidRPr="00BF3E20">
                              <w:rPr>
                                <w:rFonts w:ascii="Times New Roman" w:hAnsi="Times New Roman" w:cs="Times New Roman" w:hint="eastAsia"/>
                                <w:color w:val="EE0000"/>
                                <w:sz w:val="16"/>
                                <w:szCs w:val="16"/>
                              </w:rPr>
                              <w:t>函数</w:t>
                            </w:r>
                          </w:p>
                          <w:p w14:paraId="63A93E90" w14:textId="77777777" w:rsidR="008228A4" w:rsidRPr="00BF3E20" w:rsidRDefault="008228A4" w:rsidP="008228A4">
                            <w:pPr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pPr>
                          </w:p>
                          <w:p w14:paraId="5351D751" w14:textId="77777777" w:rsidR="008228A4" w:rsidRPr="008228A4" w:rsidRDefault="008228A4" w:rsidP="00CD31AD">
                            <w:pPr>
                              <w:ind w:left="240" w:hangingChars="150" w:hanging="24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2F21" id="_x0000_s1044" type="#_x0000_t202" style="position:absolute;left:0;text-align:left;margin-left:27pt;margin-top:3.9pt;width:333.1pt;height:8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rB/gEAANY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" filled="f" stroked="f">
                <v:textbox>
                  <w:txbxContent>
                    <w:p w14:paraId="3E41A905" w14:textId="77777777" w:rsidR="008228A4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基类里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virtual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在子类里重新定义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函数名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参数列表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返回类型完全相同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子类</w:t>
                      </w:r>
                    </w:p>
                    <w:p w14:paraId="3BA9BC3E" w14:textId="49EA5813" w:rsidR="004D2E6D" w:rsidRDefault="00B84DFE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函数后面建议有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override 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避免函数格式不一致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)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此时子类的虚函数表</w:t>
                      </w:r>
                      <w:del w:id="377" w:author="yuan@advequip.local" w:date="2025-06-27T08:59:00Z" w16du:dateUtc="2025-06-27T15:59:00Z">
                        <w:r w:rsidR="004D2E6D"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里</w:delText>
                        </w:r>
                      </w:del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会</w:t>
                      </w:r>
                      <w:proofErr w:type="gramStart"/>
                      <w:r w:rsidR="004D2E6D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把基类子对象</w:t>
                      </w:r>
                      <w:proofErr w:type="gramEnd"/>
                    </w:p>
                    <w:p w14:paraId="5DFD7863" w14:textId="014258B2" w:rsidR="008228A4" w:rsidDel="007C4E8D" w:rsidRDefault="004D2E6D" w:rsidP="00CD31AD">
                      <w:pPr>
                        <w:ind w:left="240" w:hangingChars="150" w:hanging="240"/>
                        <w:rPr>
                          <w:del w:id="378" w:author="yuan@advequip.local" w:date="2025-06-27T13:35:00Z" w16du:dateUtc="2025-06-27T20:35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继承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的基类模块</w:t>
                      </w:r>
                      <w:proofErr w:type="gramEnd"/>
                      <w:ins w:id="379" w:author="yuan@advequip.local" w:date="2025-06-27T08:59:00Z" w16du:dateUtc="2025-06-27T15:59:00Z">
                        <w:r w:rsidR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)</w:t>
                        </w:r>
                      </w:ins>
                      <w:proofErr w:type="gramStart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的该虚函数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重写为自己的形式</w:t>
                      </w:r>
                      <w:del w:id="380" w:author="yuan@advequip.local" w:date="2025-06-27T08:59:00Z" w16du:dateUtc="2025-06-27T15:59:00Z">
                        <w:r w:rsidDel="004D3A20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)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多态</w:t>
                      </w:r>
                      <w:del w:id="381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是动态绑定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非多态</w:t>
                      </w:r>
                      <w:del w:id="382" w:author="yuan@advequip.local" w:date="2025-06-27T13:34:00Z" w16du:dateUtc="2025-06-27T20:34:00Z">
                        <w:r w:rsidR="008228A4"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时</w:delText>
                        </w:r>
                      </w:del>
                      <w:r w:rsidR="008228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是静态绑</w:t>
                      </w:r>
                      <w:ins w:id="383" w:author="yuan@advequip.local" w:date="2025-06-27T13:35:00Z" w16du:dateUtc="2025-06-27T20:35:00Z">
                        <w:r w:rsidR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定</w:t>
                        </w:r>
                      </w:ins>
                    </w:p>
                    <w:p w14:paraId="72F4E2B7" w14:textId="2AA02D7A" w:rsidR="00B411C8" w:rsidRDefault="008228A4" w:rsidP="007C4E8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384" w:author="yuan@advequip.local" w:date="2025-06-27T13:35:00Z" w16du:dateUtc="2025-06-27T20:35:00Z">
                        <w:r w:rsidDel="007C4E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>定</w:delText>
                        </w:r>
                      </w:del>
                    </w:p>
                    <w:p w14:paraId="563F5D00" w14:textId="293EDDFF" w:rsidR="008228A4" w:rsidRDefault="008228A4" w:rsidP="008228A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函数重写支持多态</w:t>
                      </w:r>
                    </w:p>
                    <w:p w14:paraId="57DFB0A0" w14:textId="47016BA7" w:rsidR="008228A4" w:rsidRDefault="008228A4" w:rsidP="008228A4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BF3E20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 w:val="16"/>
                          <w:szCs w:val="16"/>
                        </w:rPr>
                        <w:t>不</w:t>
                      </w:r>
                      <w:ins w:id="385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t>能</w:t>
                        </w:r>
                      </w:ins>
                      <w:del w:id="386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b/>
                            <w:bCs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用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 xml:space="preserve">using Base::fun; </w:t>
                      </w:r>
                      <w:ins w:id="387" w:author="Martin Ma" w:date="2025-09-09T00:05:00Z" w16du:dateUtc="2025-09-09T07:05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(</w:t>
                        </w:r>
                      </w:ins>
                      <w:ins w:id="388" w:author="Martin Ma" w:date="2025-09-09T00:04:00Z" w16du:dateUtc="2025-09-09T07:04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不能</w:t>
                        </w:r>
                      </w:ins>
                      <w:del w:id="389" w:author="Martin Ma" w:date="2025-09-09T00:06:00Z" w16du:dateUtc="2025-09-09T07:06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引入这个作用域</w:delText>
                        </w:r>
                      </w:del>
                      <w:ins w:id="390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用该方法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让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Base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里重写的虚函数在子类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del w:id="391" w:author="Martin Ma" w:date="2025-09-09T00:03:00Z" w16du:dateUtc="2025-09-09T07:03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可以</w:delText>
                        </w:r>
                      </w:del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使用</w:t>
                      </w:r>
                      <w:ins w:id="392" w:author="Martin Ma" w:date="2025-09-09T00:05:00Z" w16du:dateUtc="2025-09-09T07:05:00Z">
                        <w:r w:rsidR="00A20B23" w:rsidRPr="00A20B23">
                          <w:rPr>
                            <w:rFonts w:ascii="Times New Roman" w:hAnsi="Times New Roman" w:cs="Times New Roman"/>
                            <w:color w:val="EE0000"/>
                            <w:sz w:val="16"/>
                            <w:szCs w:val="16"/>
                            <w:rPrChange w:id="393" w:author="Martin Ma" w:date="2025-09-09T00:05:00Z" w16du:dateUtc="2025-09-09T07:05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)</w:t>
                        </w:r>
                      </w:ins>
                      <w:del w:id="394" w:author="Martin Ma" w:date="2025-09-09T00:05:00Z" w16du:dateUtc="2025-09-09T07:05:00Z">
                        <w:r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>,</w:delText>
                        </w:r>
                        <w:r w:rsidDel="00A20B23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</w:p>
                    <w:p w14:paraId="3B87CBFB" w14:textId="56D6331B" w:rsidR="008228A4" w:rsidRPr="00BF3E20" w:rsidRDefault="008228A4" w:rsidP="008228A4">
                      <w:pPr>
                        <w:ind w:leftChars="100" w:left="290" w:hangingChars="50" w:hanging="80"/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只能</w:t>
                      </w:r>
                      <w:ins w:id="395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通过</w:t>
                        </w:r>
                      </w:ins>
                      <w:ins w:id="396" w:author="Martin Ma" w:date="2025-09-09T00:07:00Z" w16du:dateUtc="2025-09-09T07:07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子</w:t>
                        </w:r>
                      </w:ins>
                      <w:ins w:id="397" w:author="Martin Ma" w:date="2025-09-09T00:06:00Z" w16du:dateUtc="2025-09-09T07:06:00Z"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对象</w:t>
                        </w:r>
                      </w:ins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指定作用域</w:t>
                      </w:r>
                      <w:proofErr w:type="spell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d.Base</w:t>
                      </w:r>
                      <w:proofErr w:type="spell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::fun();</w:t>
                      </w:r>
                      <w:ins w:id="398" w:author="Martin Ma" w:date="2025-09-09T00:07:00Z" w16du:dateUtc="2025-09-09T07:07:00Z">
                        <w:r w:rsidR="00A20B23" w:rsidRPr="00A20B23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399" w:author="Martin Ma" w:date="2025-09-09T00:07:00Z" w16du:dateUtc="2025-09-09T07:07:00Z">
                              <w:rPr>
                                <w:rFonts w:ascii="Times New Roman" w:hAnsi="Times New Roman" w:cs="Times New Roman"/>
                                <w:color w:val="EE0000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  <w:r w:rsidR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t>来</w:t>
                        </w:r>
                      </w:ins>
                      <w:del w:id="400" w:author="Martin Ma" w:date="2025-09-09T00:07:00Z" w16du:dateUtc="2025-09-09T07:07:00Z">
                        <w:r w:rsidR="00F27042" w:rsidRPr="00BF3E20" w:rsidDel="00A20B23">
                          <w:rPr>
                            <w:rFonts w:ascii="Times New Roman" w:hAnsi="Times New Roman" w:cs="Times New Roman" w:hint="eastAsia"/>
                            <w:color w:val="EE0000"/>
                            <w:sz w:val="16"/>
                            <w:szCs w:val="16"/>
                          </w:rPr>
                          <w:delText xml:space="preserve"> </w:delText>
                        </w:r>
                      </w:del>
                      <w:proofErr w:type="gramStart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调用基类</w:t>
                      </w:r>
                      <w:r w:rsidR="00D741F3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里</w:t>
                      </w:r>
                      <w:proofErr w:type="gramEnd"/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重</w:t>
                      </w:r>
                      <w:r w:rsidR="00BF3E20"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写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的</w:t>
                      </w:r>
                      <w:r w:rsid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虚</w:t>
                      </w:r>
                      <w:r w:rsidRPr="00BF3E20">
                        <w:rPr>
                          <w:rFonts w:ascii="Times New Roman" w:hAnsi="Times New Roman" w:cs="Times New Roman" w:hint="eastAsia"/>
                          <w:color w:val="EE0000"/>
                          <w:sz w:val="16"/>
                          <w:szCs w:val="16"/>
                        </w:rPr>
                        <w:t>函数</w:t>
                      </w:r>
                    </w:p>
                    <w:p w14:paraId="63A93E90" w14:textId="77777777" w:rsidR="008228A4" w:rsidRPr="00BF3E20" w:rsidRDefault="008228A4" w:rsidP="008228A4">
                      <w:pPr>
                        <w:rPr>
                          <w:rFonts w:ascii="Times New Roman" w:hAnsi="Times New Roman" w:cs="Times New Roman"/>
                          <w:color w:val="EE0000"/>
                          <w:sz w:val="16"/>
                          <w:szCs w:val="16"/>
                        </w:rPr>
                      </w:pPr>
                    </w:p>
                    <w:p w14:paraId="5351D751" w14:textId="77777777" w:rsidR="008228A4" w:rsidRPr="008228A4" w:rsidRDefault="008228A4" w:rsidP="00CD31AD">
                      <w:pPr>
                        <w:ind w:left="240" w:hangingChars="150" w:hanging="24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392B0" w14:textId="2716EFEC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25DDA11" w14:textId="74FBBEC1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20835022" w14:textId="64120E18" w:rsidR="00081FA2" w:rsidRPr="009F2307" w:rsidRDefault="00081FA2">
      <w:pPr>
        <w:rPr>
          <w:rFonts w:ascii="Times New Roman" w:hAnsi="Times New Roman" w:cs="Times New Roman"/>
          <w:sz w:val="16"/>
          <w:szCs w:val="16"/>
        </w:rPr>
      </w:pPr>
    </w:p>
    <w:p w14:paraId="40114D1E" w14:textId="142EE1B9" w:rsidR="00081FA2" w:rsidRDefault="00081FA2">
      <w:pPr>
        <w:rPr>
          <w:rFonts w:hint="eastAsia"/>
          <w:sz w:val="16"/>
          <w:szCs w:val="16"/>
        </w:rPr>
      </w:pPr>
    </w:p>
    <w:p w14:paraId="4EDE7F75" w14:textId="4A82B0F4" w:rsidR="00910E1A" w:rsidRDefault="00910E1A">
      <w:pPr>
        <w:rPr>
          <w:rFonts w:hint="eastAsia"/>
          <w:sz w:val="16"/>
          <w:szCs w:val="16"/>
        </w:rPr>
      </w:pPr>
    </w:p>
    <w:p w14:paraId="7A4919DA" w14:textId="5083C2CC" w:rsidR="00B411C8" w:rsidDel="007C4E8D" w:rsidRDefault="00B411C8">
      <w:pPr>
        <w:rPr>
          <w:del w:id="401" w:author="yuan@advequip.local" w:date="2025-06-27T13:35:00Z" w16du:dateUtc="2025-06-27T20:35:00Z"/>
          <w:rFonts w:hint="eastAsia"/>
          <w:sz w:val="16"/>
          <w:szCs w:val="16"/>
        </w:rPr>
      </w:pPr>
    </w:p>
    <w:p w14:paraId="31A4949B" w14:textId="335570BE" w:rsidR="00B411C8" w:rsidRDefault="00B411C8">
      <w:pPr>
        <w:rPr>
          <w:rFonts w:hint="eastAsia"/>
          <w:sz w:val="16"/>
          <w:szCs w:val="16"/>
        </w:rPr>
      </w:pPr>
    </w:p>
    <w:p w14:paraId="709729AE" w14:textId="4D646BC9" w:rsidR="00B411C8" w:rsidRDefault="00D741F3">
      <w:pPr>
        <w:rPr>
          <w:rFonts w:hint="eastAsia"/>
          <w:sz w:val="16"/>
          <w:szCs w:val="16"/>
        </w:rPr>
      </w:pPr>
      <w:r w:rsidRPr="00D741F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179FAFB" wp14:editId="0DBD3EDA">
                <wp:simplePos x="0" y="0"/>
                <wp:positionH relativeFrom="column">
                  <wp:posOffset>366754</wp:posOffset>
                </wp:positionH>
                <wp:positionV relativeFrom="paragraph">
                  <wp:posOffset>65488</wp:posOffset>
                </wp:positionV>
                <wp:extent cx="3997235" cy="1160890"/>
                <wp:effectExtent l="0" t="0" r="0" b="1270"/>
                <wp:wrapNone/>
                <wp:docPr id="125199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235" cy="116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EDAC" w14:textId="173F3382" w:rsidR="00D741F3" w:rsidRPr="00D741F3" w:rsidRDefault="00D741F3" w:rsidP="00D741F3">
                            <w:pP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741F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sz w:val="16"/>
                                <w:szCs w:val="16"/>
                              </w:rPr>
                              <w:t>不能作为虚函数的函数 (不能重写的函数)</w:t>
                            </w:r>
                          </w:p>
                          <w:p w14:paraId="585D5A79" w14:textId="5CE3EBC2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bookmarkStart w:id="402" w:name="OLE_LINK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bookmarkEnd w:id="402"/>
                            <w:r w:rsidRPr="00D741F3">
                              <w:rPr>
                                <w:rFonts w:asciiTheme="minorEastAsia" w:hAnsiTheme="minorEastAsia" w:cs="Times New Roman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内联函数</w:t>
                            </w:r>
                          </w:p>
                          <w:p w14:paraId="1064B6CA" w14:textId="19531487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构造函数</w:t>
                            </w:r>
                          </w:p>
                          <w:p w14:paraId="02C52D44" w14:textId="714D2879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静态成员函数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static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成员函数是属于类的</w:t>
                            </w:r>
                            <w:r w:rsidR="000F6FF0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不属于任何对象</w:t>
                            </w:r>
                          </w:p>
                          <w:p w14:paraId="616640EC" w14:textId="55FF43C1" w:rsidR="00D741F3" w:rsidRPr="000F6FF0" w:rsidRDefault="00D741F3" w:rsidP="00D741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友元函数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不支持继承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没有作为虚函数的必要</w:t>
                            </w:r>
                          </w:p>
                          <w:p w14:paraId="78B44DB7" w14:textId="4760C61E" w:rsidR="00D741F3" w:rsidRPr="000F6FF0" w:rsidDel="0008175A" w:rsidRDefault="00D741F3" w:rsidP="00D741F3">
                            <w:pPr>
                              <w:rPr>
                                <w:del w:id="403" w:author="Martin Ma" w:date="2025-07-02T19:37:00Z" w16du:dateUtc="2025-07-03T02:37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sym w:font="Wingdings" w:char="F06C"/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赋值运算符：</w:t>
                            </w:r>
                            <w:del w:id="404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赋值运算符要求形参类型与本身类型相同</w:delText>
                              </w:r>
                              <w:r w:rsidR="00DE630B" w:rsidDel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delText xml:space="preserve">, 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基类中赋值操作</w:t>
                            </w:r>
                            <w:ins w:id="405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运算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符</w:t>
                            </w:r>
                            <w:ins w:id="406" w:author="Martin Ma" w:date="2025-07-02T19:37:00Z" w16du:dateUtc="2025-07-03T02:37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的</w:t>
                              </w:r>
                            </w:ins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形参</w:t>
                            </w:r>
                            <w:del w:id="407" w:author="Martin Ma" w:date="2025-07-02T19:38:00Z" w16du:dateUtc="2025-07-03T02:38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delText>为</w:delText>
                              </w:r>
                            </w:del>
                            <w:ins w:id="408" w:author="Martin Ma" w:date="2025-07-02T19:38:00Z" w16du:dateUtc="2025-07-03T02:38:00Z">
                              <w:r w:rsidR="0008175A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>很多时候是</w:t>
                              </w:r>
                            </w:ins>
                          </w:p>
                          <w:p w14:paraId="359EBA8D" w14:textId="77777777" w:rsidR="0008175A" w:rsidRDefault="00D741F3" w:rsidP="0008175A">
                            <w:pPr>
                              <w:rPr>
                                <w:ins w:id="409" w:author="Martin Ma" w:date="2025-07-02T19:38:00Z" w16du:dateUtc="2025-07-03T02:3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del w:id="410" w:author="Martin Ma" w:date="2025-07-02T19:37:00Z" w16du:dateUtc="2025-07-03T02:37:00Z">
                              <w:r w:rsidRPr="000F6FF0" w:rsidDel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</w:rPr>
                                <w:delText>.</w:delText>
                              </w:r>
                            </w:del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基</w:t>
                            </w:r>
                            <w:proofErr w:type="gramStart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</w:t>
                            </w:r>
                            <w:proofErr w:type="gramEnd"/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类型</w:t>
                            </w:r>
                            <w:r w:rsidR="000F6FF0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即使声明成虚函</w:t>
                            </w:r>
                          </w:p>
                          <w:p w14:paraId="6441CFE6" w14:textId="3C26156E" w:rsidR="00D741F3" w:rsidRPr="000F6FF0" w:rsidRDefault="0008175A" w:rsidP="0008175A">
                            <w:pPr>
                              <w:ind w:firstLineChars="100" w:firstLine="16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ins w:id="411" w:author="Martin Ma" w:date="2025-07-02T19:38:00Z" w16du:dateUtc="2025-07-03T02:38:00Z">
                              <w:r w:rsidRPr="0008175A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6"/>
                                  <w:szCs w:val="16"/>
                                  <w:rPrChange w:id="412" w:author="Martin Ma" w:date="2025-07-02T19:38:00Z" w16du:dateUtc="2025-07-03T02:38:00Z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  <w:t>.</w:t>
                              </w:r>
                            </w:ins>
                            <w:r w:rsidR="00D741F3" w:rsidRPr="000F6FF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数也不能</w:t>
                            </w:r>
                            <w:r w:rsidR="00592EA4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实现函数重写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FAFB" id="_x0000_s1045" type="#_x0000_t202" style="position:absolute;left:0;text-align:left;margin-left:28.9pt;margin-top:5.15pt;width:314.75pt;height:91.4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" filled="f" stroked="f">
                <v:textbox>
                  <w:txbxContent>
                    <w:p w14:paraId="1962EDAC" w14:textId="173F3382" w:rsidR="00D741F3" w:rsidRPr="00D741F3" w:rsidRDefault="00D741F3" w:rsidP="00D741F3">
                      <w:pPr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741F3">
                        <w:rPr>
                          <w:rFonts w:asciiTheme="minorEastAsia" w:hAnsiTheme="minorEastAsia" w:cs="Times New Roman" w:hint="eastAsia"/>
                          <w:b/>
                          <w:bCs/>
                          <w:sz w:val="16"/>
                          <w:szCs w:val="16"/>
                        </w:rPr>
                        <w:t>不能作为虚函数的函数 (不能重写的函数)</w:t>
                      </w:r>
                    </w:p>
                    <w:p w14:paraId="585D5A79" w14:textId="5CE3EBC2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bookmarkStart w:id="413" w:name="OLE_LINK2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sym w:font="Wingdings" w:char="F06C"/>
                      </w:r>
                      <w:bookmarkEnd w:id="413"/>
                      <w:r w:rsidRPr="00D741F3">
                        <w:rPr>
                          <w:rFonts w:asciiTheme="minorEastAsia" w:hAnsiTheme="minorEastAsia" w:cs="Times New Roman" w:hint="eastAsia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内联函数</w:t>
                      </w:r>
                    </w:p>
                    <w:p w14:paraId="1064B6CA" w14:textId="19531487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构造函数</w:t>
                      </w:r>
                    </w:p>
                    <w:p w14:paraId="02C52D44" w14:textId="714D2879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静态成员函数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static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成员函数是属于类的</w:t>
                      </w:r>
                      <w:r w:rsidR="000F6FF0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不属于任何对象</w:t>
                      </w:r>
                    </w:p>
                    <w:p w14:paraId="616640EC" w14:textId="55FF43C1" w:rsidR="00D741F3" w:rsidRPr="000F6FF0" w:rsidRDefault="00D741F3" w:rsidP="00D741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友元函数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不支持继承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没有作为虚函数的必要</w:t>
                      </w:r>
                    </w:p>
                    <w:p w14:paraId="78B44DB7" w14:textId="4760C61E" w:rsidR="00D741F3" w:rsidRPr="000F6FF0" w:rsidDel="0008175A" w:rsidRDefault="00D741F3" w:rsidP="00D741F3">
                      <w:pPr>
                        <w:rPr>
                          <w:del w:id="414" w:author="Martin Ma" w:date="2025-07-02T19:37:00Z" w16du:dateUtc="2025-07-03T02:37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sym w:font="Wingdings" w:char="F06C"/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赋值运算符：</w:t>
                      </w:r>
                      <w:del w:id="415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赋值运算符要求形参类型与本身类型相同</w:delText>
                        </w:r>
                        <w:r w:rsidR="00DE630B" w:rsidDel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delText xml:space="preserve">, 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基类中赋值操作</w:t>
                      </w:r>
                      <w:ins w:id="416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运算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符</w:t>
                      </w:r>
                      <w:ins w:id="417" w:author="Martin Ma" w:date="2025-07-02T19:37:00Z" w16du:dateUtc="2025-07-03T02:37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的</w:t>
                        </w:r>
                      </w:ins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形参</w:t>
                      </w:r>
                      <w:del w:id="418" w:author="Martin Ma" w:date="2025-07-02T19:38:00Z" w16du:dateUtc="2025-07-03T02:38:00Z">
                        <w:r w:rsidRPr="000F6FF0" w:rsidDel="0008175A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delText>为</w:delText>
                        </w:r>
                      </w:del>
                      <w:ins w:id="419" w:author="Martin Ma" w:date="2025-07-02T19:38:00Z" w16du:dateUtc="2025-07-03T02:38:00Z">
                        <w:r w:rsidR="0008175A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>很多时候是</w:t>
                        </w:r>
                      </w:ins>
                    </w:p>
                    <w:p w14:paraId="359EBA8D" w14:textId="77777777" w:rsidR="0008175A" w:rsidRDefault="00D741F3" w:rsidP="0008175A">
                      <w:pPr>
                        <w:rPr>
                          <w:ins w:id="420" w:author="Martin Ma" w:date="2025-07-02T19:38:00Z" w16du:dateUtc="2025-07-03T02:38:00Z"/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del w:id="421" w:author="Martin Ma" w:date="2025-07-02T19:37:00Z" w16du:dateUtc="2025-07-03T02:37:00Z">
                        <w:r w:rsidRPr="000F6FF0" w:rsidDel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</w:rPr>
                          <w:delText>.</w:delText>
                        </w:r>
                      </w:del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基</w:t>
                      </w:r>
                      <w:proofErr w:type="gramStart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</w:t>
                      </w:r>
                      <w:proofErr w:type="gramEnd"/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类型</w:t>
                      </w:r>
                      <w:r w:rsidR="000F6FF0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 xml:space="preserve">, </w:t>
                      </w:r>
                      <w:r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即使声明成虚函</w:t>
                      </w:r>
                    </w:p>
                    <w:p w14:paraId="6441CFE6" w14:textId="3C26156E" w:rsidR="00D741F3" w:rsidRPr="000F6FF0" w:rsidRDefault="0008175A" w:rsidP="0008175A">
                      <w:pPr>
                        <w:ind w:firstLineChars="100" w:firstLine="16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ins w:id="422" w:author="Martin Ma" w:date="2025-07-02T19:38:00Z" w16du:dateUtc="2025-07-03T02:38:00Z">
                        <w:r w:rsidRPr="0008175A">
                          <w:rPr>
                            <w:rFonts w:ascii="Times New Roman" w:hAnsi="Times New Roman" w:cs="Times New Roman"/>
                            <w:color w:val="FFFFFF" w:themeColor="background1"/>
                            <w:sz w:val="16"/>
                            <w:szCs w:val="16"/>
                            <w:rPrChange w:id="423" w:author="Martin Ma" w:date="2025-07-02T19:38:00Z" w16du:dateUtc="2025-07-03T02:38:00Z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  <w:t>.</w:t>
                        </w:r>
                      </w:ins>
                      <w:r w:rsidR="00D741F3" w:rsidRPr="000F6FF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数也不能</w:t>
                      </w:r>
                      <w:r w:rsidR="00592EA4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实现函数重写</w:t>
                      </w:r>
                    </w:p>
                  </w:txbxContent>
                </v:textbox>
              </v:shape>
            </w:pict>
          </mc:Fallback>
        </mc:AlternateContent>
      </w:r>
    </w:p>
    <w:p w14:paraId="6ED4AB57" w14:textId="193D06B0" w:rsidR="00B411C8" w:rsidRDefault="00B411C8">
      <w:pPr>
        <w:rPr>
          <w:rFonts w:hint="eastAsia"/>
          <w:sz w:val="16"/>
          <w:szCs w:val="16"/>
        </w:rPr>
      </w:pPr>
    </w:p>
    <w:p w14:paraId="11ECB322" w14:textId="3A72907E" w:rsidR="00B411C8" w:rsidRDefault="00B411C8">
      <w:pPr>
        <w:rPr>
          <w:rFonts w:hint="eastAsia"/>
          <w:sz w:val="16"/>
          <w:szCs w:val="16"/>
        </w:rPr>
      </w:pPr>
    </w:p>
    <w:p w14:paraId="62199DFE" w14:textId="004AF9BF" w:rsidR="00B411C8" w:rsidRDefault="00B411C8">
      <w:pPr>
        <w:rPr>
          <w:rFonts w:hint="eastAsia"/>
          <w:sz w:val="16"/>
          <w:szCs w:val="16"/>
        </w:rPr>
      </w:pPr>
    </w:p>
    <w:p w14:paraId="09901734" w14:textId="69B3CD95" w:rsidR="00B411C8" w:rsidRDefault="00B411C8">
      <w:pPr>
        <w:rPr>
          <w:rFonts w:hint="eastAsia"/>
          <w:sz w:val="16"/>
          <w:szCs w:val="16"/>
        </w:rPr>
      </w:pPr>
    </w:p>
    <w:p w14:paraId="6BC62D65" w14:textId="1DA2155D" w:rsidR="00B411C8" w:rsidRDefault="00B411C8">
      <w:pPr>
        <w:rPr>
          <w:rFonts w:hint="eastAsia"/>
          <w:sz w:val="16"/>
          <w:szCs w:val="16"/>
        </w:rPr>
      </w:pPr>
    </w:p>
    <w:p w14:paraId="068658F6" w14:textId="77777777" w:rsidR="00B411C8" w:rsidRDefault="00B411C8">
      <w:pPr>
        <w:rPr>
          <w:rFonts w:hint="eastAsia"/>
          <w:sz w:val="16"/>
          <w:szCs w:val="16"/>
        </w:rPr>
      </w:pPr>
    </w:p>
    <w:p w14:paraId="449B8E2E" w14:textId="7A6922AD" w:rsidR="00B411C8" w:rsidRDefault="00B411C8">
      <w:pPr>
        <w:rPr>
          <w:rFonts w:hint="eastAsia"/>
          <w:sz w:val="16"/>
          <w:szCs w:val="16"/>
        </w:rPr>
      </w:pPr>
    </w:p>
    <w:p w14:paraId="39C9912E" w14:textId="0C5159D3" w:rsidR="007C4E8D" w:rsidRDefault="007C4E8D">
      <w:pPr>
        <w:rPr>
          <w:ins w:id="424" w:author="yuan@advequip.local" w:date="2025-06-27T13:35:00Z" w16du:dateUtc="2025-06-27T20:35:00Z"/>
          <w:rFonts w:hint="eastAsia"/>
          <w:sz w:val="16"/>
          <w:szCs w:val="16"/>
        </w:rPr>
      </w:pPr>
      <w:ins w:id="425" w:author="yuan@advequip.local" w:date="2025-06-27T09:11:00Z" w16du:dateUtc="2025-06-27T16:11:00Z">
        <w:r w:rsidRPr="00681463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07392" behindDoc="1" locked="0" layoutInCell="1" allowOverlap="1" wp14:anchorId="71BF837C" wp14:editId="491FF28B">
                  <wp:simplePos x="0" y="0"/>
                  <wp:positionH relativeFrom="page">
                    <wp:posOffset>11195050</wp:posOffset>
                  </wp:positionH>
                  <wp:positionV relativeFrom="paragraph">
                    <wp:posOffset>104936</wp:posOffset>
                  </wp:positionV>
                  <wp:extent cx="3148330" cy="691515"/>
                  <wp:effectExtent l="0" t="0" r="13970" b="13335"/>
                  <wp:wrapNone/>
                  <wp:docPr id="1436786330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48330" cy="691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59CE4" w14:textId="78E25D1C" w:rsidR="00CA7773" w:rsidRPr="00CA7773" w:rsidRDefault="00CA7773">
                              <w:pPr>
                                <w:rPr>
                                  <w:ins w:id="426" w:author="yuan@advequip.local" w:date="2025-06-27T09:18:00Z" w16du:dateUtc="2025-06-27T16:18:00Z"/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rPrChange w:id="427" w:author="yuan@advequip.local" w:date="2025-06-27T09:20:00Z" w16du:dateUtc="2025-06-27T16:20:00Z">
                                    <w:rPr>
                                      <w:ins w:id="428" w:author="yuan@advequip.local" w:date="2025-06-27T09:18:00Z" w16du:dateUtc="2025-06-27T16:18:00Z"/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429" w:author="yuan@advequip.local" w:date="2025-06-27T09:18:00Z" w16du:dateUtc="2025-06-27T16:18:00Z"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430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final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431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和</w:t>
                                </w:r>
                                <w:r w:rsidRPr="00CA777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  <w:rPrChange w:id="432" w:author="yuan@advequip.local" w:date="2025-06-27T09:20:00Z" w16du:dateUtc="2025-06-27T16:20:00Z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override</w:t>
                                </w:r>
                                <w:r w:rsidRPr="00CA7773">
                                  <w:rPr>
                                    <w:rFonts w:ascii="Times New Roman" w:hAnsi="Times New Roman" w:cs="Times New Roman" w:hint="eastAsia"/>
                                    <w:b/>
                                    <w:bCs/>
                                    <w:sz w:val="16"/>
                                    <w:szCs w:val="16"/>
                                    <w:rPrChange w:id="433" w:author="yuan@advequip.local" w:date="2025-06-27T09:20:00Z" w16du:dateUtc="2025-06-27T16:20:00Z">
                                      <w:rPr>
                                        <w:rFonts w:ascii="Times New Roman" w:hAnsi="Times New Roman" w:cs="Times New Roman"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使用</w:t>
                                </w:r>
                              </w:ins>
                            </w:p>
                            <w:p w14:paraId="16C3561A" w14:textId="1FF3C2C2" w:rsidR="00681463" w:rsidRDefault="00681463">
                              <w:pPr>
                                <w:rPr>
                                  <w:ins w:id="434" w:author="yuan@advequip.local" w:date="2025-06-27T09:11:00Z" w16du:dateUtc="2025-06-27T16:11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35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class </w:t>
                                </w:r>
                                <w:proofErr w:type="spell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ClassName</w:t>
                                </w:r>
                                <w:proofErr w:type="spell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gramStart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final{.....</w:t>
                                </w:r>
                                <w:proofErr w:type="gramEnd"/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} </w:t>
                                </w:r>
                              </w:ins>
                              <w:ins w:id="436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37" w:author="yuan@advequip.local" w:date="2025-06-27T09:11:00Z" w16du:dateUtc="2025-06-27T16:11:00Z">
                                <w:r w:rsidRPr="000B66F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禁止这个类被继承</w:t>
                                </w:r>
                              </w:ins>
                            </w:p>
                            <w:p w14:paraId="75DDE73E" w14:textId="0AA9CCA7" w:rsidR="00681463" w:rsidRDefault="00681463">
                              <w:pPr>
                                <w:rPr>
                                  <w:ins w:id="438" w:author="yuan@advequip.local" w:date="2025-06-27T09:12:00Z" w16du:dateUtc="2025-06-27T16:12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39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virtual void </w:t>
                                </w:r>
                                <w:proofErr w:type="spellStart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func</w:t>
                                </w:r>
                                <w:proofErr w:type="spell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() final </w:t>
                                </w:r>
                              </w:ins>
                              <w:ins w:id="440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proofErr w:type="gramStart"/>
                              <w:ins w:id="441" w:author="yuan@advequip.local" w:date="2025-06-27T09:11:00Z" w16du:dateUtc="2025-06-27T16:11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禁止该虚函数</w:t>
                                </w:r>
                                <w:proofErr w:type="gramEnd"/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被子类</w:t>
                                </w:r>
                              </w:ins>
                              <w:ins w:id="442" w:author="yuan@advequip.local" w:date="2025-06-27T09:12:00Z" w16du:dateUtc="2025-06-27T16:12:00Z"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重写</w:t>
                                </w:r>
                              </w:ins>
                              <w:ins w:id="443" w:author="yuan@advequip.local" w:date="2025-06-27T09:17:00Z" w16du:dateUtc="2025-06-27T16:17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ins>
                              <w:ins w:id="444" w:author="yuan@advequip.local" w:date="2025-06-27T09:16:00Z" w16du:dateUtc="2025-06-27T16:16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只用于虚函数</w:t>
                                </w:r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ins>
                            </w:p>
                            <w:p w14:paraId="13544631" w14:textId="7C4BAC84" w:rsidR="00681463" w:rsidRDefault="00681463">
                              <w:pPr>
                                <w:rPr>
                                  <w:ins w:id="445" w:author="yuan@advequip.local" w:date="2025-06-27T09:13:00Z" w16du:dateUtc="2025-06-27T16:13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446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override final</w:t>
                                </w:r>
                              </w:ins>
                              <w:ins w:id="447" w:author="yuan@advequip.local" w:date="2025-06-27T09:19:00Z" w16du:dateUtc="2025-06-27T16:19:00Z">
                                <w:r w:rsidR="00CA7773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</w:ins>
                              <w:ins w:id="448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虚函数声明处</w:t>
                                </w:r>
                              </w:ins>
                              <w:r w:rsidR="00CD6A8D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ins w:id="449" w:author="yuan@advequip.local" w:date="2025-06-27T09:12:00Z" w16du:dateUtc="2025-06-27T16:12:00Z">
                                <w:r w:rsidRPr="00681463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重写父类函数并禁止再次重写</w:t>
                                </w:r>
                              </w:ins>
                            </w:p>
                            <w:p w14:paraId="799213CD" w14:textId="7FEEC1C9" w:rsidR="00681463" w:rsidRPr="00681463" w:rsidRDefault="00681463">
                              <w:pPr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450" w:author="yuan@advequip.local" w:date="2025-06-27T09:11:00Z" w16du:dateUtc="2025-06-27T16:11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BF837C" id="Text Box 2" o:spid="_x0000_s1046" type="#_x0000_t202" style="position:absolute;left:0;text-align:left;margin-left:881.5pt;margin-top:8.25pt;width:247.9pt;height:54.4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" filled="f" strokeweight="1.5pt">
                  <v:textbox>
                    <w:txbxContent>
                      <w:p w14:paraId="48B59CE4" w14:textId="78E25D1C" w:rsidR="00CA7773" w:rsidRPr="00CA7773" w:rsidRDefault="00CA7773">
                        <w:pPr>
                          <w:rPr>
                            <w:ins w:id="451" w:author="yuan@advequip.local" w:date="2025-06-27T09:18:00Z" w16du:dateUtc="2025-06-27T16:18:00Z"/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rPrChange w:id="452" w:author="yuan@advequip.local" w:date="2025-06-27T09:20:00Z" w16du:dateUtc="2025-06-27T16:20:00Z">
                              <w:rPr>
                                <w:ins w:id="453" w:author="yuan@advequip.local" w:date="2025-06-27T09:18:00Z" w16du:dateUtc="2025-06-27T16:18:00Z"/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454" w:author="yuan@advequip.local" w:date="2025-06-27T09:18:00Z" w16du:dateUtc="2025-06-27T16:18:00Z"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455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final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456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和</w:t>
                          </w:r>
                          <w:r w:rsidRPr="00CA7773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  <w:rPrChange w:id="457" w:author="yuan@advequip.local" w:date="2025-06-27T09:20:00Z" w16du:dateUtc="2025-06-27T16:20:00Z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rPrChange>
                            </w:rPr>
                            <w:t>override</w:t>
                          </w:r>
                          <w:r w:rsidRPr="00CA7773">
                            <w:rPr>
                              <w:rFonts w:ascii="Times New Roman" w:hAnsi="Times New Roman" w:cs="Times New Roman" w:hint="eastAsia"/>
                              <w:b/>
                              <w:bCs/>
                              <w:sz w:val="16"/>
                              <w:szCs w:val="16"/>
                              <w:rPrChange w:id="458" w:author="yuan@advequip.local" w:date="2025-06-27T09:20:00Z" w16du:dateUtc="2025-06-27T16:20:00Z">
                                <w:rPr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使用</w:t>
                          </w:r>
                        </w:ins>
                      </w:p>
                      <w:p w14:paraId="16C3561A" w14:textId="1FF3C2C2" w:rsidR="00681463" w:rsidRDefault="00681463">
                        <w:pPr>
                          <w:rPr>
                            <w:ins w:id="459" w:author="yuan@advequip.local" w:date="2025-06-27T09:11:00Z" w16du:dateUtc="2025-06-27T16:11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60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class </w:t>
                          </w:r>
                          <w:proofErr w:type="spell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ClassName</w:t>
                          </w:r>
                          <w:proofErr w:type="spell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final{.....</w:t>
                          </w:r>
                          <w:proofErr w:type="gramEnd"/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} </w:t>
                          </w:r>
                        </w:ins>
                        <w:ins w:id="461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62" w:author="yuan@advequip.local" w:date="2025-06-27T09:11:00Z" w16du:dateUtc="2025-06-27T16:11:00Z">
                          <w:r w:rsidRPr="000B66F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禁止这个类被继承</w:t>
                          </w:r>
                        </w:ins>
                      </w:p>
                      <w:p w14:paraId="75DDE73E" w14:textId="0AA9CCA7" w:rsidR="00681463" w:rsidRDefault="00681463">
                        <w:pPr>
                          <w:rPr>
                            <w:ins w:id="463" w:author="yuan@advequip.local" w:date="2025-06-27T09:12:00Z" w16du:dateUtc="2025-06-27T16:12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64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virtual void </w:t>
                          </w:r>
                          <w:proofErr w:type="spellStart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func</w:t>
                          </w:r>
                          <w:proofErr w:type="spell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() final </w:t>
                          </w:r>
                        </w:ins>
                        <w:ins w:id="465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proofErr w:type="gramStart"/>
                        <w:ins w:id="466" w:author="yuan@advequip.local" w:date="2025-06-27T09:11:00Z" w16du:dateUtc="2025-06-27T16:11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禁止该虚函数</w:t>
                          </w:r>
                          <w:proofErr w:type="gramEnd"/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被子类</w:t>
                          </w:r>
                        </w:ins>
                        <w:ins w:id="467" w:author="yuan@advequip.local" w:date="2025-06-27T09:12:00Z" w16du:dateUtc="2025-06-27T16:12:00Z"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重写</w:t>
                          </w:r>
                        </w:ins>
                        <w:ins w:id="468" w:author="yuan@advequip.local" w:date="2025-06-27T09:17:00Z" w16du:dateUtc="2025-06-27T16:17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</w:ins>
                        <w:ins w:id="469" w:author="yuan@advequip.local" w:date="2025-06-27T09:16:00Z" w16du:dateUtc="2025-06-27T16:16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(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只用于虚函数</w:t>
                          </w:r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)</w:t>
                          </w:r>
                        </w:ins>
                      </w:p>
                      <w:p w14:paraId="13544631" w14:textId="7C4BAC84" w:rsidR="00681463" w:rsidRDefault="00681463">
                        <w:pPr>
                          <w:rPr>
                            <w:ins w:id="470" w:author="yuan@advequip.local" w:date="2025-06-27T09:13:00Z" w16du:dateUtc="2025-06-27T16:13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471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override final</w:t>
                          </w:r>
                        </w:ins>
                        <w:ins w:id="472" w:author="yuan@advequip.local" w:date="2025-06-27T09:19:00Z" w16du:dateUtc="2025-06-27T16:19:00Z">
                          <w:r w:rsidR="00CA7773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  </w:t>
                          </w:r>
                        </w:ins>
                        <w:ins w:id="473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虚函数声明处</w:t>
                          </w:r>
                        </w:ins>
                        <w:r w:rsidR="00CD6A8D"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</w:rPr>
                          <w:t xml:space="preserve">, </w:t>
                        </w:r>
                        <w:ins w:id="474" w:author="yuan@advequip.local" w:date="2025-06-27T09:12:00Z" w16du:dateUtc="2025-06-27T16:12:00Z">
                          <w:r w:rsidRPr="00681463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重写父类函数并禁止再次重写</w:t>
                          </w:r>
                        </w:ins>
                      </w:p>
                      <w:p w14:paraId="799213CD" w14:textId="7FEEC1C9" w:rsidR="00681463" w:rsidRPr="00681463" w:rsidRDefault="00681463">
                        <w:pPr>
                          <w:rPr>
                            <w:rFonts w:ascii="Times New Roman" w:hAnsi="Times New Roman" w:cs="Times New Roman" w:hint="eastAsia"/>
                            <w:sz w:val="16"/>
                            <w:szCs w:val="16"/>
                            <w:rPrChange w:id="475" w:author="yuan@advequip.local" w:date="2025-06-27T09:11:00Z" w16du:dateUtc="2025-06-27T16:11:00Z">
                              <w:rPr>
                                <w:rFonts w:hint="eastAsia"/>
                              </w:rPr>
                            </w:rPrChange>
                          </w:rPr>
                        </w:pPr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</w:p>
    <w:p w14:paraId="779BA10A" w14:textId="614E1A3C" w:rsidR="00CA7773" w:rsidRDefault="00CA7773">
      <w:pPr>
        <w:rPr>
          <w:ins w:id="476" w:author="yuan@advequip.local" w:date="2025-06-27T09:19:00Z" w16du:dateUtc="2025-06-27T16:19:00Z"/>
          <w:rFonts w:hint="eastAsia"/>
          <w:sz w:val="16"/>
          <w:szCs w:val="16"/>
        </w:rPr>
      </w:pPr>
    </w:p>
    <w:p w14:paraId="7A28041A" w14:textId="039BF89D" w:rsidR="00B411C8" w:rsidRDefault="00B411C8">
      <w:pPr>
        <w:rPr>
          <w:ins w:id="477" w:author="yuan@advequip.local" w:date="2025-06-27T09:17:00Z" w16du:dateUtc="2025-06-27T16:17:00Z"/>
          <w:rFonts w:hint="eastAsia"/>
          <w:sz w:val="16"/>
          <w:szCs w:val="16"/>
        </w:rPr>
      </w:pPr>
    </w:p>
    <w:p w14:paraId="3C18A502" w14:textId="4029CA74" w:rsidR="00CA7773" w:rsidRDefault="00CA7773">
      <w:pPr>
        <w:rPr>
          <w:ins w:id="478" w:author="yuan@advequip.local" w:date="2025-06-27T09:17:00Z" w16du:dateUtc="2025-06-27T16:17:00Z"/>
          <w:rFonts w:hint="eastAsia"/>
          <w:sz w:val="16"/>
          <w:szCs w:val="16"/>
        </w:rPr>
      </w:pPr>
    </w:p>
    <w:p w14:paraId="293565E8" w14:textId="75709B6C" w:rsidR="00636DE3" w:rsidRPr="00A24B65" w:rsidRDefault="00CB37B1" w:rsidP="00636DE3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E79BEC" wp14:editId="2E88C3A3">
                <wp:simplePos x="0" y="0"/>
                <wp:positionH relativeFrom="column">
                  <wp:posOffset>4917127</wp:posOffset>
                </wp:positionH>
                <wp:positionV relativeFrom="paragraph">
                  <wp:posOffset>-436245</wp:posOffset>
                </wp:positionV>
                <wp:extent cx="0" cy="9976485"/>
                <wp:effectExtent l="0" t="0" r="38100" b="24765"/>
                <wp:wrapNone/>
                <wp:docPr id="89115132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6477" id="直接连接符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2pt,-34.35pt" to="387.2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2VoR8+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636DE3">
        <w:rPr>
          <w:rFonts w:hint="eastAsia"/>
          <w:b/>
          <w:bCs/>
          <w:sz w:val="20"/>
          <w:szCs w:val="20"/>
        </w:rPr>
        <w:t>4</w:t>
      </w:r>
      <w:r w:rsidR="00636DE3" w:rsidRPr="00A24B65">
        <w:rPr>
          <w:rFonts w:hint="eastAsia"/>
          <w:b/>
          <w:bCs/>
          <w:sz w:val="20"/>
          <w:szCs w:val="20"/>
        </w:rPr>
        <w:t>《</w:t>
      </w:r>
      <w:r w:rsidR="00636DE3">
        <w:rPr>
          <w:rFonts w:hint="eastAsia"/>
          <w:b/>
          <w:bCs/>
          <w:sz w:val="20"/>
          <w:szCs w:val="20"/>
        </w:rPr>
        <w:t>多态Polymorphism</w:t>
      </w:r>
      <w:r w:rsidR="00636DE3" w:rsidRPr="00A24B65">
        <w:rPr>
          <w:rFonts w:hint="eastAsia"/>
          <w:b/>
          <w:bCs/>
          <w:sz w:val="20"/>
          <w:szCs w:val="20"/>
        </w:rPr>
        <w:t>》</w:t>
      </w:r>
    </w:p>
    <w:p w14:paraId="6A8BB97A" w14:textId="63DBC849" w:rsidR="00910E1A" w:rsidRDefault="00910E1A">
      <w:pPr>
        <w:rPr>
          <w:rFonts w:hint="eastAsia"/>
          <w:sz w:val="16"/>
          <w:szCs w:val="16"/>
        </w:rPr>
      </w:pPr>
    </w:p>
    <w:p w14:paraId="6C94BC19" w14:textId="33D7DB4A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479" w:author="yuan@advequip.local" w:date="2025-06-27T09:24:00Z" w16du:dateUtc="2025-06-27T16:24:00Z">
          <w:pPr/>
        </w:pPrChange>
      </w:pPr>
      <w:r w:rsidRPr="007E6670">
        <w:rPr>
          <w:rFonts w:ascii="Times New Roman" w:hAnsi="Times New Roman" w:cs="Times New Roman"/>
          <w:b/>
          <w:bCs/>
          <w:sz w:val="16"/>
          <w:szCs w:val="16"/>
        </w:rPr>
        <w:t xml:space="preserve">1 </w:t>
      </w:r>
      <w:r w:rsidRPr="007E6670">
        <w:rPr>
          <w:rFonts w:ascii="Times New Roman" w:hAnsi="Times New Roman" w:cs="Times New Roman"/>
          <w:b/>
          <w:bCs/>
          <w:sz w:val="16"/>
          <w:szCs w:val="16"/>
        </w:rPr>
        <w:t>多态的原理</w:t>
      </w:r>
      <w:ins w:id="480" w:author="yuan@advequip.local" w:date="2025-06-27T09:02:00Z" w16du:dateUtc="2025-06-27T16:02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和使用方法</w:t>
        </w:r>
      </w:ins>
    </w:p>
    <w:p w14:paraId="2C8328E9" w14:textId="5CA40814" w:rsidR="007C4E8D" w:rsidRPr="003D4735" w:rsidRDefault="00A94026">
      <w:pPr>
        <w:spacing w:line="240" w:lineRule="auto"/>
        <w:ind w:firstLine="420"/>
        <w:rPr>
          <w:ins w:id="481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  <w:pPrChange w:id="482" w:author="yuan@advequip.local" w:date="2025-06-27T13:42:00Z" w16du:dateUtc="2025-06-27T20:42:00Z">
          <w:pPr>
            <w:ind w:firstLine="420"/>
          </w:pPr>
        </w:pPrChange>
      </w:pPr>
      <w:ins w:id="483" w:author="yuan@advequip.local" w:date="2025-06-27T09:02:00Z" w16du:dateUtc="2025-06-27T16:02:00Z">
        <w:r w:rsidRPr="003D4735">
          <w:rPr>
            <w:rFonts w:ascii="Times New Roman" w:hAnsi="Times New Roman" w:cs="Times New Roman"/>
            <w:sz w:val="16"/>
            <w:szCs w:val="16"/>
          </w:rPr>
          <w:t>(1)</w:t>
        </w:r>
      </w:ins>
      <w:ins w:id="484" w:author="yuan@advequip.local" w:date="2025-06-27T09:21:00Z" w16du:dateUtc="2025-06-27T16:21:00Z"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多态原理</w:t>
        </w:r>
      </w:ins>
    </w:p>
    <w:p w14:paraId="21E91669" w14:textId="530CE16C" w:rsidR="001E7B10" w:rsidRPr="003D4735" w:rsidRDefault="002479AC" w:rsidP="002479AC">
      <w:pPr>
        <w:ind w:left="420"/>
        <w:rPr>
          <w:ins w:id="485" w:author="yuan@advequip.local" w:date="2025-06-27T10:50:00Z" w16du:dateUtc="2025-06-27T17:50:00Z"/>
          <w:rFonts w:ascii="Times New Roman" w:hAnsi="Times New Roman" w:cs="Times New Roman"/>
          <w:sz w:val="16"/>
          <w:szCs w:val="16"/>
        </w:rPr>
      </w:pPr>
      <w:ins w:id="486" w:author="yuan@advequip.local" w:date="2025-06-27T09:27:00Z" w16du:dateUtc="2025-06-27T16:27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487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多态是通过子类</w:t>
        </w:r>
      </w:ins>
      <w:proofErr w:type="gramStart"/>
      <w:ins w:id="488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继承</w:t>
        </w:r>
      </w:ins>
      <w:ins w:id="489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="00CA7773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490" w:author="yuan@advequip.local" w:date="2025-06-27T09:42:00Z" w16du:dateUtc="2025-06-27T16:42:00Z">
        <w:r w:rsidR="00F059BD" w:rsidRPr="003D4735">
          <w:rPr>
            <w:rFonts w:ascii="Times New Roman" w:hAnsi="Times New Roman" w:cs="Times New Roman" w:hint="eastAsia"/>
            <w:sz w:val="16"/>
            <w:szCs w:val="16"/>
          </w:rPr>
          <w:t>通过重写</w:t>
        </w:r>
      </w:ins>
      <w:ins w:id="491" w:author="yuan@advequip.local" w:date="2025-06-27T10:50:00Z" w16du:dateUtc="2025-06-27T17:50:00Z">
        <w:r w:rsidR="001E7B10" w:rsidRPr="003D4735">
          <w:rPr>
            <w:rFonts w:ascii="Times New Roman" w:hAnsi="Times New Roman" w:cs="Times New Roman" w:hint="eastAsia"/>
            <w:sz w:val="16"/>
            <w:szCs w:val="16"/>
          </w:rPr>
          <w:t>或不重写</w:t>
        </w:r>
      </w:ins>
      <w:proofErr w:type="gramStart"/>
      <w:ins w:id="492" w:author="yuan@advequip.local" w:date="2025-06-27T09:25:00Z" w16du:dateUtc="2025-06-27T16:25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</w:ins>
      <w:ins w:id="493" w:author="yuan@advequip.local" w:date="2025-06-27T09:30:00Z" w16du:dateUtc="2025-06-27T16:30:00Z"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表里</w:t>
        </w:r>
      </w:ins>
      <w:ins w:id="494" w:author="yuan@advequip.local" w:date="2025-06-27T09:26:00Z" w16du:dateUtc="2025-06-27T16:26:00Z">
        <w:r w:rsidR="00CA7773" w:rsidRPr="003D4735">
          <w:rPr>
            <w:rFonts w:ascii="Times New Roman" w:hAnsi="Times New Roman" w:cs="Times New Roman" w:hint="eastAsia"/>
            <w:sz w:val="16"/>
            <w:szCs w:val="16"/>
          </w:rPr>
          <w:t>继承的虚函数</w:t>
        </w:r>
      </w:ins>
      <w:ins w:id="495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>(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基类的</w:t>
        </w:r>
        <w:proofErr w:type="gramEnd"/>
        <w:r w:rsidR="00E22CFF"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496" w:author="yuan@advequip.local" w:date="2025-06-27T09:26:00Z" w16du:dateUtc="2025-06-27T16:26:00Z"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当</w:t>
        </w:r>
      </w:ins>
      <w:ins w:id="497" w:author="yuan@advequip.local" w:date="2025-06-27T09:27:00Z" w16du:dateUtc="2025-06-27T16:27:00Z">
        <w:r w:rsidRPr="003D4735">
          <w:rPr>
            <w:rFonts w:ascii="Times New Roman" w:hAnsi="Times New Roman" w:cs="Times New Roman" w:hint="eastAsia"/>
            <w:sz w:val="16"/>
            <w:szCs w:val="16"/>
          </w:rPr>
          <w:t>调</w:t>
        </w:r>
      </w:ins>
    </w:p>
    <w:p w14:paraId="580D8DB7" w14:textId="3AF32ABB" w:rsidR="00CA7773" w:rsidRPr="003D4735" w:rsidRDefault="001E7B10">
      <w:pPr>
        <w:ind w:left="420"/>
        <w:rPr>
          <w:ins w:id="498" w:author="yuan@advequip.local" w:date="2025-06-27T09:28:00Z" w16du:dateUtc="2025-06-27T16:28:00Z"/>
          <w:rFonts w:ascii="Times New Roman" w:hAnsi="Times New Roman" w:cs="Times New Roman"/>
          <w:sz w:val="16"/>
          <w:szCs w:val="16"/>
        </w:rPr>
        <w:pPrChange w:id="499" w:author="yuan@advequip.local" w:date="2025-06-27T10:50:00Z" w16du:dateUtc="2025-06-27T17:50:00Z">
          <w:pPr>
            <w:ind w:firstLine="420"/>
          </w:pPr>
        </w:pPrChange>
      </w:pPr>
      <w:ins w:id="500" w:author="yuan@advequip.local" w:date="2025-06-27T10:50:00Z" w16du:dateUtc="2025-06-27T17:50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501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用子类</w:t>
        </w:r>
      </w:ins>
      <w:proofErr w:type="gramStart"/>
      <w:ins w:id="502" w:author="yuan@advequip.local" w:date="2025-06-27T10:51:00Z" w16du:dateUtc="2025-06-27T17:51:00Z">
        <w:r w:rsidRPr="003D4735">
          <w:rPr>
            <w:rFonts w:ascii="Times New Roman" w:hAnsi="Times New Roman" w:cs="Times New Roman" w:hint="eastAsia"/>
            <w:sz w:val="16"/>
            <w:szCs w:val="16"/>
          </w:rPr>
          <w:t>里</w:t>
        </w:r>
      </w:ins>
      <w:ins w:id="503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</w:t>
        </w:r>
      </w:ins>
      <w:ins w:id="504" w:author="yuan@advequip.local" w:date="2025-06-27T09:30:00Z" w16du:dateUtc="2025-06-27T16:30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proofErr w:type="gramEnd"/>
      <w:ins w:id="505" w:author="yuan@advequip.local" w:date="2025-06-27T09:27:00Z" w16du:dateUtc="2025-06-27T16:27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子对象模块里的虚函数时是被重写后的版本</w:t>
        </w:r>
      </w:ins>
      <w:ins w:id="506" w:author="yuan@advequip.local" w:date="2025-06-27T09:30:00Z" w16du:dateUtc="2025-06-27T16:30:00Z">
        <w:r w:rsidR="002479AC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507" w:author="yuan@advequip.local" w:date="2025-06-27T09:31:00Z" w16du:dateUtc="2025-06-27T16:31:00Z"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而不是</w:t>
        </w:r>
        <w:proofErr w:type="gramStart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基类原有</w:t>
        </w:r>
        <w:proofErr w:type="gramEnd"/>
        <w:r w:rsidR="002479AC" w:rsidRPr="003D4735">
          <w:rPr>
            <w:rFonts w:ascii="Times New Roman" w:hAnsi="Times New Roman" w:cs="Times New Roman" w:hint="eastAsia"/>
            <w:sz w:val="16"/>
            <w:szCs w:val="16"/>
          </w:rPr>
          <w:t>的版本</w:t>
        </w:r>
      </w:ins>
    </w:p>
    <w:p w14:paraId="31B752B4" w14:textId="3C89BDB7" w:rsidR="002479AC" w:rsidRPr="003D4735" w:rsidRDefault="002479AC" w:rsidP="00CA7773">
      <w:pPr>
        <w:ind w:firstLine="420"/>
        <w:rPr>
          <w:ins w:id="508" w:author="yuan@advequip.local" w:date="2025-06-27T09:29:00Z" w16du:dateUtc="2025-06-27T16:29:00Z"/>
          <w:rFonts w:ascii="Times New Roman" w:hAnsi="Times New Roman" w:cs="Times New Roman"/>
          <w:sz w:val="16"/>
          <w:szCs w:val="16"/>
        </w:rPr>
      </w:pPr>
      <w:ins w:id="509" w:author="yuan@advequip.local" w:date="2025-06-27T09:28:00Z" w16du:dateUtc="2025-06-27T16:28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都有自己的虚函数表指针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vFunTablePtr</w:t>
        </w:r>
        <w:proofErr w:type="spellEnd"/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而继承的虚函数表</w:t>
        </w:r>
        <w:proofErr w:type="spellStart"/>
        <w:r w:rsidRPr="003D4735">
          <w:rPr>
            <w:rFonts w:ascii="Times New Roman" w:hAnsi="Times New Roman" w:cs="Times New Roman"/>
            <w:sz w:val="16"/>
            <w:szCs w:val="16"/>
          </w:rPr>
          <w:t>vFunTable</w:t>
        </w:r>
        <w:proofErr w:type="spellEnd"/>
        <w:del w:id="510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是</w:delText>
          </w:r>
        </w:del>
      </w:ins>
      <w:ins w:id="511" w:author="yuan@advequip.local" w:date="2025-06-27T09:29:00Z" w16du:dateUtc="2025-06-27T16:29:00Z">
        <w:r w:rsidRPr="003D4735">
          <w:rPr>
            <w:rFonts w:ascii="Cambria Math" w:hAnsi="Cambria Math" w:cs="Cambria Math" w:hint="eastAsia"/>
            <w:sz w:val="16"/>
            <w:szCs w:val="16"/>
            <w:rPrChange w:id="512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∈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子类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del w:id="513" w:author="Martin Ma" w:date="2025-07-02T19:39:00Z" w16du:dateUtc="2025-07-03T02:39:00Z">
          <w:r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不是</w:delText>
          </w:r>
        </w:del>
      </w:ins>
      <w:ins w:id="514" w:author="Martin Ma" w:date="2025-07-02T19:39:00Z" w16du:dateUtc="2025-07-03T02:39:00Z">
        <w:r w:rsidR="0008175A">
          <w:rPr>
            <w:rFonts w:ascii="Cambria Math" w:hAnsi="Cambria Math" w:cs="Cambria Math" w:hint="eastAsia"/>
            <w:sz w:val="16"/>
            <w:szCs w:val="16"/>
          </w:rPr>
          <w:t>∉</w:t>
        </w:r>
      </w:ins>
      <w:ins w:id="515" w:author="Martin Ma" w:date="2025-07-02T19:40:00Z" w16du:dateUtc="2025-07-03T02:40:00Z">
        <w:r w:rsidR="0008175A">
          <w:rPr>
            <w:rFonts w:ascii="Cambria Math" w:hAnsi="Cambria Math" w:cs="Cambria Math" w:hint="eastAsia"/>
            <w:sz w:val="16"/>
            <w:szCs w:val="16"/>
          </w:rPr>
          <w:t>每个</w:t>
        </w:r>
      </w:ins>
      <w:ins w:id="516" w:author="yuan@advequip.local" w:date="2025-06-27T09:29:00Z" w16du:dateUtc="2025-06-27T16:29:00Z">
        <w:r w:rsidRPr="003D4735">
          <w:rPr>
            <w:rFonts w:ascii="Times New Roman" w:hAnsi="Times New Roman" w:cs="Times New Roman" w:hint="eastAsia"/>
            <w:sz w:val="16"/>
            <w:szCs w:val="16"/>
          </w:rPr>
          <w:t>单独</w:t>
        </w:r>
      </w:ins>
    </w:p>
    <w:p w14:paraId="55433F85" w14:textId="6C81DCFF" w:rsidR="002479AC" w:rsidRPr="003D4735" w:rsidRDefault="002479AC" w:rsidP="00CA7773">
      <w:pPr>
        <w:ind w:firstLine="420"/>
        <w:rPr>
          <w:ins w:id="517" w:author="yuan@advequip.local" w:date="2025-06-27T09:27:00Z" w16du:dateUtc="2025-06-27T16:27:00Z"/>
          <w:rFonts w:ascii="Times New Roman" w:hAnsi="Times New Roman" w:cs="Times New Roman"/>
          <w:sz w:val="16"/>
          <w:szCs w:val="16"/>
        </w:rPr>
      </w:pPr>
      <w:ins w:id="518" w:author="yuan@advequip.local" w:date="2025-06-27T09:29:00Z" w16du:dateUtc="2025-06-27T16:29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的对象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  <w:ins w:id="519" w:author="yuan@advequip.local" w:date="2025-06-27T13:21:00Z" w16du:dateUtc="2025-06-27T20:21:00Z">
        <w:r w:rsidR="00E22CFF"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proofErr w:type="gramStart"/>
      <w:ins w:id="520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或引用</w:t>
        </w:r>
        <w:del w:id="521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只用</w:delText>
          </w:r>
        </w:del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通过动态绑定</w:t>
        </w:r>
      </w:ins>
      <w:ins w:id="522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到</w:t>
        </w:r>
      </w:ins>
      <w:ins w:id="523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的指针或引用才</w:t>
        </w:r>
        <w:del w:id="524" w:author="Martin Ma" w:date="2025-07-02T19:40:00Z" w16du:dateUtc="2025-07-03T02:40:00Z">
          <w:r w:rsidR="00E22CFF" w:rsidRPr="003D4735" w:rsidDel="0008175A">
            <w:rPr>
              <w:rFonts w:ascii="Times New Roman" w:hAnsi="Times New Roman" w:cs="Times New Roman" w:hint="eastAsia"/>
              <w:sz w:val="16"/>
              <w:szCs w:val="16"/>
            </w:rPr>
            <w:delText>可以</w:delText>
          </w:r>
        </w:del>
      </w:ins>
      <w:ins w:id="525" w:author="Martin Ma" w:date="2025-07-02T19:40:00Z" w16du:dateUtc="2025-07-03T02:40:00Z">
        <w:r w:rsidR="0008175A">
          <w:rPr>
            <w:rFonts w:ascii="Times New Roman" w:hAnsi="Times New Roman" w:cs="Times New Roman" w:hint="eastAsia"/>
            <w:sz w:val="16"/>
            <w:szCs w:val="16"/>
          </w:rPr>
          <w:t>能</w:t>
        </w:r>
      </w:ins>
      <w:ins w:id="526" w:author="yuan@advequip.local" w:date="2025-06-27T13:22:00Z" w16du:dateUtc="2025-06-27T20:22:00Z">
        <w:r w:rsidR="00E22CFF" w:rsidRPr="003D4735">
          <w:rPr>
            <w:rFonts w:ascii="Times New Roman" w:hAnsi="Times New Roman" w:cs="Times New Roman" w:hint="eastAsia"/>
            <w:sz w:val="16"/>
            <w:szCs w:val="16"/>
          </w:rPr>
          <w:t>触发多态</w:t>
        </w:r>
      </w:ins>
    </w:p>
    <w:p w14:paraId="1AA712FC" w14:textId="655CC264" w:rsidR="002479AC" w:rsidRPr="0008175A" w:rsidRDefault="002479AC" w:rsidP="00CA7773">
      <w:pPr>
        <w:ind w:firstLine="420"/>
        <w:rPr>
          <w:ins w:id="527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</w:p>
    <w:p w14:paraId="5BCD8892" w14:textId="02BB52C3" w:rsidR="00C46DB6" w:rsidRPr="003D4735" w:rsidRDefault="00C46DB6" w:rsidP="00C46DB6">
      <w:pPr>
        <w:ind w:firstLine="420"/>
        <w:rPr>
          <w:ins w:id="528" w:author="yuan@advequip.local" w:date="2025-06-27T13:43:00Z" w16du:dateUtc="2025-06-27T20:43:00Z"/>
          <w:rFonts w:ascii="Times New Roman" w:hAnsi="Times New Roman" w:cs="Times New Roman"/>
          <w:b/>
          <w:bCs/>
          <w:sz w:val="16"/>
          <w:szCs w:val="16"/>
          <w:rPrChange w:id="529" w:author="yuan@advequip.local" w:date="2025-06-27T13:46:00Z" w16du:dateUtc="2025-06-27T20:46:00Z">
            <w:rPr>
              <w:ins w:id="530" w:author="yuan@advequip.local" w:date="2025-06-27T13:43:00Z" w16du:dateUtc="2025-06-27T20:43:00Z"/>
              <w:rFonts w:ascii="Times New Roman" w:hAnsi="Times New Roman" w:cs="Times New Roman"/>
              <w:sz w:val="16"/>
              <w:szCs w:val="16"/>
            </w:rPr>
          </w:rPrChange>
        </w:rPr>
      </w:pPr>
      <w:ins w:id="531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 w:hint="eastAsia"/>
            <w:b/>
            <w:bCs/>
            <w:sz w:val="16"/>
            <w:szCs w:val="16"/>
            <w:rPrChange w:id="532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多态满足条件</w:t>
        </w:r>
        <w:r w:rsidRPr="003D4735">
          <w:rPr>
            <w:rFonts w:ascii="Times New Roman" w:hAnsi="Times New Roman" w:cs="Times New Roman"/>
            <w:b/>
            <w:bCs/>
            <w:sz w:val="16"/>
            <w:szCs w:val="16"/>
            <w:rPrChange w:id="533" w:author="yuan@advequip.local" w:date="2025-06-27T13:46:00Z" w16du:dateUtc="2025-06-27T20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: </w:t>
        </w:r>
      </w:ins>
    </w:p>
    <w:p w14:paraId="76FD25B9" w14:textId="3E267EEC" w:rsidR="00C46DB6" w:rsidRPr="003D4735" w:rsidRDefault="00C46DB6" w:rsidP="00C46DB6">
      <w:pPr>
        <w:ind w:left="420" w:firstLine="420"/>
        <w:rPr>
          <w:ins w:id="534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535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536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存在继承关系</w:t>
        </w:r>
      </w:ins>
    </w:p>
    <w:p w14:paraId="689D1E7E" w14:textId="29FA761A" w:rsidR="00C46DB6" w:rsidRPr="003D4735" w:rsidRDefault="00C46DB6" w:rsidP="00C46DB6">
      <w:pPr>
        <w:ind w:firstLine="420"/>
        <w:rPr>
          <w:ins w:id="537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538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539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基类有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有虚函数才会有虚函数表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,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子类才会继承基类的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虚函数表</w:t>
        </w:r>
        <w:r w:rsidRPr="003D4735">
          <w:rPr>
            <w:rFonts w:ascii="Times New Roman" w:hAnsi="Times New Roman" w:cs="Times New Roman"/>
            <w:sz w:val="16"/>
            <w:szCs w:val="16"/>
          </w:rPr>
          <w:t>)</w:t>
        </w:r>
      </w:ins>
    </w:p>
    <w:p w14:paraId="39D66ECB" w14:textId="73BCF5C1" w:rsidR="00C46DB6" w:rsidRPr="003D4735" w:rsidRDefault="00C46DB6" w:rsidP="00C46DB6">
      <w:pPr>
        <w:ind w:firstLine="420"/>
        <w:rPr>
          <w:ins w:id="540" w:author="yuan@advequip.local" w:date="2025-06-27T13:43:00Z" w16du:dateUtc="2025-06-27T20:43:00Z"/>
          <w:rFonts w:ascii="Times New Roman" w:hAnsi="Times New Roman" w:cs="Times New Roman"/>
          <w:sz w:val="16"/>
          <w:szCs w:val="16"/>
        </w:rPr>
      </w:pPr>
      <w:ins w:id="541" w:author="yuan@advequip.local" w:date="2025-06-27T13:43:00Z" w16du:dateUtc="2025-06-27T20:43:00Z">
        <w:r w:rsidRPr="003D4735">
          <w:rPr>
            <w:rFonts w:ascii="Times New Roman" w:hAnsi="Times New Roman" w:cs="Times New Roman"/>
            <w:sz w:val="16"/>
            <w:szCs w:val="16"/>
          </w:rPr>
          <w:t xml:space="preserve">   </w:t>
        </w:r>
        <w:r w:rsidRPr="003D4735">
          <w:rPr>
            <w:rFonts w:ascii="Times New Roman" w:hAnsi="Times New Roman" w:cs="Times New Roman"/>
            <w:sz w:val="16"/>
            <w:szCs w:val="16"/>
          </w:rPr>
          <w:tab/>
          <w:t xml:space="preserve">  </w:t>
        </w:r>
        <w:r w:rsidRPr="003D4735">
          <w:rPr>
            <w:rFonts w:ascii="Cambria Math" w:hAnsi="Cambria Math" w:cs="Cambria Math" w:hint="eastAsia"/>
            <w:sz w:val="16"/>
            <w:szCs w:val="16"/>
            <w:rPrChange w:id="542" w:author="yuan@advequip.local" w:date="2025-06-27T13:46:00Z" w16du:dateUtc="2025-06-27T20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D4735">
          <w:rPr>
            <w:rFonts w:ascii="Times New Roman" w:hAnsi="Times New Roman" w:cs="Times New Roman"/>
            <w:sz w:val="16"/>
            <w:szCs w:val="16"/>
          </w:rPr>
          <w:t xml:space="preserve"> </w:t>
        </w:r>
        <w:proofErr w:type="gramStart"/>
        <w:r w:rsidRPr="003D4735">
          <w:rPr>
            <w:rFonts w:ascii="Times New Roman" w:hAnsi="Times New Roman" w:cs="Times New Roman" w:hint="eastAsia"/>
            <w:sz w:val="16"/>
            <w:szCs w:val="16"/>
          </w:rPr>
          <w:t>基类指针</w:t>
        </w:r>
        <w:proofErr w:type="gramEnd"/>
        <w:r w:rsidRPr="003D4735">
          <w:rPr>
            <w:rFonts w:ascii="Times New Roman" w:hAnsi="Times New Roman" w:cs="Times New Roman" w:hint="eastAsia"/>
            <w:sz w:val="16"/>
            <w:szCs w:val="16"/>
          </w:rPr>
          <w:t>动态绑定到子类对象</w:t>
        </w:r>
      </w:ins>
    </w:p>
    <w:p w14:paraId="107CE559" w14:textId="01142938" w:rsidR="00C46DB6" w:rsidRDefault="00C46DB6" w:rsidP="00CA7773">
      <w:pPr>
        <w:ind w:firstLine="420"/>
        <w:rPr>
          <w:ins w:id="543" w:author="yuan@advequip.local" w:date="2025-06-27T09:21:00Z" w16du:dateUtc="2025-06-27T16:21:00Z"/>
          <w:rFonts w:ascii="Times New Roman" w:hAnsi="Times New Roman" w:cs="Times New Roman"/>
          <w:sz w:val="16"/>
          <w:szCs w:val="16"/>
        </w:rPr>
      </w:pPr>
    </w:p>
    <w:p w14:paraId="0E322216" w14:textId="7F82B801" w:rsidR="00CA7773" w:rsidRPr="003D4735" w:rsidRDefault="00CA7773" w:rsidP="008C0E85">
      <w:pPr>
        <w:spacing w:line="276" w:lineRule="auto"/>
        <w:ind w:firstLine="420"/>
        <w:rPr>
          <w:ins w:id="544" w:author="yuan@advequip.local" w:date="2025-06-27T09:31:00Z" w16du:dateUtc="2025-06-27T16:31:00Z"/>
          <w:rFonts w:ascii="Times New Roman" w:hAnsi="Times New Roman" w:cs="Times New Roman"/>
          <w:sz w:val="16"/>
          <w:szCs w:val="16"/>
        </w:rPr>
      </w:pPr>
      <w:ins w:id="545" w:author="yuan@advequip.local" w:date="2025-06-27T09:21:00Z" w16du:dateUtc="2025-06-27T16:21:00Z">
        <w:r w:rsidRPr="003D4735">
          <w:rPr>
            <w:rFonts w:ascii="Times New Roman" w:hAnsi="Times New Roman" w:cs="Times New Roman"/>
            <w:sz w:val="16"/>
            <w:szCs w:val="16"/>
          </w:rPr>
          <w:t xml:space="preserve">(2) </w:t>
        </w:r>
        <w:r w:rsidRPr="003D4735">
          <w:rPr>
            <w:rFonts w:ascii="Times New Roman" w:hAnsi="Times New Roman" w:cs="Times New Roman" w:hint="eastAsia"/>
            <w:sz w:val="16"/>
            <w:szCs w:val="16"/>
          </w:rPr>
          <w:t>多态的使用方法</w:t>
        </w:r>
      </w:ins>
      <w:ins w:id="546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547" w:author="yuan@advequip.local" w:date="2025-06-27T10:44:00Z" w16du:dateUtc="2025-06-27T17:44:00Z">
        <w:r w:rsidR="00462CA7" w:rsidRPr="003D4735">
          <w:rPr>
            <w:rFonts w:ascii="Times New Roman" w:hAnsi="Times New Roman" w:cs="Times New Roman" w:hint="eastAsia"/>
            <w:sz w:val="16"/>
            <w:szCs w:val="16"/>
          </w:rPr>
          <w:t>动态绑定</w:t>
        </w:r>
      </w:ins>
      <w:ins w:id="548" w:author="yuan@advequip.local" w:date="2025-06-27T13:48:00Z" w16du:dateUtc="2025-06-27T20:48:00Z">
        <w:r w:rsidR="003D4735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14681FFD" w14:textId="4604A267" w:rsidR="0066177D" w:rsidRDefault="008C0E85" w:rsidP="008C0E85">
      <w:pPr>
        <w:ind w:firstLine="420"/>
        <w:rPr>
          <w:ins w:id="549" w:author="yuan@advequip.local" w:date="2025-06-27T10:18:00Z" w16du:dateUtc="2025-06-27T17:18:00Z"/>
          <w:rFonts w:ascii="Times New Roman" w:hAnsi="Times New Roman" w:cs="Times New Roman"/>
          <w:sz w:val="16"/>
          <w:szCs w:val="16"/>
        </w:rPr>
      </w:pPr>
      <w:ins w:id="550" w:author="yuan@advequip.local" w:date="2025-06-27T09:31:00Z" w16du:dateUtc="2025-06-27T16:31:00Z">
        <w:r w:rsidRPr="008C0E85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551" w:author="yuan@advequip.local" w:date="2025-06-27T09:32:00Z" w16du:dateUtc="2025-06-27T16:32:00Z">
        <w:r w:rsidRPr="008C0E85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52" w:author="yuan@advequip.local" w:date="2025-06-27T09:32:00Z" w16du:dateUtc="2025-06-27T16:3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</w:t>
        </w:r>
      </w:ins>
      <w:ins w:id="553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>&amp;</w:t>
        </w:r>
      </w:ins>
      <w:ins w:id="554" w:author="yuan@advequip.local" w:date="2025-06-27T09:32:00Z" w16du:dateUtc="2025-06-27T16:32:00Z">
        <w:r>
          <w:rPr>
            <w:rFonts w:ascii="Times New Roman" w:hAnsi="Times New Roman" w:cs="Times New Roman" w:hint="eastAsia"/>
            <w:sz w:val="16"/>
            <w:szCs w:val="16"/>
          </w:rPr>
          <w:t>d;</w:t>
        </w:r>
      </w:ins>
      <w:ins w:id="555" w:author="yuan@advequip.local" w:date="2025-06-27T10:19:00Z" w16du:dateUtc="2025-06-27T17:19:00Z"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Base* </w:t>
        </w:r>
        <w:proofErr w:type="spellStart"/>
        <w:r w:rsidR="0066177D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66177D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66177D">
          <w:rPr>
            <w:rFonts w:ascii="Times New Roman" w:hAnsi="Times New Roman" w:cs="Times New Roman"/>
            <w:sz w:val="16"/>
            <w:szCs w:val="16"/>
          </w:rPr>
          <w:t>…</w:t>
        </w:r>
        <w:r w:rsidR="0066177D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556" w:author="yuan@advequip.local" w:date="2025-06-27T10:22:00Z" w16du:dateUtc="2025-06-27T17:22:00Z"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   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4D117931" w14:textId="25E8F890" w:rsidR="008C0E85" w:rsidRPr="008C0E85" w:rsidRDefault="0066177D">
      <w:pPr>
        <w:ind w:firstLine="420"/>
        <w:rPr>
          <w:rFonts w:ascii="Times New Roman" w:hAnsi="Times New Roman" w:cs="Times New Roman"/>
          <w:sz w:val="16"/>
          <w:szCs w:val="16"/>
        </w:rPr>
        <w:pPrChange w:id="557" w:author="yuan@advequip.local" w:date="2025-06-27T10:22:00Z" w16du:dateUtc="2025-06-27T17:22:00Z">
          <w:pPr/>
        </w:pPrChange>
      </w:pPr>
      <w:ins w:id="558" w:author="yuan@advequip.local" w:date="2025-06-27T10:18:00Z" w16du:dateUtc="2025-06-27T17:18:00Z"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66177D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59" w:author="yuan@advequip.local" w:date="2025-06-27T10:18:00Z" w16du:dateUtc="2025-06-27T17:18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 xml:space="preserve"> = d;</w:t>
        </w:r>
      </w:ins>
      <w:ins w:id="560" w:author="yuan@advequip.local" w:date="2025-06-27T09:32:00Z" w16du:dateUtc="2025-06-27T16:32:00Z">
        <w:r w:rsidR="008C0E8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561" w:author="yuan@advequip.local" w:date="2025-06-27T10:22:00Z" w16du:dateUtc="2025-06-27T17:22:00Z">
        <w:r w:rsidR="007E3F62">
          <w:rPr>
            <w:rFonts w:ascii="Times New Roman" w:hAnsi="Times New Roman" w:cs="Times New Roman"/>
            <w:sz w:val="16"/>
            <w:szCs w:val="16"/>
          </w:rPr>
          <w:tab/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(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此处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 xml:space="preserve">Derive d; </w:t>
        </w:r>
        <w:r w:rsidR="007E3F62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7E3F62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7E3F62"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6F8356C" w14:textId="7A045CAE" w:rsidR="00F274DF" w:rsidRDefault="001E7B10">
      <w:pPr>
        <w:spacing w:line="360" w:lineRule="auto"/>
        <w:rPr>
          <w:ins w:id="562" w:author="yuan@advequip.local" w:date="2025-06-27T10:51:00Z" w16du:dateUtc="2025-06-27T17:51:00Z"/>
          <w:rFonts w:ascii="Times New Roman" w:hAnsi="Times New Roman" w:cs="Times New Roman"/>
          <w:b/>
          <w:bCs/>
          <w:sz w:val="16"/>
          <w:szCs w:val="16"/>
        </w:rPr>
        <w:pPrChange w:id="563" w:author="yuan@advequip.local" w:date="2025-06-27T12:52:00Z" w16du:dateUtc="2025-06-27T19:52:00Z">
          <w:pPr/>
        </w:pPrChange>
      </w:pPr>
      <w:ins w:id="564" w:author="yuan@advequip.local" w:date="2025-06-27T10:51:00Z" w16du:dateUtc="2025-06-27T17:51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565" w:author="yuan@advequip.local" w:date="2025-06-27T10:53:00Z" w16du:dateUtc="2025-06-27T17:53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Note that: </w:t>
        </w:r>
      </w:ins>
      <w:proofErr w:type="spellStart"/>
      <w:ins w:id="566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>b</w:t>
        </w:r>
      </w:ins>
      <w:ins w:id="567" w:author="yuan@advequip.local" w:date="2025-06-27T10:51:00Z" w16du:dateUtc="2025-06-27T17:51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ptr</w:t>
        </w:r>
      </w:ins>
      <w:proofErr w:type="spellEnd"/>
      <w:ins w:id="568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只能调用它在子类里的子对象模块里的内容</w:t>
        </w:r>
      </w:ins>
      <w:ins w:id="569" w:author="yuan@advequip.local" w:date="2025-06-27T12:51:00Z" w16du:dateUtc="2025-06-27T19:51:00Z">
        <w:r w:rsidR="00F274DF"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</w:t>
        </w:r>
      </w:ins>
      <w:ins w:id="570" w:author="yuan@advequip.local" w:date="2025-06-27T10:52:00Z" w16du:dateUtc="2025-06-27T17:52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虚函数是被重写的版本</w:t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)</w:t>
        </w:r>
      </w:ins>
    </w:p>
    <w:p w14:paraId="05B1A91F" w14:textId="13E44BF2" w:rsidR="00F274DF" w:rsidRPr="00FE1943" w:rsidRDefault="00F274DF">
      <w:pPr>
        <w:spacing w:line="276" w:lineRule="auto"/>
        <w:rPr>
          <w:ins w:id="571" w:author="yuan@advequip.local" w:date="2025-06-27T12:55:00Z" w16du:dateUtc="2025-06-27T19:55:00Z"/>
          <w:rFonts w:ascii="Times New Roman" w:hAnsi="Times New Roman" w:cs="Times New Roman"/>
          <w:sz w:val="16"/>
          <w:szCs w:val="16"/>
          <w:rPrChange w:id="572" w:author="yuan@advequip.local" w:date="2025-06-27T13:12:00Z" w16du:dateUtc="2025-06-27T20:12:00Z">
            <w:rPr>
              <w:ins w:id="573" w:author="yuan@advequip.local" w:date="2025-06-27T12:55:00Z" w16du:dateUtc="2025-06-27T19:5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574" w:author="yuan@advequip.local" w:date="2025-06-27T13:04:00Z" w16du:dateUtc="2025-06-27T20:04:00Z">
          <w:pPr>
            <w:spacing w:line="200" w:lineRule="exact"/>
          </w:pPr>
        </w:pPrChange>
      </w:pPr>
      <w:ins w:id="575" w:author="yuan@advequip.local" w:date="2025-06-27T12:52:00Z" w16du:dateUtc="2025-06-27T19:52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</w:t>
        </w:r>
      </w:ins>
      <w:ins w:id="576" w:author="yuan@advequip.local" w:date="2025-06-27T12:54:00Z" w16du:dateUtc="2025-06-27T19:54:00Z">
        <w:r w:rsidRPr="00FE1943">
          <w:rPr>
            <w:rFonts w:ascii="Times New Roman" w:hAnsi="Times New Roman" w:cs="Times New Roman" w:hint="eastAsia"/>
            <w:sz w:val="16"/>
            <w:szCs w:val="16"/>
            <w:rPrChange w:id="57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通常</w:t>
        </w:r>
        <w:r w:rsidRPr="00FE1943">
          <w:rPr>
            <w:rFonts w:ascii="Times New Roman" w:hAnsi="Times New Roman" w:cs="Times New Roman"/>
            <w:sz w:val="16"/>
            <w:szCs w:val="16"/>
            <w:rPrChange w:id="57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Base*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57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58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58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58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&lt;Base*&gt;(&amp;d)</w:t>
        </w:r>
      </w:ins>
      <w:ins w:id="583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58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; </w:t>
        </w:r>
      </w:ins>
      <w:ins w:id="585" w:author="yuan@advequip.local" w:date="2025-06-27T13:02:00Z" w16du:dateUtc="2025-06-27T20:02:00Z">
        <w:r w:rsidR="005F2D13" w:rsidRPr="00FE1943">
          <w:rPr>
            <w:rFonts w:ascii="Times New Roman" w:hAnsi="Times New Roman" w:cs="Times New Roman" w:hint="eastAsia"/>
            <w:sz w:val="16"/>
            <w:szCs w:val="16"/>
            <w:rPrChange w:id="58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或</w:t>
        </w:r>
        <w:r w:rsidR="005F2D13" w:rsidRPr="00FE1943">
          <w:rPr>
            <w:rFonts w:ascii="Times New Roman" w:hAnsi="Times New Roman" w:cs="Times New Roman"/>
            <w:sz w:val="16"/>
            <w:szCs w:val="16"/>
            <w:rPrChange w:id="58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Base&amp;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58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bptr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58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="005F2D13" w:rsidRPr="00FE1943">
          <w:rPr>
            <w:rFonts w:ascii="Times New Roman" w:hAnsi="Times New Roman" w:cs="Times New Roman"/>
            <w:sz w:val="16"/>
            <w:szCs w:val="16"/>
            <w:rPrChange w:id="59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="005F2D13" w:rsidRPr="00FE1943">
          <w:rPr>
            <w:rFonts w:ascii="Times New Roman" w:hAnsi="Times New Roman" w:cs="Times New Roman"/>
            <w:sz w:val="16"/>
            <w:szCs w:val="16"/>
            <w:rPrChange w:id="59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&lt;Base&amp;&gt;(d);</w:t>
        </w:r>
      </w:ins>
    </w:p>
    <w:p w14:paraId="0EFED589" w14:textId="2EC8C989" w:rsidR="00AE74F8" w:rsidRPr="00FE1943" w:rsidRDefault="00F274DF" w:rsidP="00F274DF">
      <w:pPr>
        <w:spacing w:line="200" w:lineRule="exact"/>
        <w:rPr>
          <w:ins w:id="592" w:author="yuan@advequip.local" w:date="2025-06-27T13:03:00Z" w16du:dateUtc="2025-06-27T20:03:00Z"/>
          <w:rFonts w:ascii="Times New Roman" w:hAnsi="Times New Roman" w:cs="Times New Roman"/>
          <w:sz w:val="16"/>
          <w:szCs w:val="16"/>
          <w:rPrChange w:id="593" w:author="yuan@advequip.local" w:date="2025-06-27T13:12:00Z" w16du:dateUtc="2025-06-27T20:12:00Z">
            <w:rPr>
              <w:ins w:id="594" w:author="yuan@advequip.local" w:date="2025-06-27T13:03:00Z" w16du:dateUtc="2025-06-27T20:03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595" w:author="yuan@advequip.local" w:date="2025-06-27T12:55:00Z" w16du:dateUtc="2025-06-27T19:55:00Z">
        <w:r w:rsidRPr="00FE1943">
          <w:rPr>
            <w:rFonts w:ascii="Times New Roman" w:hAnsi="Times New Roman" w:cs="Times New Roman"/>
            <w:sz w:val="16"/>
            <w:szCs w:val="16"/>
            <w:rPrChange w:id="59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</w:t>
        </w:r>
      </w:ins>
      <w:ins w:id="597" w:author="yuan@advequip.local" w:date="2025-06-27T12:56:00Z" w16du:dateUtc="2025-06-27T19:56:00Z">
        <w:r w:rsidRPr="00FE1943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59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599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如果中间有其他子类</w:t>
        </w:r>
        <w:r w:rsidRPr="00FE1943">
          <w:rPr>
            <w:rFonts w:ascii="Times New Roman" w:hAnsi="Times New Roman" w:cs="Times New Roman"/>
            <w:sz w:val="16"/>
            <w:szCs w:val="16"/>
            <w:rPrChange w:id="60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601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要避免二义性</w:t>
        </w:r>
        <w:r w:rsidRPr="00FE1943">
          <w:rPr>
            <w:rFonts w:ascii="Times New Roman" w:hAnsi="Times New Roman" w:cs="Times New Roman"/>
            <w:sz w:val="16"/>
            <w:szCs w:val="16"/>
            <w:rPrChange w:id="60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603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需要指定路径</w:t>
        </w:r>
      </w:ins>
      <w:ins w:id="604" w:author="yuan@advequip.local" w:date="2025-06-27T13:04:00Z" w16du:dateUtc="2025-06-27T20:04:00Z">
        <w:r w:rsidR="00AE74F8" w:rsidRPr="00FE1943">
          <w:rPr>
            <w:rFonts w:ascii="Times New Roman" w:hAnsi="Times New Roman" w:cs="Times New Roman"/>
            <w:sz w:val="16"/>
            <w:szCs w:val="16"/>
            <w:rPrChange w:id="60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(</w:t>
        </w:r>
        <w:r w:rsidR="00AE74F8" w:rsidRPr="00FE1943">
          <w:rPr>
            <w:rFonts w:ascii="Times New Roman" w:hAnsi="Times New Roman" w:cs="Times New Roman" w:hint="eastAsia"/>
            <w:sz w:val="16"/>
            <w:szCs w:val="16"/>
            <w:rPrChange w:id="60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如下所示</w:t>
        </w:r>
        <w:r w:rsidR="00AE74F8" w:rsidRPr="00FE1943">
          <w:rPr>
            <w:rFonts w:ascii="Times New Roman" w:hAnsi="Times New Roman" w:cs="Times New Roman"/>
            <w:sz w:val="16"/>
            <w:szCs w:val="16"/>
            <w:rPrChange w:id="60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):</w:t>
        </w:r>
      </w:ins>
    </w:p>
    <w:p w14:paraId="0391DEBE" w14:textId="3D3F1A88" w:rsidR="001E7B10" w:rsidRPr="00FE1943" w:rsidRDefault="00AE74F8" w:rsidP="00F274DF">
      <w:pPr>
        <w:spacing w:line="200" w:lineRule="exact"/>
        <w:rPr>
          <w:ins w:id="608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609" w:author="yuan@advequip.local" w:date="2025-06-27T13:12:00Z" w16du:dateUtc="2025-06-27T20:12:00Z">
            <w:rPr>
              <w:ins w:id="610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611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61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   </w:t>
        </w:r>
      </w:ins>
      <w:ins w:id="613" w:author="yuan@advequip.local" w:date="2025-06-27T10:54:00Z" w16du:dateUtc="2025-06-27T17:54:00Z">
        <w:r w:rsidR="00BD6292" w:rsidRPr="00FE1943">
          <w:rPr>
            <w:rFonts w:ascii="Times New Roman" w:hAnsi="Times New Roman" w:cs="Times New Roman"/>
            <w:sz w:val="16"/>
            <w:szCs w:val="16"/>
            <w:rPrChange w:id="61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</w:ins>
      <w:proofErr w:type="spellStart"/>
      <w:ins w:id="615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61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Base_B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1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1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619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</w:ins>
      <w:ins w:id="620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62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2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2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2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2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</w:t>
        </w:r>
      </w:ins>
      <w:ins w:id="626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2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_B</w:t>
        </w:r>
      </w:ins>
      <w:proofErr w:type="spellEnd"/>
      <w:ins w:id="628" w:author="yuan@advequip.local" w:date="2025-06-27T13:03:00Z" w16du:dateUtc="2025-06-27T20:03:00Z">
        <w:r w:rsidRPr="00FE1943">
          <w:rPr>
            <w:rFonts w:ascii="Times New Roman" w:hAnsi="Times New Roman" w:cs="Times New Roman"/>
            <w:sz w:val="16"/>
            <w:szCs w:val="16"/>
            <w:rPrChange w:id="62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*&gt;(&amp;d);</w:t>
        </w:r>
      </w:ins>
      <w:ins w:id="630" w:author="yuan@advequip.local" w:date="2025-06-27T13:14:00Z" w16du:dateUtc="2025-06-27T20:14:00Z">
        <w:r w:rsidR="009F2101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4440A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9F2101">
          <w:rPr>
            <w:rFonts w:ascii="Times New Roman" w:hAnsi="Times New Roman" w:cs="Times New Roman" w:hint="eastAsia"/>
            <w:sz w:val="16"/>
            <w:szCs w:val="16"/>
          </w:rPr>
          <w:t>指明过渡的路径</w:t>
        </w:r>
      </w:ins>
    </w:p>
    <w:p w14:paraId="67702CCF" w14:textId="43C53172" w:rsidR="00AE74F8" w:rsidRPr="00FE1943" w:rsidRDefault="00AE74F8" w:rsidP="00F274DF">
      <w:pPr>
        <w:spacing w:line="200" w:lineRule="exact"/>
        <w:rPr>
          <w:ins w:id="631" w:author="yuan@advequip.local" w:date="2025-06-27T13:04:00Z" w16du:dateUtc="2025-06-27T20:04:00Z"/>
          <w:rFonts w:ascii="Times New Roman" w:hAnsi="Times New Roman" w:cs="Times New Roman"/>
          <w:sz w:val="16"/>
          <w:szCs w:val="16"/>
          <w:rPrChange w:id="632" w:author="yuan@advequip.local" w:date="2025-06-27T13:12:00Z" w16du:dateUtc="2025-06-27T20:12:00Z">
            <w:rPr>
              <w:ins w:id="633" w:author="yuan@advequip.local" w:date="2025-06-27T13:04:00Z" w16du:dateUtc="2025-06-27T20:0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  <w:ins w:id="634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3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63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63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r w:rsidRPr="00FE1943">
          <w:rPr>
            <w:rFonts w:ascii="Times New Roman" w:hAnsi="Times New Roman" w:cs="Times New Roman"/>
            <w:sz w:val="16"/>
            <w:szCs w:val="16"/>
            <w:rPrChange w:id="63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ab/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3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40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*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4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</w:t>
        </w:r>
      </w:ins>
      <w:ins w:id="642" w:author="yuan@advequip.local" w:date="2025-06-27T13:30:00Z" w16du:dateUtc="2025-06-27T20:30:00Z">
        <w:r w:rsidR="00305CA7">
          <w:rPr>
            <w:rFonts w:ascii="Times New Roman" w:hAnsi="Times New Roman" w:cs="Times New Roman" w:hint="eastAsia"/>
            <w:sz w:val="16"/>
            <w:szCs w:val="16"/>
          </w:rPr>
          <w:t>A</w:t>
        </w:r>
      </w:ins>
      <w:ins w:id="643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4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ptr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4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=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4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4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&lt;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48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Base_A</w:t>
        </w:r>
        <w:proofErr w:type="spellEnd"/>
        <w:r w:rsidRPr="00FE1943">
          <w:rPr>
            <w:rFonts w:ascii="Times New Roman" w:hAnsi="Times New Roman" w:cs="Times New Roman"/>
            <w:sz w:val="16"/>
            <w:szCs w:val="16"/>
            <w:rPrChange w:id="64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*&gt;(</w:t>
        </w:r>
      </w:ins>
      <w:proofErr w:type="spellStart"/>
      <w:ins w:id="650" w:author="yuan@advequip.local" w:date="2025-06-27T13:31:00Z" w16du:dateUtc="2025-06-27T20:31:00Z">
        <w:r w:rsidR="00305CA7" w:rsidRPr="000B66F8">
          <w:rPr>
            <w:rFonts w:ascii="Times New Roman" w:hAnsi="Times New Roman" w:cs="Times New Roman"/>
            <w:sz w:val="16"/>
            <w:szCs w:val="16"/>
          </w:rPr>
          <w:t>b</w:t>
        </w:r>
        <w:r w:rsidR="00305CA7">
          <w:rPr>
            <w:rFonts w:ascii="Times New Roman" w:hAnsi="Times New Roman" w:cs="Times New Roman" w:hint="eastAsia"/>
            <w:sz w:val="16"/>
            <w:szCs w:val="16"/>
          </w:rPr>
          <w:t>B</w:t>
        </w:r>
        <w:r w:rsidR="00305CA7" w:rsidRPr="000B66F8">
          <w:rPr>
            <w:rFonts w:ascii="Times New Roman" w:hAnsi="Times New Roman" w:cs="Times New Roman"/>
            <w:sz w:val="16"/>
            <w:szCs w:val="16"/>
          </w:rPr>
          <w:t>ptr</w:t>
        </w:r>
      </w:ins>
      <w:proofErr w:type="spellEnd"/>
      <w:ins w:id="651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52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);</w:t>
        </w:r>
      </w:ins>
      <w:ins w:id="653" w:author="yuan@advequip.local" w:date="2025-06-27T13:25:00Z" w16du:dateUtc="2025-06-27T20:25:00Z">
        <w:r w:rsidR="00305CA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654" w:author="yuan@advequip.local" w:date="2025-06-27T13:31:00Z" w16du:dateUtc="2025-06-27T20:31:00Z">
        <w:r w:rsidR="00705D1B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655" w:author="yuan@advequip.local" w:date="2025-06-27T13:32:00Z" w16du:dateUtc="2025-06-27T20:32:00Z">
        <w:r w:rsidR="00705D1B">
          <w:rPr>
            <w:rFonts w:ascii="Times New Roman" w:hAnsi="Times New Roman" w:cs="Times New Roman" w:hint="eastAsia"/>
            <w:sz w:val="16"/>
            <w:szCs w:val="16"/>
          </w:rPr>
          <w:t>bAptr</w:t>
        </w:r>
        <w:proofErr w:type="spellEnd"/>
        <w:r w:rsidR="00705D1B">
          <w:rPr>
            <w:rFonts w:ascii="Times New Roman" w:hAnsi="Times New Roman" w:cs="Times New Roman" w:hint="eastAsia"/>
            <w:sz w:val="16"/>
            <w:szCs w:val="16"/>
          </w:rPr>
          <w:t>的虚函数表是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C</w:t>
        </w:r>
        <w:r w:rsidR="00705D1B">
          <w:rPr>
            <w:rFonts w:ascii="Times New Roman" w:hAnsi="Times New Roman" w:cs="Times New Roman" w:hint="eastAsia"/>
            <w:sz w:val="16"/>
            <w:szCs w:val="16"/>
          </w:rPr>
          <w:t>的</w:t>
        </w:r>
      </w:ins>
    </w:p>
    <w:p w14:paraId="44C7AF03" w14:textId="4F80F612" w:rsidR="008F2929" w:rsidRPr="00FE1943" w:rsidRDefault="008F2929">
      <w:pPr>
        <w:spacing w:line="276" w:lineRule="auto"/>
        <w:rPr>
          <w:ins w:id="656" w:author="yuan@advequip.local" w:date="2025-06-27T12:52:00Z" w16du:dateUtc="2025-06-27T19:52:00Z"/>
          <w:rFonts w:ascii="Times New Roman" w:hAnsi="Times New Roman" w:cs="Times New Roman"/>
          <w:sz w:val="16"/>
          <w:szCs w:val="16"/>
          <w:rPrChange w:id="657" w:author="yuan@advequip.local" w:date="2025-06-27T13:12:00Z" w16du:dateUtc="2025-06-27T20:12:00Z">
            <w:rPr>
              <w:ins w:id="658" w:author="yuan@advequip.local" w:date="2025-06-27T12:52:00Z" w16du:dateUtc="2025-06-27T19:52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659" w:author="Martin Ma" w:date="2025-07-02T19:41:00Z" w16du:dateUtc="2025-07-03T02:41:00Z">
          <w:pPr/>
        </w:pPrChange>
      </w:pPr>
      <w:ins w:id="660" w:author="yuan@advequip.local" w:date="2025-06-27T13:04:00Z" w16du:dateUtc="2025-06-27T20:04:00Z">
        <w:r w:rsidRPr="00FE1943">
          <w:rPr>
            <w:rFonts w:ascii="Times New Roman" w:hAnsi="Times New Roman" w:cs="Times New Roman"/>
            <w:sz w:val="16"/>
            <w:szCs w:val="16"/>
            <w:rPrChange w:id="661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             Note that:</w:t>
        </w:r>
      </w:ins>
      <w:ins w:id="662" w:author="yuan@advequip.local" w:date="2025-06-27T13:05:00Z" w16du:dateUtc="2025-06-27T20:05:00Z">
        <w:r w:rsidRPr="00FE1943">
          <w:rPr>
            <w:rFonts w:ascii="Times New Roman" w:hAnsi="Times New Roman" w:cs="Times New Roman"/>
            <w:sz w:val="16"/>
            <w:szCs w:val="16"/>
            <w:rPrChange w:id="663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 </w:t>
        </w:r>
        <w:proofErr w:type="spellStart"/>
        <w:r w:rsidRPr="00FE1943">
          <w:rPr>
            <w:rFonts w:ascii="Times New Roman" w:hAnsi="Times New Roman" w:cs="Times New Roman"/>
            <w:sz w:val="16"/>
            <w:szCs w:val="16"/>
            <w:rPrChange w:id="664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dynamic_cast</w:t>
        </w:r>
        <w:proofErr w:type="spellEnd"/>
        <w:r w:rsidRPr="00FE1943">
          <w:rPr>
            <w:rFonts w:ascii="Times New Roman" w:hAnsi="Times New Roman" w:cs="Times New Roman" w:hint="eastAsia"/>
            <w:sz w:val="16"/>
            <w:szCs w:val="16"/>
            <w:rPrChange w:id="665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的使用条件</w:t>
        </w:r>
        <w:r w:rsidRPr="00FE1943">
          <w:rPr>
            <w:rFonts w:ascii="Times New Roman" w:hAnsi="Times New Roman" w:cs="Times New Roman"/>
            <w:sz w:val="16"/>
            <w:szCs w:val="16"/>
            <w:rPrChange w:id="666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: </w:t>
        </w:r>
        <w:r w:rsidRPr="00FE1943">
          <w:rPr>
            <w:rFonts w:ascii="Cambria Math" w:hAnsi="Cambria Math" w:cs="Cambria Math" w:hint="eastAsia"/>
            <w:sz w:val="16"/>
            <w:szCs w:val="16"/>
            <w:rPrChange w:id="667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①</w:t>
        </w:r>
        <w:r w:rsidRPr="00FE1943">
          <w:rPr>
            <w:rFonts w:ascii="Times New Roman" w:hAnsi="Times New Roman" w:cs="Times New Roman" w:hint="eastAsia"/>
            <w:sz w:val="16"/>
            <w:szCs w:val="16"/>
            <w:rPrChange w:id="668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继承</w:t>
        </w:r>
        <w:r w:rsidRPr="00FE1943">
          <w:rPr>
            <w:rFonts w:ascii="Times New Roman" w:hAnsi="Times New Roman" w:cs="Times New Roman"/>
            <w:sz w:val="16"/>
            <w:szCs w:val="16"/>
            <w:rPrChange w:id="669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 xml:space="preserve">, </w:t>
        </w:r>
        <w:r w:rsidRPr="00FE1943">
          <w:rPr>
            <w:rFonts w:ascii="Cambria Math" w:hAnsi="Cambria Math" w:cs="Cambria Math" w:hint="eastAsia"/>
            <w:sz w:val="16"/>
            <w:szCs w:val="16"/>
            <w:rPrChange w:id="670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②</w:t>
        </w:r>
      </w:ins>
      <w:ins w:id="671" w:author="yuan@advequip.local" w:date="2025-06-27T13:11:00Z" w16du:dateUtc="2025-06-27T20:11:00Z"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672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虚函数</w:t>
        </w:r>
      </w:ins>
      <w:ins w:id="673" w:author="Martin Ma" w:date="2025-07-02T19:41:00Z" w16du:dateUtc="2025-07-03T02:41:00Z">
        <w:r w:rsidR="0008175A">
          <w:rPr>
            <w:rFonts w:ascii="Times New Roman" w:hAnsi="Times New Roman" w:cs="Times New Roman" w:hint="eastAsia"/>
            <w:sz w:val="16"/>
            <w:szCs w:val="16"/>
          </w:rPr>
          <w:t>表</w:t>
        </w:r>
      </w:ins>
      <w:ins w:id="674" w:author="yuan@advequip.local" w:date="2025-06-27T13:11:00Z" w16du:dateUtc="2025-06-27T20:11:00Z">
        <w:r w:rsidR="00D21042" w:rsidRPr="00FE1943">
          <w:rPr>
            <w:rFonts w:ascii="Times New Roman" w:hAnsi="Times New Roman" w:cs="Times New Roman"/>
            <w:sz w:val="16"/>
            <w:szCs w:val="16"/>
            <w:rPrChange w:id="675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(</w:t>
        </w:r>
        <w:proofErr w:type="gramStart"/>
        <w:r w:rsidR="00D21042" w:rsidRPr="00FE1943">
          <w:rPr>
            <w:rFonts w:ascii="Times New Roman" w:hAnsi="Times New Roman" w:cs="Times New Roman" w:hint="eastAsia"/>
            <w:sz w:val="16"/>
            <w:szCs w:val="16"/>
            <w:rPrChange w:id="676" w:author="yuan@advequip.local" w:date="2025-06-27T13:12:00Z" w16du:dateUtc="2025-06-27T20:12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基类</w:t>
        </w:r>
        <w:proofErr w:type="gramEnd"/>
        <w:r w:rsidR="00D21042" w:rsidRPr="00FE1943">
          <w:rPr>
            <w:rFonts w:ascii="Times New Roman" w:hAnsi="Times New Roman" w:cs="Times New Roman"/>
            <w:sz w:val="16"/>
            <w:szCs w:val="16"/>
            <w:rPrChange w:id="677" w:author="yuan@advequip.local" w:date="2025-06-27T13:12:00Z" w16du:dateUtc="2025-06-27T20:1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)</w:t>
        </w:r>
      </w:ins>
    </w:p>
    <w:p w14:paraId="346EF045" w14:textId="691EC42A" w:rsidR="00F274DF" w:rsidRPr="00FE1943" w:rsidRDefault="00F274DF">
      <w:pPr>
        <w:rPr>
          <w:ins w:id="678" w:author="yuan@advequip.local" w:date="2025-06-27T10:54:00Z" w16du:dateUtc="2025-06-27T17:54:00Z"/>
          <w:rFonts w:ascii="Times New Roman" w:hAnsi="Times New Roman" w:cs="Times New Roman"/>
          <w:sz w:val="16"/>
          <w:szCs w:val="16"/>
          <w:rPrChange w:id="679" w:author="yuan@advequip.local" w:date="2025-06-27T13:12:00Z" w16du:dateUtc="2025-06-27T20:12:00Z">
            <w:rPr>
              <w:ins w:id="680" w:author="yuan@advequip.local" w:date="2025-06-27T10:54:00Z" w16du:dateUtc="2025-06-27T17:54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</w:pPr>
    </w:p>
    <w:p w14:paraId="78B5194A" w14:textId="43F16DAA" w:rsidR="00BD6292" w:rsidRDefault="00BD6292">
      <w:pPr>
        <w:rPr>
          <w:ins w:id="681" w:author="yuan@advequip.local" w:date="2025-06-27T10:41:00Z" w16du:dateUtc="2025-06-27T17:41:00Z"/>
          <w:rFonts w:ascii="Times New Roman" w:hAnsi="Times New Roman" w:cs="Times New Roman"/>
          <w:b/>
          <w:bCs/>
          <w:sz w:val="16"/>
          <w:szCs w:val="16"/>
        </w:rPr>
      </w:pPr>
      <w:ins w:id="682" w:author="yuan@advequip.local" w:date="2025-06-27T10:54:00Z" w16du:dateUtc="2025-06-27T17:54:00Z"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 xml:space="preserve">   Note that: </w:t>
        </w:r>
      </w:ins>
    </w:p>
    <w:p w14:paraId="5E785C01" w14:textId="3C19A747" w:rsidR="005F2D13" w:rsidRDefault="003A2E81" w:rsidP="003A2E81">
      <w:pPr>
        <w:ind w:firstLine="420"/>
        <w:rPr>
          <w:ins w:id="683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684" w:author="yuan@advequip.local" w:date="2025-06-27T10:41:00Z" w16du:dateUtc="2025-06-27T17:41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  </w:t>
        </w:r>
      </w:ins>
      <w:ins w:id="685" w:author="yuan@advequip.local" w:date="2025-06-27T11:04:00Z" w16du:dateUtc="2025-06-27T18:04:00Z">
        <w:r w:rsidR="00BD3728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BD3728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686" w:author="yuan@advequip.local" w:date="2025-06-27T13:00:00Z" w16du:dateUtc="2025-06-27T20:00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&amp;d;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87" w:author="yuan@advequip.local" w:date="2025-06-27T13:01:00Z" w16du:dateUtc="2025-06-27T20:01:00Z">
        <w:r w:rsidR="005F2D13" w:rsidRPr="000B66F8">
          <w:rPr>
            <w:rFonts w:ascii="Times New Roman" w:hAnsi="Times New Roman" w:cs="Times New Roman" w:hint="eastAsia"/>
            <w:color w:val="FFFFFF" w:themeColor="background1"/>
            <w:sz w:val="16"/>
            <w:szCs w:val="16"/>
          </w:rPr>
          <w:t>.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Base&amp;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d; 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或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88" w:author="yuan@advequip.local" w:date="2025-06-27T13:00:00Z" w16du:dateUtc="2025-06-27T20:00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Base* </w:t>
        </w:r>
        <w:proofErr w:type="spellStart"/>
        <w:r w:rsidR="005F2D13">
          <w:rPr>
            <w:rFonts w:ascii="Times New Roman" w:hAnsi="Times New Roman" w:cs="Times New Roman" w:hint="eastAsia"/>
            <w:sz w:val="16"/>
            <w:szCs w:val="16"/>
          </w:rPr>
          <w:t>bptr</w:t>
        </w:r>
        <w:proofErr w:type="spellEnd"/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= new Derive(</w:t>
        </w:r>
        <w:r w:rsidR="005F2D13">
          <w:rPr>
            <w:rFonts w:ascii="Times New Roman" w:hAnsi="Times New Roman" w:cs="Times New Roman"/>
            <w:sz w:val="16"/>
            <w:szCs w:val="16"/>
          </w:rPr>
          <w:t>…</w:t>
        </w:r>
        <w:r w:rsidR="005F2D13">
          <w:rPr>
            <w:rFonts w:ascii="Times New Roman" w:hAnsi="Times New Roman" w:cs="Times New Roman" w:hint="eastAsia"/>
            <w:sz w:val="16"/>
            <w:szCs w:val="16"/>
          </w:rPr>
          <w:t>);</w:t>
        </w:r>
      </w:ins>
      <w:ins w:id="689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690" w:author="yuan@advequip.local" w:date="2025-06-27T10:41:00Z" w16du:dateUtc="2025-06-27T17:41:00Z">
        <w:r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只是</w:t>
        </w:r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>在已有对象上建立一个</w:t>
        </w:r>
      </w:ins>
    </w:p>
    <w:p w14:paraId="62AD8E52" w14:textId="5473360B" w:rsidR="00910E1A" w:rsidRPr="00BD6292" w:rsidRDefault="005F2D13" w:rsidP="005F2D13">
      <w:pPr>
        <w:ind w:firstLine="420"/>
        <w:rPr>
          <w:ins w:id="691" w:author="yuan@advequip.local" w:date="2025-06-27T10:42:00Z" w16du:dateUtc="2025-06-27T17:42:00Z"/>
          <w:rFonts w:ascii="Times New Roman" w:hAnsi="Times New Roman" w:cs="Times New Roman"/>
          <w:color w:val="EE0000"/>
          <w:sz w:val="16"/>
          <w:szCs w:val="16"/>
        </w:rPr>
      </w:pPr>
      <w:ins w:id="692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693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指针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或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引用</w:t>
        </w:r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, </w:t>
        </w:r>
      </w:ins>
      <w:ins w:id="694" w:author="yuan@advequip.local" w:date="2025-06-27T10:20:00Z" w16du:dateUtc="2025-06-27T17:20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69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此处不会发生切片</w:t>
        </w:r>
      </w:ins>
      <w:ins w:id="696" w:author="yuan@advequip.local" w:date="2025-06-27T10:21:00Z" w16du:dateUtc="2025-06-27T17:21:00Z">
        <w:r w:rsidR="00696534" w:rsidRPr="00BD6292">
          <w:rPr>
            <w:rFonts w:ascii="Times New Roman" w:hAnsi="Times New Roman" w:cs="Times New Roman"/>
            <w:color w:val="EE0000"/>
            <w:sz w:val="16"/>
            <w:szCs w:val="16"/>
            <w:rPrChange w:id="697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,</w:t>
        </w:r>
      </w:ins>
      <w:ins w:id="698" w:author="yuan@advequip.local" w:date="2025-06-27T10:41:00Z" w16du:dateUtc="2025-06-27T17:41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</w:ins>
      <w:ins w:id="699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70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不会构造</w:t>
        </w:r>
      </w:ins>
      <w:ins w:id="701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Base</w:t>
        </w:r>
      </w:ins>
      <w:ins w:id="702" w:author="yuan@advequip.local" w:date="2025-06-27T10:21:00Z" w16du:dateUtc="2025-06-27T17:21:00Z">
        <w:r w:rsidR="00696534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703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对象</w:t>
        </w:r>
      </w:ins>
      <w:ins w:id="704" w:author="yuan@advequip.local" w:date="2025-06-27T10:35:00Z" w16du:dateUtc="2025-06-27T17:35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(</w:t>
        </w:r>
      </w:ins>
      <w:ins w:id="705" w:author="yuan@advequip.local" w:date="2025-06-27T10:34:00Z" w16du:dateUtc="2025-06-27T17:34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  <w:rPrChange w:id="706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new Derive(…)</w:t>
        </w:r>
      </w:ins>
      <w:ins w:id="707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</w:t>
        </w:r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</w:rPr>
          <w:t>只</w:t>
        </w:r>
      </w:ins>
      <w:ins w:id="708" w:author="yuan@advequip.local" w:date="2025-06-27T10:34:00Z" w16du:dateUtc="2025-06-27T17:34:00Z"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709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是创建一个子</w:t>
        </w:r>
        <w:proofErr w:type="gramStart"/>
        <w:r w:rsidR="003A2E81" w:rsidRPr="00BD6292">
          <w:rPr>
            <w:rFonts w:ascii="Times New Roman" w:hAnsi="Times New Roman" w:cs="Times New Roman" w:hint="eastAsia"/>
            <w:color w:val="EE0000"/>
            <w:sz w:val="16"/>
            <w:szCs w:val="16"/>
            <w:rPrChange w:id="710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类对象</w:t>
        </w:r>
      </w:ins>
      <w:proofErr w:type="gramEnd"/>
      <w:ins w:id="711" w:author="yuan@advequip.local" w:date="2025-06-27T10:42:00Z" w16du:dateUtc="2025-06-27T17:42:00Z">
        <w:r w:rsidR="003A2E81" w:rsidRPr="00BD6292">
          <w:rPr>
            <w:rFonts w:ascii="Times New Roman" w:hAnsi="Times New Roman" w:cs="Times New Roman"/>
            <w:color w:val="EE0000"/>
            <w:sz w:val="16"/>
            <w:szCs w:val="16"/>
          </w:rPr>
          <w:t>)</w:t>
        </w:r>
      </w:ins>
      <w:del w:id="712" w:author="yuan@advequip.local" w:date="2025-06-27T09:03:00Z" w16du:dateUtc="2025-06-27T16:03:00Z">
        <w:r w:rsidR="000F7B3B" w:rsidRPr="00BD6292" w:rsidDel="00A94026">
          <w:rPr>
            <w:rFonts w:ascii="Times New Roman" w:hAnsi="Times New Roman" w:cs="Times New Roman"/>
            <w:sz w:val="16"/>
            <w:szCs w:val="16"/>
            <w:rPrChange w:id="713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delText xml:space="preserve">2 </w:delText>
        </w:r>
        <w:r w:rsidR="000F7B3B" w:rsidRPr="00BD6292" w:rsidDel="00A94026">
          <w:rPr>
            <w:rFonts w:ascii="Times New Roman" w:hAnsi="Times New Roman" w:cs="Times New Roman" w:hint="eastAsia"/>
            <w:sz w:val="16"/>
            <w:szCs w:val="16"/>
            <w:rPrChange w:id="714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delText>多态的使用方法</w:delText>
        </w:r>
      </w:del>
    </w:p>
    <w:p w14:paraId="4986E989" w14:textId="6EA51BE8" w:rsidR="005F2D13" w:rsidRDefault="003A2E81" w:rsidP="00AC0B75">
      <w:pPr>
        <w:ind w:firstLine="420"/>
        <w:rPr>
          <w:ins w:id="715" w:author="yuan@advequip.local" w:date="2025-06-27T13:01:00Z" w16du:dateUtc="2025-06-27T20:01:00Z"/>
          <w:rFonts w:ascii="Times New Roman" w:hAnsi="Times New Roman" w:cs="Times New Roman"/>
          <w:color w:val="EE0000"/>
          <w:sz w:val="16"/>
          <w:szCs w:val="16"/>
        </w:rPr>
      </w:pPr>
      <w:ins w:id="716" w:author="yuan@advequip.local" w:date="2025-06-27T10:42:00Z" w16du:dateUtc="2025-06-27T17:42:00Z">
        <w:r w:rsidRPr="00BD6292">
          <w:rPr>
            <w:rFonts w:ascii="Times New Roman" w:hAnsi="Times New Roman" w:cs="Times New Roman"/>
            <w:color w:val="EE0000"/>
            <w:sz w:val="16"/>
            <w:szCs w:val="16"/>
          </w:rPr>
          <w:t xml:space="preserve">   </w:t>
        </w:r>
      </w:ins>
      <w:ins w:id="717" w:author="yuan@advequip.local" w:date="2025-06-27T12:50:00Z" w16du:dateUtc="2025-06-27T19:50:00Z">
        <w:r w:rsidR="00F274DF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</w:t>
        </w:r>
      </w:ins>
      <w:ins w:id="718" w:author="yuan@advequip.local" w:date="2025-06-27T13:01:00Z" w16du:dateUtc="2025-06-27T20:01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同样</w:t>
        </w:r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: </w:t>
        </w:r>
      </w:ins>
      <w:proofErr w:type="spellStart"/>
      <w:ins w:id="719" w:author="yuan@advequip.local" w:date="2025-06-27T13:02:00Z" w16du:dateUtc="2025-06-27T20:02:00Z">
        <w:r w:rsidR="005F2D13">
          <w:rPr>
            <w:rFonts w:ascii="Times New Roman" w:hAnsi="Times New Roman" w:cs="Times New Roman" w:hint="eastAsia"/>
            <w:color w:val="EE0000"/>
            <w:sz w:val="16"/>
            <w:szCs w:val="16"/>
          </w:rPr>
          <w:t>dynamic_cast</w:t>
        </w:r>
      </w:ins>
      <w:proofErr w:type="spellEnd"/>
      <w:ins w:id="720" w:author="Martin Ma" w:date="2025-07-02T19:41:00Z" w16du:dateUtc="2025-07-03T02:41:00Z">
        <w:r w:rsidR="0008175A">
          <w:rPr>
            <w:rFonts w:ascii="Times New Roman" w:hAnsi="Times New Roman" w:cs="Times New Roman" w:hint="eastAsia"/>
            <w:color w:val="EE0000"/>
            <w:sz w:val="16"/>
            <w:szCs w:val="16"/>
          </w:rPr>
          <w:t>也是如此</w:t>
        </w:r>
      </w:ins>
    </w:p>
    <w:p w14:paraId="24683C85" w14:textId="1A7AB2B4" w:rsidR="003A2E81" w:rsidRPr="00BD6292" w:rsidRDefault="005F2D13">
      <w:pPr>
        <w:ind w:firstLine="420"/>
        <w:rPr>
          <w:ins w:id="721" w:author="yuan@advequip.local" w:date="2025-06-27T10:20:00Z" w16du:dateUtc="2025-06-27T17:20:00Z"/>
          <w:rFonts w:ascii="Times New Roman" w:hAnsi="Times New Roman" w:cs="Times New Roman"/>
          <w:b/>
          <w:bCs/>
          <w:color w:val="EE0000"/>
          <w:sz w:val="16"/>
          <w:szCs w:val="16"/>
          <w:rPrChange w:id="722" w:author="yuan@advequip.local" w:date="2025-06-27T10:54:00Z" w16du:dateUtc="2025-06-27T17:54:00Z">
            <w:rPr>
              <w:ins w:id="723" w:author="yuan@advequip.local" w:date="2025-06-27T10:20:00Z" w16du:dateUtc="2025-06-27T17:20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724" w:author="yuan@advequip.local" w:date="2025-06-27T10:46:00Z" w16du:dateUtc="2025-06-27T17:46:00Z">
          <w:pPr/>
        </w:pPrChange>
      </w:pPr>
      <w:ins w:id="725" w:author="yuan@advequip.local" w:date="2025-06-27T13:01:00Z" w16du:dateUtc="2025-06-27T20:01:00Z">
        <w:r>
          <w:rPr>
            <w:rFonts w:ascii="Times New Roman" w:hAnsi="Times New Roman" w:cs="Times New Roman" w:hint="eastAsia"/>
            <w:color w:val="EE0000"/>
            <w:sz w:val="16"/>
            <w:szCs w:val="16"/>
          </w:rPr>
          <w:t xml:space="preserve">     </w:t>
        </w:r>
      </w:ins>
      <w:ins w:id="726" w:author="yuan@advequip.local" w:date="2025-06-27T10:42:00Z" w16du:dateUtc="2025-06-27T17:42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27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但是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28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Base b = d; </w:t>
        </w:r>
      </w:ins>
      <w:ins w:id="729" w:author="yuan@advequip.local" w:date="2025-06-27T10:43:00Z" w16du:dateUtc="2025-06-27T17:43:00Z"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30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发生切片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31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32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并创建一个</w:t>
        </w:r>
        <w:r w:rsidR="003A2E81" w:rsidRPr="00BD6292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33" w:author="yuan@advequip.local" w:date="2025-06-27T10:54:00Z" w16du:dateUtc="2025-06-27T17:54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>Base</w:t>
        </w:r>
        <w:r w:rsidR="003A2E81" w:rsidRPr="00BD629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34" w:author="yuan@advequip.local" w:date="2025-06-27T10:54:00Z" w16du:dateUtc="2025-06-27T17:54:00Z">
              <w:rPr>
                <w:rFonts w:ascii="Times New Roman" w:hAnsi="Times New Roman" w:cs="Times New Roman" w:hint="eastAsia"/>
                <w:color w:val="EE0000"/>
                <w:sz w:val="16"/>
                <w:szCs w:val="16"/>
              </w:rPr>
            </w:rPrChange>
          </w:rPr>
          <w:t>对象通过拷贝构造</w:t>
        </w:r>
      </w:ins>
      <w:ins w:id="735" w:author="yuan@advequip.local" w:date="2025-06-27T13:24:00Z" w16du:dateUtc="2025-06-27T20:24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 xml:space="preserve"> </w:t>
        </w:r>
      </w:ins>
      <w:ins w:id="736" w:author="yuan@advequip.local" w:date="2025-06-27T13:25:00Z" w16du:dateUtc="2025-06-27T20:25:00Z"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(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此时不是动态绑定</w:t>
        </w:r>
        <w:r w:rsidR="007B05F2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</w:rPr>
          <w:t>)</w:t>
        </w:r>
      </w:ins>
    </w:p>
    <w:p w14:paraId="7BDEFB76" w14:textId="382A25F2" w:rsidR="00696534" w:rsidRPr="00BD6292" w:rsidRDefault="00696534">
      <w:pPr>
        <w:rPr>
          <w:ins w:id="737" w:author="yuan@advequip.local" w:date="2025-06-27T10:32:00Z" w16du:dateUtc="2025-06-27T17:32:00Z"/>
          <w:rFonts w:ascii="Times New Roman" w:hAnsi="Times New Roman" w:cs="Times New Roman"/>
          <w:b/>
          <w:bCs/>
          <w:sz w:val="16"/>
          <w:szCs w:val="16"/>
        </w:rPr>
      </w:pPr>
      <w:ins w:id="738" w:author="yuan@advequip.local" w:date="2025-06-27T10:20:00Z" w16du:dateUtc="2025-06-27T17:20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</w:r>
      </w:ins>
    </w:p>
    <w:p w14:paraId="6CC74FC8" w14:textId="1222EF32" w:rsidR="00F274DF" w:rsidRDefault="00AB755C" w:rsidP="00C67748">
      <w:pPr>
        <w:rPr>
          <w:ins w:id="739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740" w:author="yuan@advequip.local" w:date="2025-06-27T10:32:00Z" w16du:dateUtc="2025-06-27T17:32:00Z">
        <w:r w:rsidRPr="00BD6292"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</w:t>
        </w:r>
      </w:ins>
      <w:bookmarkStart w:id="741" w:name="OLE_LINK3"/>
      <w:ins w:id="742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</w:ins>
      <w:ins w:id="743" w:author="yuan@advequip.local" w:date="2025-06-27T13:24:00Z" w16du:dateUtc="2025-06-27T20:24:00Z">
        <w:r w:rsidR="00E22CF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bookmarkEnd w:id="741"/>
      <w:ins w:id="744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745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构造期间虚函数调用是无效的</w:t>
        </w:r>
      </w:ins>
      <w:ins w:id="74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(</w:t>
        </w:r>
      </w:ins>
      <w:ins w:id="747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748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此时</w:t>
        </w:r>
        <w:proofErr w:type="spellStart"/>
        <w:r w:rsidRPr="00BD6292">
          <w:rPr>
            <w:rFonts w:ascii="Times New Roman" w:hAnsi="Times New Roman" w:cs="Times New Roman"/>
            <w:sz w:val="16"/>
            <w:szCs w:val="16"/>
            <w:rPrChange w:id="749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v</w:t>
        </w:r>
      </w:ins>
      <w:ins w:id="75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FunTableP</w:t>
        </w:r>
      </w:ins>
      <w:ins w:id="751" w:author="yuan@advequip.local" w:date="2025-06-27T10:32:00Z" w16du:dateUtc="2025-06-27T17:32:00Z">
        <w:r w:rsidRPr="00BD6292">
          <w:rPr>
            <w:rFonts w:ascii="Times New Roman" w:hAnsi="Times New Roman" w:cs="Times New Roman"/>
            <w:sz w:val="16"/>
            <w:szCs w:val="16"/>
            <w:rPrChange w:id="752" w:author="yuan@advequip.local" w:date="2025-06-27T10:54:00Z" w16du:dateUtc="2025-06-27T17:54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tr</w:t>
        </w:r>
        <w:proofErr w:type="spellEnd"/>
        <w:r w:rsidRPr="00BD6292">
          <w:rPr>
            <w:rFonts w:ascii="Times New Roman" w:hAnsi="Times New Roman" w:cs="Times New Roman" w:hint="eastAsia"/>
            <w:sz w:val="16"/>
            <w:szCs w:val="16"/>
            <w:rPrChange w:id="753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尚未完</w:t>
        </w:r>
      </w:ins>
      <w:ins w:id="754" w:author="yuan@advequip.local" w:date="2025-06-27T10:45:00Z" w16du:dateUtc="2025-06-27T17:45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成</w:t>
        </w:r>
      </w:ins>
      <w:ins w:id="755" w:author="yuan@advequip.local" w:date="2025-06-27T10:32:00Z" w16du:dateUtc="2025-06-27T17:32:00Z">
        <w:r w:rsidRPr="00BD6292">
          <w:rPr>
            <w:rFonts w:ascii="Times New Roman" w:hAnsi="Times New Roman" w:cs="Times New Roman" w:hint="eastAsia"/>
            <w:sz w:val="16"/>
            <w:szCs w:val="16"/>
            <w:rPrChange w:id="756" w:author="yuan@advequip.local" w:date="2025-06-27T10:54:00Z" w16du:dateUtc="2025-06-27T17:54:00Z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</w:rPrChange>
          </w:rPr>
          <w:t>构造</w:t>
        </w:r>
      </w:ins>
      <w:ins w:id="757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) 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在构造函数中调用虚函数</w:t>
        </w:r>
        <w:r w:rsidR="00C67748" w:rsidRPr="00BD6292">
          <w:rPr>
            <w:rFonts w:ascii="Times New Roman" w:hAnsi="Times New Roman" w:cs="Times New Roman"/>
            <w:sz w:val="16"/>
            <w:szCs w:val="16"/>
          </w:rPr>
          <w:t>,</w:t>
        </w:r>
      </w:ins>
      <w:ins w:id="758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 </w:t>
        </w:r>
      </w:ins>
      <w:ins w:id="759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最</w:t>
        </w:r>
      </w:ins>
    </w:p>
    <w:p w14:paraId="5D279CA9" w14:textId="33C1CF61" w:rsidR="00AB755C" w:rsidRPr="00BD6292" w:rsidRDefault="00F274DF">
      <w:pPr>
        <w:rPr>
          <w:ins w:id="760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  <w:pPrChange w:id="761" w:author="yuan@advequip.local" w:date="2025-06-27T12:50:00Z" w16du:dateUtc="2025-06-27T19:50:00Z">
          <w:pPr>
            <w:ind w:firstLine="420"/>
          </w:pPr>
        </w:pPrChange>
      </w:pPr>
      <w:ins w:id="762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       </w:t>
        </w:r>
      </w:ins>
      <w:ins w:id="763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终调用的也只是</w:t>
        </w:r>
        <w:del w:id="764" w:author="Martin Ma" w:date="2025-07-02T19:41:00Z" w16du:dateUtc="2025-07-03T02:41:00Z">
          <w:r w:rsidR="00C67748" w:rsidRPr="00BD6292" w:rsidDel="00363091">
            <w:rPr>
              <w:rFonts w:ascii="Times New Roman" w:hAnsi="Times New Roman" w:cs="Times New Roman" w:hint="eastAsia"/>
              <w:sz w:val="16"/>
              <w:szCs w:val="16"/>
            </w:rPr>
            <w:delText>当前</w:delText>
          </w:r>
        </w:del>
      </w:ins>
      <w:ins w:id="765" w:author="Martin Ma" w:date="2025-07-02T19:41:00Z" w16du:dateUtc="2025-07-03T02:41:00Z">
        <w:r w:rsidR="00363091">
          <w:rPr>
            <w:rFonts w:ascii="Times New Roman" w:hAnsi="Times New Roman" w:cs="Times New Roman" w:hint="eastAsia"/>
            <w:sz w:val="16"/>
            <w:szCs w:val="16"/>
          </w:rPr>
          <w:t>所在</w:t>
        </w:r>
      </w:ins>
      <w:ins w:id="766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类的版本</w:t>
        </w:r>
      </w:ins>
      <w:ins w:id="767" w:author="yuan@advequip.local" w:date="2025-06-27T10:46:00Z" w16du:dateUtc="2025-06-27T17:46:00Z">
        <w:r w:rsidR="00C67748" w:rsidRPr="00BD6292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768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而不会</w:t>
        </w:r>
      </w:ins>
      <w:ins w:id="769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通过</w:t>
        </w:r>
      </w:ins>
      <w:ins w:id="770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多态调用</w:t>
        </w:r>
      </w:ins>
      <w:ins w:id="771" w:author="yuan@advequip.local" w:date="2025-06-27T10:46:00Z" w16du:dateUtc="2025-06-27T17:46:00Z">
        <w:r w:rsidR="00C67748" w:rsidRPr="00BD6292">
          <w:rPr>
            <w:rFonts w:ascii="Times New Roman" w:hAnsi="Times New Roman" w:cs="Times New Roman" w:hint="eastAsia"/>
            <w:sz w:val="16"/>
            <w:szCs w:val="16"/>
          </w:rPr>
          <w:t>子</w:t>
        </w:r>
      </w:ins>
      <w:ins w:id="772" w:author="yuan@advequip.local" w:date="2025-06-27T10:45:00Z" w16du:dateUtc="2025-06-27T17:45:00Z">
        <w:r w:rsidR="00C67748" w:rsidRPr="00BD6292">
          <w:rPr>
            <w:rFonts w:ascii="Times New Roman" w:hAnsi="Times New Roman" w:cs="Times New Roman"/>
            <w:sz w:val="16"/>
            <w:szCs w:val="16"/>
          </w:rPr>
          <w:t>类重写的版本</w:t>
        </w:r>
      </w:ins>
    </w:p>
    <w:p w14:paraId="438B178F" w14:textId="0A784965" w:rsidR="001E7B10" w:rsidRDefault="001E7B10" w:rsidP="00C67748">
      <w:pPr>
        <w:ind w:firstLine="420"/>
        <w:rPr>
          <w:ins w:id="773" w:author="yuan@advequip.local" w:date="2025-06-27T10:54:00Z" w16du:dateUtc="2025-06-27T17:54:00Z"/>
          <w:rFonts w:ascii="Times New Roman" w:hAnsi="Times New Roman" w:cs="Times New Roman"/>
          <w:sz w:val="16"/>
          <w:szCs w:val="16"/>
        </w:rPr>
      </w:pPr>
    </w:p>
    <w:p w14:paraId="7D863A88" w14:textId="282714F2" w:rsidR="00F274DF" w:rsidRDefault="00BD6292" w:rsidP="00BD6292">
      <w:pPr>
        <w:ind w:firstLine="420"/>
        <w:rPr>
          <w:ins w:id="774" w:author="yuan@advequip.local" w:date="2025-06-27T12:50:00Z" w16du:dateUtc="2025-06-27T19:50:00Z"/>
          <w:rFonts w:ascii="Times New Roman" w:hAnsi="Times New Roman" w:cs="Times New Roman"/>
          <w:sz w:val="16"/>
          <w:szCs w:val="16"/>
        </w:rPr>
      </w:pPr>
      <w:ins w:id="775" w:author="yuan@advequip.local" w:date="2025-06-27T10:54:00Z" w16du:dateUtc="2025-06-27T17:54:00Z">
        <w:r w:rsidRPr="00F274DF">
          <w:rPr>
            <w:rFonts w:ascii="Times New Roman" w:hAnsi="Times New Roman" w:cs="Times New Roman"/>
            <w:sz w:val="16"/>
            <w:szCs w:val="16"/>
          </w:rPr>
          <w:t xml:space="preserve">   </w:t>
        </w:r>
      </w:ins>
      <w:ins w:id="776" w:author="yuan@advequip.local" w:date="2025-06-27T12:50:00Z" w16du:dateUtc="2025-06-27T19:50:00Z">
        <w:r w:rsidR="00F274DF" w:rsidRPr="00D741F3">
          <w:rPr>
            <w:rFonts w:asciiTheme="minorEastAsia" w:hAnsiTheme="minorEastAsia" w:cs="Times New Roman" w:hint="eastAsia"/>
            <w:sz w:val="16"/>
            <w:szCs w:val="16"/>
          </w:rPr>
          <w:sym w:font="Wingdings" w:char="F06C"/>
        </w:r>
        <w:r w:rsidR="00F274DF">
          <w:rPr>
            <w:rFonts w:asciiTheme="minorEastAsia" w:hAnsiTheme="minorEastAsia" w:cs="Times New Roman" w:hint="eastAsia"/>
            <w:sz w:val="16"/>
            <w:szCs w:val="16"/>
          </w:rPr>
          <w:t xml:space="preserve"> </w:t>
        </w:r>
      </w:ins>
      <w:ins w:id="777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78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多态情况时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79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proofErr w:type="gramStart"/>
      <w:ins w:id="780" w:author="yuan@advequip.local" w:date="2025-06-27T10:54:00Z" w16du:dateUtc="2025-06-27T17:54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81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基类</w:t>
        </w:r>
      </w:ins>
      <w:ins w:id="782" w:author="yuan@advequip.local" w:date="2025-06-27T10:55:00Z" w16du:dateUtc="2025-06-27T17:55:00Z"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83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的析构</w:t>
        </w:r>
        <w:proofErr w:type="gramEnd"/>
        <w:r w:rsidRPr="007C4E8D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784" w:author="yuan@advequip.local" w:date="2025-06-27T13:36:00Z" w16du:dateUtc="2025-06-27T20:3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函数必须是</w:t>
        </w:r>
        <w:r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85" w:author="yuan@advequip.local" w:date="2025-06-27T13:36:00Z" w16du:dateUtc="2025-06-27T20:3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virtual</w:t>
        </w:r>
      </w:ins>
      <w:ins w:id="786" w:author="yuan@advequip.local" w:date="2025-06-27T12:47:00Z" w16du:dateUtc="2025-06-27T19:47:00Z">
        <w:r w:rsidR="00F274DF" w:rsidRPr="007C4E8D">
          <w:rPr>
            <w:rFonts w:ascii="Times New Roman" w:hAnsi="Times New Roman" w:cs="Times New Roman"/>
            <w:b/>
            <w:bCs/>
            <w:color w:val="EE0000"/>
            <w:sz w:val="16"/>
            <w:szCs w:val="16"/>
            <w:rPrChange w:id="787" w:author="yuan@advequip.local" w:date="2025-06-27T13:36:00Z" w16du:dateUtc="2025-06-27T20:36:00Z">
              <w:rPr>
                <w:rFonts w:ascii="Times New Roman" w:hAnsi="Times New Roman" w:cs="Times New Roman"/>
                <w:color w:val="EE0000"/>
                <w:sz w:val="16"/>
                <w:szCs w:val="16"/>
              </w:rPr>
            </w:rPrChange>
          </w:rPr>
          <w:t xml:space="preserve">, </w:t>
        </w:r>
      </w:ins>
      <w:ins w:id="788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否则只是静态绑定</w:t>
        </w:r>
        <w:proofErr w:type="gramStart"/>
        <w:r w:rsidRPr="00F274DF">
          <w:rPr>
            <w:rFonts w:ascii="Times New Roman" w:hAnsi="Times New Roman" w:cs="Times New Roman"/>
            <w:sz w:val="16"/>
            <w:szCs w:val="16"/>
          </w:rPr>
          <w:t>基类的析构</w:t>
        </w:r>
        <w:proofErr w:type="gramEnd"/>
        <w:r w:rsidRPr="00F274DF">
          <w:rPr>
            <w:rFonts w:ascii="Times New Roman" w:hAnsi="Times New Roman" w:cs="Times New Roman"/>
            <w:sz w:val="16"/>
            <w:szCs w:val="16"/>
          </w:rPr>
          <w:t>函数</w:t>
        </w:r>
        <w:r w:rsidRPr="00F274DF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789" w:author="yuan@advequip.local" w:date="2025-06-27T12:48:00Z" w16du:dateUtc="2025-06-27T19:48:00Z">
        <w:r w:rsidR="00F274DF">
          <w:rPr>
            <w:rFonts w:ascii="Times New Roman" w:hAnsi="Times New Roman" w:cs="Times New Roman" w:hint="eastAsia"/>
            <w:sz w:val="16"/>
            <w:szCs w:val="16"/>
          </w:rPr>
          <w:t>导致</w:t>
        </w:r>
      </w:ins>
      <w:ins w:id="790" w:author="yuan@advequip.local" w:date="2025-06-27T10:56:00Z" w16du:dateUtc="2025-06-27T17:56:00Z">
        <w:r w:rsidRPr="00F274DF">
          <w:rPr>
            <w:rFonts w:ascii="Times New Roman" w:hAnsi="Times New Roman" w:cs="Times New Roman"/>
            <w:sz w:val="16"/>
            <w:szCs w:val="16"/>
          </w:rPr>
          <w:t>不能触发</w:t>
        </w:r>
      </w:ins>
    </w:p>
    <w:p w14:paraId="70EF4A9E" w14:textId="69FE50A1" w:rsidR="00BD6292" w:rsidRPr="00F274DF" w:rsidRDefault="00F274DF" w:rsidP="00F274DF">
      <w:pPr>
        <w:ind w:firstLine="420"/>
        <w:rPr>
          <w:ins w:id="791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  <w:ins w:id="792" w:author="yuan@advequip.local" w:date="2025-06-27T12:50:00Z" w16du:dateUtc="2025-06-27T19:50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Pr="00F274DF">
          <w:rPr>
            <w:rFonts w:ascii="Times New Roman" w:hAnsi="Times New Roman" w:cs="Times New Roman"/>
            <w:color w:val="FFFFFF" w:themeColor="background1"/>
            <w:sz w:val="16"/>
            <w:szCs w:val="16"/>
            <w:rPrChange w:id="793" w:author="yuan@advequip.local" w:date="2025-06-27T12:51:00Z" w16du:dateUtc="2025-06-27T19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.</w:t>
        </w:r>
      </w:ins>
      <w:ins w:id="794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多态</w:t>
        </w:r>
      </w:ins>
      <w:ins w:id="795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  <w:ins w:id="796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子类</w:t>
        </w:r>
      </w:ins>
      <w:proofErr w:type="gramStart"/>
      <w:ins w:id="797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的</w:t>
        </w:r>
      </w:ins>
      <w:ins w:id="798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析构</w:t>
        </w:r>
      </w:ins>
      <w:ins w:id="799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>函数</w:t>
        </w:r>
      </w:ins>
      <w:proofErr w:type="gramEnd"/>
      <w:ins w:id="800" w:author="yuan@advequip.local" w:date="2025-06-27T10:59:00Z" w16du:dateUtc="2025-06-27T17:59:00Z">
        <w:r w:rsidR="00BD6292" w:rsidRPr="00F274DF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801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802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如果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Base</w:t>
        </w:r>
        <w:r w:rsidR="00BD6292" w:rsidRPr="00F274DF">
          <w:rPr>
            <w:rFonts w:ascii="Times New Roman" w:hAnsi="Times New Roman" w:cs="Times New Roman"/>
            <w:sz w:val="16"/>
            <w:szCs w:val="16"/>
          </w:rPr>
          <w:t>的</w:t>
        </w:r>
        <w:proofErr w:type="gramStart"/>
        <w:r w:rsidR="00BD6292" w:rsidRPr="00F274DF">
          <w:rPr>
            <w:rFonts w:ascii="Times New Roman" w:hAnsi="Times New Roman" w:cs="Times New Roman"/>
            <w:sz w:val="16"/>
            <w:szCs w:val="16"/>
          </w:rPr>
          <w:t>析构是纯虚析构</w:t>
        </w:r>
        <w:proofErr w:type="gramEnd"/>
        <w:r w:rsidR="00BD6292" w:rsidRPr="00F274DF">
          <w:rPr>
            <w:rFonts w:ascii="Times New Roman" w:hAnsi="Times New Roman" w:cs="Times New Roman"/>
            <w:sz w:val="16"/>
            <w:szCs w:val="16"/>
          </w:rPr>
          <w:t>函数</w:t>
        </w:r>
      </w:ins>
      <w:ins w:id="803" w:author="yuan@advequip.local" w:date="2025-06-27T12:48:00Z" w16du:dateUtc="2025-06-27T19:48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子类要</w:t>
        </w:r>
      </w:ins>
      <w:ins w:id="804" w:author="yuan@advequip.local" w:date="2025-06-27T10:56:00Z" w16du:dateUtc="2025-06-27T17:56:00Z">
        <w:r w:rsidR="00BD6292" w:rsidRPr="00F274DF">
          <w:rPr>
            <w:rFonts w:ascii="Times New Roman" w:hAnsi="Times New Roman" w:cs="Times New Roman"/>
            <w:sz w:val="16"/>
            <w:szCs w:val="16"/>
          </w:rPr>
          <w:t>提供定义</w:t>
        </w:r>
      </w:ins>
      <w:ins w:id="805" w:author="yuan@advequip.local" w:date="2025-06-27T12:49:00Z" w16du:dateUtc="2025-06-27T19:49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0F68E446" w14:textId="2B805D3B" w:rsidR="001E7B10" w:rsidRDefault="001E7B10" w:rsidP="00C67748">
      <w:pPr>
        <w:ind w:firstLine="420"/>
        <w:rPr>
          <w:ins w:id="806" w:author="yuan@advequip.local" w:date="2025-06-27T10:46:00Z" w16du:dateUtc="2025-06-27T17:46:00Z"/>
          <w:rFonts w:ascii="Times New Roman" w:hAnsi="Times New Roman" w:cs="Times New Roman"/>
          <w:sz w:val="16"/>
          <w:szCs w:val="16"/>
        </w:rPr>
      </w:pPr>
    </w:p>
    <w:p w14:paraId="604120A8" w14:textId="33619051" w:rsidR="001E7B10" w:rsidRPr="00AB755C" w:rsidDel="007C4E8D" w:rsidRDefault="001E7B10">
      <w:pPr>
        <w:ind w:firstLine="420"/>
        <w:rPr>
          <w:del w:id="807" w:author="yuan@advequip.local" w:date="2025-06-27T13:35:00Z" w16du:dateUtc="2025-06-27T20:35:00Z"/>
          <w:rFonts w:ascii="Times New Roman" w:hAnsi="Times New Roman" w:cs="Times New Roman"/>
          <w:sz w:val="16"/>
          <w:szCs w:val="16"/>
          <w:rPrChange w:id="808" w:author="yuan@advequip.local" w:date="2025-06-27T10:32:00Z" w16du:dateUtc="2025-06-27T17:32:00Z">
            <w:rPr>
              <w:del w:id="809" w:author="yuan@advequip.local" w:date="2025-06-27T13:35:00Z" w16du:dateUtc="2025-06-27T20:35:00Z"/>
              <w:rFonts w:ascii="Times New Roman" w:hAnsi="Times New Roman" w:cs="Times New Roman"/>
              <w:b/>
              <w:bCs/>
              <w:sz w:val="16"/>
              <w:szCs w:val="16"/>
            </w:rPr>
          </w:rPrChange>
        </w:rPr>
        <w:pPrChange w:id="810" w:author="yuan@advequip.local" w:date="2025-06-27T10:46:00Z" w16du:dateUtc="2025-06-27T17:46:00Z">
          <w:pPr/>
        </w:pPrChange>
      </w:pPr>
    </w:p>
    <w:p w14:paraId="3E4AF360" w14:textId="77777777" w:rsidR="00910E1A" w:rsidRPr="00D359FF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7A292C6" w14:textId="722CB97C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811" w:author="yuan@advequip.local" w:date="2025-06-27T13:36:00Z" w16du:dateUtc="2025-06-27T20:36:00Z">
          <w:pPr/>
        </w:pPrChange>
      </w:pPr>
      <w:del w:id="812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3 </w:delText>
        </w:r>
      </w:del>
      <w:ins w:id="813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2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抽象类</w:t>
      </w:r>
    </w:p>
    <w:p w14:paraId="50B287AA" w14:textId="100C5787" w:rsidR="007C4E8D" w:rsidRPr="001454D7" w:rsidRDefault="007C4E8D" w:rsidP="007C4E8D">
      <w:pPr>
        <w:rPr>
          <w:ins w:id="814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815" w:author="yuan@advequip.local" w:date="2025-06-27T13:36:00Z" w16du:dateUtc="2025-06-27T20:36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816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包含至少</w:t>
        </w:r>
        <w:proofErr w:type="gramStart"/>
        <w:r w:rsidRPr="001454D7">
          <w:rPr>
            <w:rFonts w:ascii="Times New Roman" w:hAnsi="Times New Roman" w:cs="Times New Roman" w:hint="eastAsia"/>
            <w:sz w:val="16"/>
            <w:szCs w:val="16"/>
          </w:rPr>
          <w:t>一个纯虚函数</w:t>
        </w:r>
        <w:proofErr w:type="gramEnd"/>
        <w:r w:rsidRPr="001454D7">
          <w:rPr>
            <w:rFonts w:ascii="Times New Roman" w:hAnsi="Times New Roman" w:cs="Times New Roman" w:hint="eastAsia"/>
            <w:sz w:val="16"/>
            <w:szCs w:val="16"/>
          </w:rPr>
          <w:t>的类</w:t>
        </w:r>
      </w:ins>
      <w:ins w:id="817" w:author="Martin Ma" w:date="2025-06-28T15:58:00Z" w16du:dateUtc="2025-06-28T22:58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81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(</w:t>
        </w:r>
      </w:ins>
      <w:ins w:id="819" w:author="yuan@advequip.local" w:date="2025-06-27T13:48:00Z" w16du:dateUtc="2025-06-27T20:48:00Z">
        <w:del w:id="820" w:author="Martin Ma" w:date="2025-06-28T15:58:00Z" w16du:dateUtc="2025-06-28T22:58:00Z">
          <w:r w:rsidR="00264D03" w:rsidRPr="001454D7" w:rsidDel="001454D7">
            <w:rPr>
              <w:rFonts w:ascii="Times New Roman" w:hAnsi="Times New Roman" w:cs="Times New Roman" w:hint="eastAsia"/>
              <w:sz w:val="16"/>
              <w:szCs w:val="16"/>
              <w:rPrChange w:id="821" w:author="Martin Ma" w:date="2025-06-28T15:59:00Z" w16du:dateUtc="2025-06-28T22:59:00Z">
                <w:rPr>
                  <w:rFonts w:asciiTheme="minorEastAsia" w:hAnsiTheme="minorEastAsia" w:cs="Times New Roman" w:hint="eastAsia"/>
                  <w:sz w:val="16"/>
                  <w:szCs w:val="16"/>
                </w:rPr>
              </w:rPrChange>
            </w:rPr>
            <w:delText xml:space="preserve"> (</w:delText>
          </w:r>
        </w:del>
      </w:ins>
      <w:proofErr w:type="gramStart"/>
      <w:ins w:id="822" w:author="yuan@advequip.local" w:date="2025-06-27T13:40:00Z" w16du:dateUtc="2025-06-27T20:40:00Z">
        <w:r w:rsidRPr="001454D7">
          <w:rPr>
            <w:rFonts w:ascii="Times New Roman" w:hAnsi="Times New Roman" w:cs="Times New Roman" w:hint="eastAsia"/>
            <w:sz w:val="16"/>
            <w:szCs w:val="16"/>
          </w:rPr>
          <w:t>纯虚函数</w:t>
        </w:r>
      </w:ins>
      <w:proofErr w:type="gramEnd"/>
      <w:ins w:id="823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824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: </w:t>
        </w:r>
      </w:ins>
      <w:ins w:id="825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>virtual void f() = 0</w:t>
        </w:r>
      </w:ins>
      <w:ins w:id="826" w:author="Martin Ma" w:date="2025-06-28T15:59:00Z" w16du:dateUtc="2025-06-28T22:59:00Z">
        <w:r w:rsidR="001454D7" w:rsidRPr="001454D7">
          <w:rPr>
            <w:rFonts w:ascii="Times New Roman" w:hAnsi="Times New Roman" w:cs="Times New Roman" w:hint="eastAsia"/>
            <w:sz w:val="16"/>
            <w:szCs w:val="16"/>
            <w:rPrChange w:id="82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;</w:t>
        </w:r>
      </w:ins>
      <w:ins w:id="828" w:author="yuan@advequip.local" w:date="2025-06-27T13:40:00Z" w16du:dateUtc="2025-06-27T20:40:00Z">
        <w:del w:id="829" w:author="Martin Ma" w:date="2025-06-28T15:59:00Z" w16du:dateUtc="2025-06-28T22:59:00Z">
          <w:r w:rsidRPr="001454D7" w:rsidDel="001454D7">
            <w:rPr>
              <w:rFonts w:ascii="Times New Roman" w:hAnsi="Times New Roman" w:cs="Times New Roman"/>
              <w:sz w:val="16"/>
              <w:szCs w:val="16"/>
            </w:rPr>
            <w:delText>;</w:delText>
          </w:r>
        </w:del>
      </w:ins>
      <w:ins w:id="830" w:author="yuan@advequip.local" w:date="2025-06-27T13:48:00Z" w16du:dateUtc="2025-06-27T20:48:00Z">
        <w:r w:rsidR="00264D03" w:rsidRPr="001454D7">
          <w:rPr>
            <w:rFonts w:ascii="Times New Roman" w:hAnsi="Times New Roman" w:cs="Times New Roman" w:hint="eastAsia"/>
            <w:sz w:val="16"/>
            <w:szCs w:val="16"/>
            <w:rPrChange w:id="83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)</w:t>
        </w:r>
      </w:ins>
    </w:p>
    <w:p w14:paraId="2BCACB4E" w14:textId="1940FA61" w:rsidR="00264D03" w:rsidRPr="001454D7" w:rsidRDefault="007C4E8D" w:rsidP="007C4E8D">
      <w:pPr>
        <w:rPr>
          <w:ins w:id="832" w:author="yuan@advequip.local" w:date="2025-06-27T13:50:00Z" w16du:dateUtc="2025-06-27T20:50:00Z"/>
          <w:rFonts w:ascii="Times New Roman" w:hAnsi="Times New Roman" w:cs="Times New Roman" w:hint="eastAsia"/>
          <w:sz w:val="16"/>
          <w:szCs w:val="16"/>
          <w:rPrChange w:id="833" w:author="Martin Ma" w:date="2025-06-28T15:59:00Z" w16du:dateUtc="2025-06-28T22:59:00Z">
            <w:rPr>
              <w:ins w:id="834" w:author="yuan@advequip.local" w:date="2025-06-27T13:50:00Z" w16du:dateUtc="2025-06-27T20:50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835" w:author="yuan@advequip.local" w:date="2025-06-27T13:40:00Z" w16du:dateUtc="2025-06-27T20:40:00Z">
        <w:r w:rsidRPr="001454D7"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697EC205" w14:textId="5F53E4BC" w:rsidR="00264D03" w:rsidRPr="001454D7" w:rsidRDefault="00264D03">
      <w:pPr>
        <w:spacing w:line="240" w:lineRule="auto"/>
        <w:ind w:firstLine="420"/>
        <w:rPr>
          <w:ins w:id="836" w:author="yuan@advequip.local" w:date="2025-06-27T13:49:00Z" w16du:dateUtc="2025-06-27T20:49:00Z"/>
          <w:rFonts w:ascii="Times New Roman" w:hAnsi="Times New Roman" w:cs="Times New Roman" w:hint="eastAsia"/>
          <w:sz w:val="16"/>
          <w:szCs w:val="16"/>
          <w:rPrChange w:id="837" w:author="Martin Ma" w:date="2025-06-28T15:59:00Z" w16du:dateUtc="2025-06-28T22:59:00Z">
            <w:rPr>
              <w:ins w:id="838" w:author="yuan@advequip.local" w:date="2025-06-27T13:49:00Z" w16du:dateUtc="2025-06-27T20:49:00Z"/>
              <w:rFonts w:asciiTheme="minorEastAsia" w:hAnsiTheme="minorEastAsia" w:cs="Times New Roman" w:hint="eastAsia"/>
              <w:sz w:val="16"/>
              <w:szCs w:val="16"/>
            </w:rPr>
          </w:rPrChange>
        </w:rPr>
        <w:pPrChange w:id="839" w:author="yuan@advequip.local" w:date="2025-06-27T13:50:00Z" w16du:dateUtc="2025-06-27T20:50:00Z">
          <w:pPr/>
        </w:pPrChange>
      </w:pPr>
      <w:ins w:id="840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84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抽象类的用处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4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:</w:t>
        </w:r>
      </w:ins>
    </w:p>
    <w:p w14:paraId="6C0B66B0" w14:textId="7710B099" w:rsidR="007C4E8D" w:rsidRPr="001454D7" w:rsidRDefault="00264D03" w:rsidP="007C4E8D">
      <w:pPr>
        <w:rPr>
          <w:ins w:id="843" w:author="yuan@advequip.local" w:date="2025-06-27T13:40:00Z" w16du:dateUtc="2025-06-27T20:40:00Z"/>
          <w:rFonts w:ascii="Times New Roman" w:hAnsi="Times New Roman" w:cs="Times New Roman"/>
          <w:sz w:val="16"/>
          <w:szCs w:val="16"/>
        </w:rPr>
      </w:pPr>
      <w:ins w:id="844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45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846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847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4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4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5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851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抽象类不能实例化</w:t>
        </w:r>
      </w:ins>
      <w:ins w:id="852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5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85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只能作为接口</w:t>
        </w:r>
      </w:ins>
      <w:ins w:id="855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5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(</w:t>
        </w:r>
      </w:ins>
      <w:ins w:id="857" w:author="yuan@advequip.local" w:date="2025-06-27T13:40:00Z" w16du:dateUtc="2025-06-27T20:40:00Z">
        <w:r w:rsidR="007C4E8D" w:rsidRPr="001454D7">
          <w:rPr>
            <w:rFonts w:ascii="Times New Roman" w:hAnsi="Times New Roman" w:cs="Times New Roman"/>
            <w:sz w:val="16"/>
            <w:szCs w:val="16"/>
          </w:rPr>
          <w:t>interface</w:t>
        </w:r>
      </w:ins>
      <w:ins w:id="858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5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) </w:t>
        </w:r>
      </w:ins>
      <w:ins w:id="860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861" w:author="yuan@advequip.local" w:date="2025-06-27T13:49:00Z" w16du:dateUtc="2025-06-27T20:49:00Z">
        <w:r w:rsidRPr="001454D7">
          <w:rPr>
            <w:rFonts w:ascii="Times New Roman" w:hAnsi="Times New Roman" w:cs="Times New Roman" w:hint="eastAsia"/>
            <w:sz w:val="16"/>
            <w:szCs w:val="16"/>
            <w:rPrChange w:id="86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proofErr w:type="gramStart"/>
      <w:ins w:id="863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基类存在</w:t>
        </w:r>
        <w:proofErr w:type="gramEnd"/>
      </w:ins>
    </w:p>
    <w:p w14:paraId="33AB07BE" w14:textId="705BB2A1" w:rsidR="00910E1A" w:rsidRPr="001454D7" w:rsidRDefault="00264D03" w:rsidP="007C4E8D">
      <w:pPr>
        <w:rPr>
          <w:ins w:id="864" w:author="yuan@advequip.local" w:date="2025-06-27T13:53:00Z" w16du:dateUtc="2025-06-27T20:53:00Z"/>
          <w:rFonts w:ascii="Times New Roman" w:hAnsi="Times New Roman" w:cs="Times New Roman" w:hint="eastAsia"/>
          <w:sz w:val="16"/>
          <w:szCs w:val="16"/>
          <w:rPrChange w:id="865" w:author="Martin Ma" w:date="2025-06-28T15:59:00Z" w16du:dateUtc="2025-06-28T22:59:00Z">
            <w:rPr>
              <w:ins w:id="866" w:author="yuan@advequip.local" w:date="2025-06-27T13:53:00Z" w16du:dateUtc="2025-06-27T20:53:00Z"/>
              <w:rFonts w:asciiTheme="minorEastAsia" w:hAnsiTheme="minorEastAsia" w:cs="Times New Roman" w:hint="eastAsia"/>
              <w:sz w:val="16"/>
              <w:szCs w:val="16"/>
            </w:rPr>
          </w:rPrChange>
        </w:rPr>
      </w:pPr>
      <w:ins w:id="867" w:author="yuan@advequip.local" w:date="2025-06-27T13:50:00Z" w16du:dateUtc="2025-06-27T20:50:00Z">
        <w:r w:rsidRPr="001454D7">
          <w:rPr>
            <w:rFonts w:ascii="Times New Roman" w:hAnsi="Times New Roman" w:cs="Times New Roman" w:hint="eastAsia"/>
            <w:sz w:val="16"/>
            <w:szCs w:val="16"/>
            <w:rPrChange w:id="868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    </w:t>
        </w:r>
      </w:ins>
      <w:ins w:id="869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870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71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ab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72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sym w:font="Wingdings" w:char="F06C"/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73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 </w:t>
        </w:r>
      </w:ins>
      <w:ins w:id="874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让子类强制实现某些函数</w:t>
        </w:r>
      </w:ins>
      <w:ins w:id="875" w:author="yuan@advequip.local" w:date="2025-06-27T13:53:00Z" w16du:dateUtc="2025-06-27T20:53:00Z">
        <w:r w:rsidRPr="001454D7">
          <w:rPr>
            <w:rFonts w:ascii="Times New Roman" w:hAnsi="Times New Roman" w:cs="Times New Roman" w:hint="eastAsia"/>
            <w:sz w:val="16"/>
            <w:szCs w:val="16"/>
            <w:rPrChange w:id="876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。如果</w:t>
        </w:r>
      </w:ins>
      <w:ins w:id="877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子类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不</w:t>
        </w:r>
        <w:proofErr w:type="gramEnd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重写</w:t>
        </w:r>
        <w:proofErr w:type="gramStart"/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这些纯虚函数</w:t>
        </w:r>
      </w:ins>
      <w:proofErr w:type="gramEnd"/>
      <w:ins w:id="878" w:author="yuan@advequip.local" w:date="2025-06-27T13:51:00Z" w16du:dateUtc="2025-06-27T20:51:00Z">
        <w:r w:rsidRPr="001454D7">
          <w:rPr>
            <w:rFonts w:ascii="Times New Roman" w:hAnsi="Times New Roman" w:cs="Times New Roman" w:hint="eastAsia"/>
            <w:sz w:val="16"/>
            <w:szCs w:val="16"/>
            <w:rPrChange w:id="879" w:author="Martin Ma" w:date="2025-06-28T15:59:00Z" w16du:dateUtc="2025-06-28T22:59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 xml:space="preserve">, </w:t>
        </w:r>
      </w:ins>
      <w:ins w:id="880" w:author="yuan@advequip.local" w:date="2025-06-27T13:40:00Z" w16du:dateUtc="2025-06-27T20:40:00Z">
        <w:r w:rsidR="007C4E8D" w:rsidRPr="001454D7">
          <w:rPr>
            <w:rFonts w:ascii="Times New Roman" w:hAnsi="Times New Roman" w:cs="Times New Roman" w:hint="eastAsia"/>
            <w:sz w:val="16"/>
            <w:szCs w:val="16"/>
          </w:rPr>
          <w:t>则子类也是抽象类</w:t>
        </w:r>
      </w:ins>
    </w:p>
    <w:p w14:paraId="777F896B" w14:textId="3542FC2D" w:rsidR="007C4E8D" w:rsidRPr="001454D7" w:rsidRDefault="007C4E8D">
      <w:pPr>
        <w:rPr>
          <w:ins w:id="881" w:author="yuan@advequip.local" w:date="2025-06-27T13:36:00Z" w16du:dateUtc="2025-06-27T20:36:00Z"/>
          <w:rFonts w:ascii="Times New Roman" w:hAnsi="Times New Roman" w:cs="Times New Roman"/>
          <w:sz w:val="16"/>
          <w:szCs w:val="16"/>
        </w:rPr>
      </w:pPr>
    </w:p>
    <w:p w14:paraId="72F50635" w14:textId="3342058D" w:rsidR="007C4E8D" w:rsidRPr="00D359FF" w:rsidRDefault="007C4E8D">
      <w:pPr>
        <w:rPr>
          <w:rFonts w:ascii="Times New Roman" w:hAnsi="Times New Roman" w:cs="Times New Roman"/>
          <w:sz w:val="16"/>
          <w:szCs w:val="16"/>
        </w:rPr>
      </w:pPr>
    </w:p>
    <w:p w14:paraId="27D386DA" w14:textId="224835C7" w:rsidR="00910E1A" w:rsidRPr="007E6670" w:rsidRDefault="000F7B3B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  <w:pPrChange w:id="882" w:author="yuan@advequip.local" w:date="2025-06-27T14:11:00Z" w16du:dateUtc="2025-06-27T21:11:00Z">
          <w:pPr/>
        </w:pPrChange>
      </w:pPr>
      <w:del w:id="883" w:author="yuan@advequip.local" w:date="2025-06-27T09:03:00Z" w16du:dateUtc="2025-06-27T16:03:00Z">
        <w:r w:rsidRPr="007E6670" w:rsidDel="00A94026">
          <w:rPr>
            <w:rFonts w:ascii="Times New Roman" w:hAnsi="Times New Roman" w:cs="Times New Roman"/>
            <w:b/>
            <w:bCs/>
            <w:sz w:val="16"/>
            <w:szCs w:val="16"/>
          </w:rPr>
          <w:delText xml:space="preserve">4 </w:delText>
        </w:r>
      </w:del>
      <w:ins w:id="884" w:author="yuan@advequip.local" w:date="2025-06-27T09:03:00Z" w16du:dateUtc="2025-06-27T16:03:00Z">
        <w:r w:rsidR="00A94026">
          <w:rPr>
            <w:rFonts w:ascii="Times New Roman" w:hAnsi="Times New Roman" w:cs="Times New Roman" w:hint="eastAsia"/>
            <w:b/>
            <w:bCs/>
            <w:sz w:val="16"/>
            <w:szCs w:val="16"/>
          </w:rPr>
          <w:t>3</w:t>
        </w:r>
        <w:r w:rsidR="00A94026" w:rsidRPr="007E6670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</w:ins>
      <w:r w:rsidRPr="007E6670">
        <w:rPr>
          <w:rFonts w:ascii="Times New Roman" w:hAnsi="Times New Roman" w:cs="Times New Roman"/>
          <w:b/>
          <w:bCs/>
          <w:sz w:val="16"/>
          <w:szCs w:val="16"/>
        </w:rPr>
        <w:t>RIIT</w:t>
      </w:r>
    </w:p>
    <w:p w14:paraId="23FEC176" w14:textId="3DB2F740" w:rsidR="00910E1A" w:rsidDel="00E63DB5" w:rsidRDefault="00F20BB7" w:rsidP="00E63DB5">
      <w:pPr>
        <w:ind w:firstLine="420"/>
        <w:rPr>
          <w:del w:id="885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  <w:ins w:id="886" w:author="yuan@advequip.local" w:date="2025-06-27T14:12:00Z" w16du:dateUtc="2025-06-27T21:12:00Z">
        <w:r w:rsidRPr="001454D7">
          <w:rPr>
            <w:rFonts w:ascii="Times New Roman" w:hAnsi="Times New Roman" w:cs="Times New Roman" w:hint="eastAsia"/>
            <w:sz w:val="16"/>
            <w:szCs w:val="16"/>
            <w:rPrChange w:id="887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C++</w:t>
        </w:r>
        <w:r w:rsidRPr="001454D7">
          <w:rPr>
            <w:rFonts w:ascii="Times New Roman" w:hAnsi="Times New Roman" w:cs="Times New Roman" w:hint="eastAsia"/>
            <w:sz w:val="16"/>
            <w:szCs w:val="16"/>
            <w:rPrChange w:id="888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的特性</w:t>
        </w:r>
      </w:ins>
      <w:ins w:id="889" w:author="yuan@advequip.local" w:date="2025-06-27T14:11:00Z" w16du:dateUtc="2025-06-27T21:11:00Z">
        <w:r w:rsidRPr="001454D7">
          <w:rPr>
            <w:rFonts w:ascii="Times New Roman" w:hAnsi="Times New Roman" w:cs="Times New Roman" w:hint="eastAsia"/>
            <w:sz w:val="16"/>
            <w:szCs w:val="16"/>
            <w:rPrChange w:id="890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用于在程序运行时识别对象的真实类型</w:t>
        </w:r>
      </w:ins>
      <w:ins w:id="891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892" w:author="yuan@advequip.local" w:date="2025-06-27T14:11:00Z" w16du:dateUtc="2025-06-27T21:11:00Z">
        <w:del w:id="893" w:author="Martin Ma" w:date="2025-07-02T19:42:00Z" w16du:dateUtc="2025-07-03T02:42:00Z">
          <w:r w:rsidRPr="001454D7" w:rsidDel="00363091">
            <w:rPr>
              <w:rFonts w:ascii="Times New Roman" w:hAnsi="Times New Roman" w:cs="Times New Roman" w:hint="eastAsia"/>
              <w:sz w:val="16"/>
              <w:szCs w:val="16"/>
              <w:rPrChange w:id="894" w:author="Martin Ma" w:date="2025-06-28T16:04:00Z" w16du:dateUtc="2025-06-28T23:04:00Z">
                <w:rPr>
                  <w:rFonts w:hint="eastAsia"/>
                  <w:sz w:val="16"/>
                  <w:szCs w:val="16"/>
                </w:rPr>
              </w:rPrChange>
            </w:rPr>
            <w:delText>，</w:delText>
          </w:r>
        </w:del>
        <w:r w:rsidRPr="001454D7">
          <w:rPr>
            <w:rFonts w:ascii="Times New Roman" w:hAnsi="Times New Roman" w:cs="Times New Roman" w:hint="eastAsia"/>
            <w:sz w:val="16"/>
            <w:szCs w:val="16"/>
            <w:rPrChange w:id="895" w:author="Martin Ma" w:date="2025-06-28T16:04:00Z" w16du:dateUtc="2025-06-28T23:04:00Z">
              <w:rPr>
                <w:rFonts w:hint="eastAsia"/>
                <w:sz w:val="16"/>
                <w:szCs w:val="16"/>
              </w:rPr>
            </w:rPrChange>
          </w:rPr>
          <w:t>尤其在多态</w:t>
        </w:r>
      </w:ins>
      <w:ins w:id="896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情况下</w:t>
        </w:r>
      </w:ins>
    </w:p>
    <w:p w14:paraId="517F759F" w14:textId="77777777" w:rsidR="00E63DB5" w:rsidRPr="001454D7" w:rsidRDefault="00E63DB5">
      <w:pPr>
        <w:ind w:firstLine="420"/>
        <w:rPr>
          <w:ins w:id="897" w:author="Martin Ma" w:date="2025-06-28T16:28:00Z" w16du:dateUtc="2025-06-28T23:28:00Z"/>
          <w:rFonts w:ascii="Times New Roman" w:hAnsi="Times New Roman" w:cs="Times New Roman" w:hint="eastAsia"/>
          <w:sz w:val="16"/>
          <w:szCs w:val="16"/>
          <w:rPrChange w:id="898" w:author="Martin Ma" w:date="2025-06-28T16:04:00Z" w16du:dateUtc="2025-06-28T23:04:00Z">
            <w:rPr>
              <w:ins w:id="899" w:author="Martin Ma" w:date="2025-06-28T16:28:00Z" w16du:dateUtc="2025-06-28T23:28:00Z"/>
              <w:rFonts w:hint="eastAsia"/>
              <w:sz w:val="16"/>
              <w:szCs w:val="16"/>
            </w:rPr>
          </w:rPrChange>
        </w:rPr>
        <w:pPrChange w:id="900" w:author="yuan@advequip.local" w:date="2025-06-27T14:11:00Z" w16du:dateUtc="2025-06-27T21:11:00Z">
          <w:pPr/>
        </w:pPrChange>
      </w:pPr>
    </w:p>
    <w:p w14:paraId="599038DE" w14:textId="77777777" w:rsidR="00E63DB5" w:rsidRDefault="00E63DB5" w:rsidP="00E63DB5">
      <w:pPr>
        <w:ind w:firstLine="420"/>
        <w:rPr>
          <w:ins w:id="901" w:author="Martin Ma" w:date="2025-06-28T16:28:00Z" w16du:dateUtc="2025-06-28T23:28:00Z"/>
          <w:rFonts w:ascii="Times New Roman" w:hAnsi="Times New Roman" w:cs="Times New Roman"/>
          <w:sz w:val="16"/>
          <w:szCs w:val="16"/>
        </w:rPr>
      </w:pPr>
    </w:p>
    <w:p w14:paraId="53456A2F" w14:textId="36BD1199" w:rsidR="00910E1A" w:rsidRDefault="00E63DB5">
      <w:pPr>
        <w:spacing w:line="276" w:lineRule="auto"/>
        <w:ind w:firstLine="420"/>
        <w:rPr>
          <w:ins w:id="902" w:author="Martin Ma" w:date="2025-06-28T16:29:00Z" w16du:dateUtc="2025-06-28T23:29:00Z"/>
          <w:rFonts w:ascii="Times New Roman" w:hAnsi="Times New Roman" w:cs="Times New Roman"/>
          <w:sz w:val="16"/>
          <w:szCs w:val="16"/>
        </w:rPr>
        <w:pPrChange w:id="903" w:author="Martin Ma" w:date="2025-07-02T19:44:00Z" w16du:dateUtc="2025-07-03T02:44:00Z">
          <w:pPr>
            <w:ind w:firstLine="420"/>
          </w:pPr>
        </w:pPrChange>
      </w:pPr>
      <w:proofErr w:type="spellStart"/>
      <w:ins w:id="904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获取对象的实际类型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typeid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(*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).</w:t>
        </w:r>
        <w:proofErr w:type="gramStart"/>
        <w:r w:rsidRPr="00E63DB5">
          <w:rPr>
            <w:rFonts w:ascii="Times New Roman" w:hAnsi="Times New Roman" w:cs="Times New Roman" w:hint="eastAsia"/>
            <w:sz w:val="16"/>
            <w:szCs w:val="16"/>
          </w:rPr>
          <w:t>name()</w:t>
        </w:r>
      </w:ins>
      <w:r w:rsidR="00E051F4">
        <w:rPr>
          <w:rFonts w:ascii="Times New Roman" w:hAnsi="Times New Roman" w:cs="Times New Roman" w:hint="eastAsia"/>
          <w:sz w:val="16"/>
          <w:szCs w:val="16"/>
        </w:rPr>
        <w:t>;</w:t>
      </w:r>
      <w:proofErr w:type="gramEnd"/>
      <w:ins w:id="905" w:author="Martin Ma" w:date="2025-06-28T16:28:00Z" w16du:dateUtc="2025-06-28T23:28:00Z">
        <w:r w:rsidRPr="00E63DB5"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</w:p>
    <w:p w14:paraId="2799BF46" w14:textId="3CEF4FEF" w:rsidR="005D685E" w:rsidRDefault="00E63DB5">
      <w:pPr>
        <w:ind w:firstLine="420"/>
        <w:rPr>
          <w:ins w:id="906" w:author="Martin Ma" w:date="2025-07-02T19:44:00Z" w16du:dateUtc="2025-07-03T02:44:00Z"/>
          <w:rFonts w:ascii="Times New Roman" w:hAnsi="Times New Roman" w:cs="Times New Roman"/>
          <w:sz w:val="16"/>
          <w:szCs w:val="16"/>
        </w:rPr>
      </w:pPr>
      <w:proofErr w:type="spellStart"/>
      <w:ins w:id="907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</w:ins>
      <w:proofErr w:type="spellEnd"/>
      <w:proofErr w:type="gramStart"/>
      <w:ins w:id="908" w:author="Martin Ma" w:date="2025-07-02T19:42:00Z" w16du:dateUtc="2025-07-03T02:42:00Z">
        <w:r w:rsidR="00363091">
          <w:rPr>
            <w:rFonts w:ascii="Times New Roman" w:hAnsi="Times New Roman" w:cs="Times New Roman" w:hint="eastAsia"/>
            <w:sz w:val="16"/>
            <w:szCs w:val="16"/>
          </w:rPr>
          <w:t>让基类</w:t>
        </w:r>
      </w:ins>
      <w:ins w:id="909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和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子</w:t>
        </w:r>
        <w:proofErr w:type="gramStart"/>
        <w:r w:rsidR="00363091">
          <w:rPr>
            <w:rFonts w:ascii="Times New Roman" w:hAnsi="Times New Roman" w:cs="Times New Roman" w:hint="eastAsia"/>
            <w:sz w:val="16"/>
            <w:szCs w:val="16"/>
          </w:rPr>
          <w:t>类对象</w:t>
        </w:r>
        <w:proofErr w:type="gramEnd"/>
        <w:r w:rsidR="00363091">
          <w:rPr>
            <w:rFonts w:ascii="Times New Roman" w:hAnsi="Times New Roman" w:cs="Times New Roman" w:hint="eastAsia"/>
            <w:sz w:val="16"/>
            <w:szCs w:val="16"/>
          </w:rPr>
          <w:t>之间</w:t>
        </w:r>
      </w:ins>
      <w:ins w:id="910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进行</w:t>
        </w:r>
      </w:ins>
      <w:ins w:id="911" w:author="Martin Ma" w:date="2025-07-02T19:43:00Z" w16du:dateUtc="2025-07-03T02:43:00Z">
        <w:r w:rsidR="00363091">
          <w:rPr>
            <w:rFonts w:ascii="Times New Roman" w:hAnsi="Times New Roman" w:cs="Times New Roman" w:hint="eastAsia"/>
            <w:sz w:val="16"/>
            <w:szCs w:val="16"/>
          </w:rPr>
          <w:t>安全的</w:t>
        </w:r>
      </w:ins>
      <w:ins w:id="912" w:author="Martin Ma" w:date="2025-06-28T16:29:00Z" w16du:dateUtc="2025-06-28T23:29:00Z">
        <w:r w:rsidRPr="00E63DB5">
          <w:rPr>
            <w:rFonts w:ascii="Times New Roman" w:hAnsi="Times New Roman" w:cs="Times New Roman" w:hint="eastAsia"/>
            <w:sz w:val="16"/>
            <w:szCs w:val="16"/>
          </w:rPr>
          <w:t>类型转换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proofErr w:type="spellStart"/>
        <w:r w:rsidRPr="00E63DB5">
          <w:rPr>
            <w:rFonts w:ascii="Times New Roman" w:hAnsi="Times New Roman" w:cs="Times New Roman" w:hint="eastAsia"/>
            <w:sz w:val="16"/>
            <w:szCs w:val="16"/>
          </w:rPr>
          <w:t>dynamic_cast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&lt;Derived*&gt;(</w:t>
        </w:r>
        <w:proofErr w:type="spellStart"/>
        <w:r>
          <w:rPr>
            <w:rFonts w:ascii="Times New Roman" w:hAnsi="Times New Roman" w:cs="Times New Roman" w:hint="eastAsia"/>
            <w:sz w:val="16"/>
            <w:szCs w:val="16"/>
          </w:rPr>
          <w:t>B</w:t>
        </w:r>
        <w:r w:rsidRPr="00E63DB5">
          <w:rPr>
            <w:rFonts w:ascii="Times New Roman" w:hAnsi="Times New Roman" w:cs="Times New Roman" w:hint="eastAsia"/>
            <w:sz w:val="16"/>
            <w:szCs w:val="16"/>
          </w:rPr>
          <w:t>asePtr</w:t>
        </w:r>
        <w:proofErr w:type="spellEnd"/>
        <w:r w:rsidRPr="00E63DB5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913" w:author="Martin Ma" w:date="2025-07-02T19:43:00Z" w16du:dateUtc="2025-07-03T02:43:00Z">
        <w:r w:rsidR="005D685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5D685E">
          <w:rPr>
            <w:rFonts w:ascii="Times New Roman" w:hAnsi="Times New Roman" w:cs="Times New Roman" w:hint="eastAsia"/>
            <w:sz w:val="16"/>
            <w:szCs w:val="16"/>
          </w:rPr>
          <w:t>前提是</w:t>
        </w:r>
      </w:ins>
      <w:ins w:id="914" w:author="Martin Ma" w:date="2025-07-02T19:44:00Z" w16du:dateUtc="2025-07-03T02:44:00Z">
        <w:r w:rsidR="005D685E">
          <w:rPr>
            <w:rFonts w:ascii="Times New Roman" w:hAnsi="Times New Roman" w:cs="Times New Roman" w:hint="eastAsia"/>
            <w:sz w:val="16"/>
            <w:szCs w:val="16"/>
          </w:rPr>
          <w:t>该</w:t>
        </w:r>
      </w:ins>
    </w:p>
    <w:p w14:paraId="153412B2" w14:textId="77777777" w:rsidR="00BB0366" w:rsidRDefault="005D685E" w:rsidP="00FE4843">
      <w:pPr>
        <w:ind w:firstLine="420"/>
        <w:rPr>
          <w:rFonts w:ascii="Times New Roman" w:hAnsi="Times New Roman" w:cs="Times New Roman"/>
          <w:sz w:val="16"/>
          <w:szCs w:val="16"/>
        </w:rPr>
      </w:pPr>
      <w:proofErr w:type="spellStart"/>
      <w:ins w:id="915" w:author="Martin Ma" w:date="2025-07-02T19:44:00Z" w16du:dateUtc="2025-07-03T02:44:00Z">
        <w:r>
          <w:rPr>
            <w:rFonts w:ascii="Times New Roman" w:hAnsi="Times New Roman" w:cs="Times New Roman" w:hint="eastAsia"/>
            <w:sz w:val="16"/>
            <w:szCs w:val="16"/>
          </w:rPr>
          <w:t>BasePtr</w:t>
        </w:r>
        <w:proofErr w:type="spellEnd"/>
        <w:r>
          <w:rPr>
            <w:rFonts w:ascii="Times New Roman" w:hAnsi="Times New Roman" w:cs="Times New Roman" w:hint="eastAsia"/>
            <w:sz w:val="16"/>
            <w:szCs w:val="16"/>
          </w:rPr>
          <w:t>是子对象模块∈子类</w:t>
        </w:r>
      </w:ins>
      <w:ins w:id="916" w:author="Martin Ma" w:date="2025-07-02T19:45:00Z" w16du:dateUtc="2025-07-03T02:45:00Z">
        <w:r w:rsidR="006F782F"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即含有子类内容</w:t>
        </w:r>
        <w:r w:rsidR="006F782F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FE4843">
        <w:rPr>
          <w:rFonts w:ascii="Times New Roman" w:hAnsi="Times New Roman" w:cs="Times New Roman" w:hint="eastAsia"/>
          <w:sz w:val="16"/>
          <w:szCs w:val="16"/>
        </w:rPr>
        <w:t>或</w:t>
      </w:r>
      <w:r w:rsidR="00FE4843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dynamic_cast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>&lt;Base*&gt;(</w:t>
      </w:r>
      <w:proofErr w:type="spellStart"/>
      <w:r w:rsidR="00FE4843">
        <w:rPr>
          <w:rFonts w:ascii="Times New Roman" w:hAnsi="Times New Roman" w:cs="Times New Roman" w:hint="eastAsia"/>
          <w:sz w:val="16"/>
          <w:szCs w:val="16"/>
        </w:rPr>
        <w:t>DerivePtr</w:t>
      </w:r>
      <w:proofErr w:type="spellEnd"/>
      <w:r w:rsidR="00FE4843">
        <w:rPr>
          <w:rFonts w:ascii="Times New Roman" w:hAnsi="Times New Roman" w:cs="Times New Roman" w:hint="eastAsia"/>
          <w:sz w:val="16"/>
          <w:szCs w:val="16"/>
        </w:rPr>
        <w:t xml:space="preserve">) </w:t>
      </w:r>
      <w:r w:rsidR="00BB0366">
        <w:rPr>
          <w:rFonts w:ascii="Times New Roman" w:hAnsi="Times New Roman" w:cs="Times New Roman" w:hint="eastAsia"/>
          <w:sz w:val="16"/>
          <w:szCs w:val="16"/>
        </w:rPr>
        <w:t>将</w:t>
      </w:r>
      <w:proofErr w:type="spellStart"/>
      <w:r w:rsidR="00BB0366">
        <w:rPr>
          <w:rFonts w:ascii="Times New Roman" w:hAnsi="Times New Roman" w:cs="Times New Roman" w:hint="eastAsia"/>
          <w:sz w:val="16"/>
          <w:szCs w:val="16"/>
        </w:rPr>
        <w:t>DerivedPtr</w:t>
      </w:r>
      <w:proofErr w:type="spellEnd"/>
      <w:r w:rsidR="00BB0366">
        <w:rPr>
          <w:rFonts w:ascii="Times New Roman" w:hAnsi="Times New Roman" w:cs="Times New Roman" w:hint="eastAsia"/>
          <w:sz w:val="16"/>
          <w:szCs w:val="16"/>
        </w:rPr>
        <w:t>转换</w:t>
      </w:r>
    </w:p>
    <w:p w14:paraId="1D85D877" w14:textId="51A164F8" w:rsidR="00FE4843" w:rsidRPr="001454D7" w:rsidRDefault="00BB0366" w:rsidP="00BB0366">
      <w:pPr>
        <w:ind w:firstLine="420"/>
        <w:rPr>
          <w:rFonts w:ascii="Times New Roman" w:hAnsi="Times New Roman" w:cs="Times New Roman" w:hint="eastAsia"/>
          <w:sz w:val="16"/>
          <w:szCs w:val="16"/>
          <w:rPrChange w:id="917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  <w:r>
        <w:rPr>
          <w:rFonts w:ascii="Times New Roman" w:hAnsi="Times New Roman" w:cs="Times New Roman" w:hint="eastAsia"/>
          <w:sz w:val="16"/>
          <w:szCs w:val="16"/>
        </w:rPr>
        <w:t>为指向</w:t>
      </w:r>
      <w:r w:rsidR="00FE4843">
        <w:rPr>
          <w:rFonts w:ascii="Times New Roman" w:hAnsi="Times New Roman" w:cs="Times New Roman" w:hint="eastAsia"/>
          <w:sz w:val="16"/>
          <w:szCs w:val="16"/>
        </w:rPr>
        <w:t>子类</w:t>
      </w:r>
      <w:r w:rsidR="00213AAD">
        <w:rPr>
          <w:rFonts w:ascii="Times New Roman" w:hAnsi="Times New Roman" w:cs="Times New Roman" w:hint="eastAsia"/>
          <w:sz w:val="16"/>
          <w:szCs w:val="16"/>
        </w:rPr>
        <w:t>Derive</w:t>
      </w:r>
      <w:r w:rsidR="00FE4843">
        <w:rPr>
          <w:rFonts w:ascii="Times New Roman" w:hAnsi="Times New Roman" w:cs="Times New Roman" w:hint="eastAsia"/>
          <w:sz w:val="16"/>
          <w:szCs w:val="16"/>
        </w:rPr>
        <w:t>里的</w:t>
      </w:r>
      <w:r w:rsidR="00FE4843">
        <w:rPr>
          <w:rFonts w:ascii="Times New Roman" w:hAnsi="Times New Roman" w:cs="Times New Roman" w:hint="eastAsia"/>
          <w:sz w:val="16"/>
          <w:szCs w:val="16"/>
        </w:rPr>
        <w:t>Base</w:t>
      </w:r>
      <w:r w:rsidR="00FE4843">
        <w:rPr>
          <w:rFonts w:ascii="Times New Roman" w:hAnsi="Times New Roman" w:cs="Times New Roman" w:hint="eastAsia"/>
          <w:sz w:val="16"/>
          <w:szCs w:val="16"/>
        </w:rPr>
        <w:t>的子对象模块</w:t>
      </w:r>
      <w:r w:rsidR="003A1964">
        <w:rPr>
          <w:rFonts w:ascii="Times New Roman" w:hAnsi="Times New Roman" w:cs="Times New Roman" w:hint="eastAsia"/>
          <w:sz w:val="16"/>
          <w:szCs w:val="16"/>
        </w:rPr>
        <w:t>的指针</w:t>
      </w:r>
    </w:p>
    <w:p w14:paraId="1E87D3B7" w14:textId="1C25535E" w:rsidR="00910E1A" w:rsidRPr="00827778" w:rsidRDefault="00910E1A">
      <w:pPr>
        <w:rPr>
          <w:rFonts w:ascii="Times New Roman" w:hAnsi="Times New Roman" w:cs="Times New Roman" w:hint="eastAsia"/>
          <w:sz w:val="16"/>
          <w:szCs w:val="16"/>
          <w:rPrChange w:id="918" w:author="Martin Ma" w:date="2025-07-02T19:45:00Z" w16du:dateUtc="2025-07-03T02:45:00Z">
            <w:rPr>
              <w:rFonts w:hint="eastAsia"/>
              <w:sz w:val="16"/>
              <w:szCs w:val="16"/>
            </w:rPr>
          </w:rPrChange>
        </w:rPr>
      </w:pPr>
    </w:p>
    <w:p w14:paraId="195D3B98" w14:textId="777AB589" w:rsidR="00910E1A" w:rsidRPr="001454D7" w:rsidRDefault="00910E1A">
      <w:pPr>
        <w:rPr>
          <w:rFonts w:ascii="Times New Roman" w:hAnsi="Times New Roman" w:cs="Times New Roman" w:hint="eastAsia"/>
          <w:sz w:val="16"/>
          <w:szCs w:val="16"/>
          <w:rPrChange w:id="919" w:author="Martin Ma" w:date="2025-06-28T16:04:00Z" w16du:dateUtc="2025-06-28T23:04:00Z">
            <w:rPr>
              <w:rFonts w:hint="eastAsia"/>
              <w:sz w:val="16"/>
              <w:szCs w:val="16"/>
            </w:rPr>
          </w:rPrChange>
        </w:rPr>
      </w:pPr>
    </w:p>
    <w:p w14:paraId="7F509EAD" w14:textId="72B1B307" w:rsidR="00910E1A" w:rsidRPr="001454D7" w:rsidDel="00681463" w:rsidRDefault="00910E1A">
      <w:pPr>
        <w:rPr>
          <w:del w:id="920" w:author="yuan@advequip.local" w:date="2025-06-27T09:08:00Z" w16du:dateUtc="2025-06-27T16:08:00Z"/>
          <w:rFonts w:ascii="Times New Roman" w:hAnsi="Times New Roman" w:cs="Times New Roman"/>
          <w:sz w:val="16"/>
          <w:szCs w:val="16"/>
        </w:rPr>
      </w:pPr>
    </w:p>
    <w:p w14:paraId="218D90B1" w14:textId="77777777" w:rsidR="00681463" w:rsidRPr="001454D7" w:rsidRDefault="00681463" w:rsidP="00681463">
      <w:pPr>
        <w:rPr>
          <w:ins w:id="921" w:author="yuan@advequip.local" w:date="2025-06-27T09:11:00Z" w16du:dateUtc="2025-06-27T16:11:00Z"/>
          <w:rFonts w:ascii="Times New Roman" w:hAnsi="Times New Roman" w:cs="Times New Roman"/>
          <w:sz w:val="16"/>
          <w:szCs w:val="16"/>
        </w:rPr>
      </w:pPr>
    </w:p>
    <w:p w14:paraId="6FA140AA" w14:textId="3EA00EFC" w:rsidR="00681463" w:rsidRPr="00681463" w:rsidRDefault="00681463" w:rsidP="00681463">
      <w:pPr>
        <w:rPr>
          <w:ins w:id="922" w:author="yuan@advequip.local" w:date="2025-06-27T09:11:00Z" w16du:dateUtc="2025-06-27T16:11:00Z"/>
          <w:rFonts w:ascii="Times New Roman" w:hAnsi="Times New Roman" w:cs="Times New Roman" w:hint="eastAsia"/>
          <w:sz w:val="16"/>
          <w:szCs w:val="16"/>
          <w:rPrChange w:id="923" w:author="yuan@advequip.local" w:date="2025-06-27T09:10:00Z" w16du:dateUtc="2025-06-27T16:10:00Z">
            <w:rPr>
              <w:ins w:id="924" w:author="yuan@advequip.local" w:date="2025-06-27T09:11:00Z" w16du:dateUtc="2025-06-27T16:11:00Z"/>
              <w:rFonts w:hint="eastAsia"/>
              <w:sz w:val="16"/>
              <w:szCs w:val="16"/>
            </w:rPr>
          </w:rPrChange>
        </w:rPr>
      </w:pPr>
    </w:p>
    <w:p w14:paraId="1D052374" w14:textId="5079C8A4" w:rsidR="00910E1A" w:rsidRDefault="00910E1A">
      <w:pPr>
        <w:rPr>
          <w:rFonts w:ascii="Times New Roman" w:hAnsi="Times New Roman" w:cs="Times New Roman"/>
          <w:sz w:val="16"/>
          <w:szCs w:val="16"/>
        </w:rPr>
      </w:pPr>
    </w:p>
    <w:p w14:paraId="0BA27668" w14:textId="77777777" w:rsidR="00CF42EC" w:rsidRPr="00681463" w:rsidRDefault="00CF42EC">
      <w:pPr>
        <w:rPr>
          <w:rFonts w:ascii="Times New Roman" w:hAnsi="Times New Roman" w:cs="Times New Roman" w:hint="eastAsia"/>
          <w:sz w:val="16"/>
          <w:szCs w:val="16"/>
          <w:rPrChange w:id="925" w:author="yuan@advequip.local" w:date="2025-06-27T09:10:00Z" w16du:dateUtc="2025-06-27T16:10:00Z">
            <w:rPr>
              <w:rFonts w:hint="eastAsia"/>
              <w:sz w:val="16"/>
              <w:szCs w:val="16"/>
            </w:rPr>
          </w:rPrChange>
        </w:rPr>
      </w:pPr>
    </w:p>
    <w:p w14:paraId="16F56F9C" w14:textId="0AE6CF87" w:rsidR="00910E1A" w:rsidRDefault="00910E1A">
      <w:pPr>
        <w:rPr>
          <w:rFonts w:hint="eastAsia"/>
          <w:sz w:val="16"/>
          <w:szCs w:val="16"/>
        </w:rPr>
      </w:pPr>
    </w:p>
    <w:p w14:paraId="60ACA1DC" w14:textId="693A1CD2" w:rsidR="00910E1A" w:rsidRPr="00063138" w:rsidRDefault="00D65870" w:rsidP="00D65870">
      <w:pPr>
        <w:jc w:val="center"/>
        <w:rPr>
          <w:rFonts w:hint="eastAsia"/>
          <w:b/>
          <w:bCs/>
          <w:sz w:val="20"/>
          <w:szCs w:val="20"/>
        </w:rPr>
      </w:pPr>
      <w:r w:rsidRPr="00063138">
        <w:rPr>
          <w:rFonts w:asciiTheme="minorEastAsia" w:hAnsiTheme="minorEastAsia" w:cs="Times New Roman"/>
          <w:b/>
          <w:bCs/>
          <w:sz w:val="20"/>
          <w:szCs w:val="20"/>
        </w:rPr>
        <w:t>5</w:t>
      </w:r>
      <w:r w:rsidRPr="00063138">
        <w:rPr>
          <w:b/>
          <w:bCs/>
          <w:sz w:val="20"/>
          <w:szCs w:val="20"/>
        </w:rPr>
        <w:t>《</w:t>
      </w:r>
      <w:r w:rsidR="00E6586A" w:rsidRPr="00063138">
        <w:rPr>
          <w:b/>
          <w:bCs/>
          <w:sz w:val="20"/>
          <w:szCs w:val="20"/>
        </w:rPr>
        <w:t>模板</w:t>
      </w:r>
      <w:r w:rsidRPr="00063138">
        <w:rPr>
          <w:b/>
          <w:bCs/>
          <w:sz w:val="20"/>
          <w:szCs w:val="20"/>
        </w:rPr>
        <w:t>Template</w:t>
      </w:r>
      <w:r w:rsidRPr="00D65870">
        <w:rPr>
          <w:rFonts w:hint="eastAsia"/>
          <w:b/>
          <w:bCs/>
          <w:sz w:val="20"/>
          <w:szCs w:val="20"/>
        </w:rPr>
        <w:t>》</w:t>
      </w:r>
    </w:p>
    <w:p w14:paraId="2A26AB1B" w14:textId="261F3052" w:rsidR="000764C8" w:rsidRDefault="000764C8">
      <w:pPr>
        <w:rPr>
          <w:rFonts w:hint="eastAsia"/>
          <w:sz w:val="16"/>
          <w:szCs w:val="16"/>
        </w:rPr>
      </w:pPr>
    </w:p>
    <w:p w14:paraId="26D36670" w14:textId="4F888BF8" w:rsidR="000764C8" w:rsidRPr="009B3660" w:rsidRDefault="009B3660" w:rsidP="009B3660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1</w:t>
      </w:r>
      <w:r w:rsidR="00E6586A">
        <w:rPr>
          <w:rFonts w:asciiTheme="minorEastAsia" w:hAnsiTheme="minorEastAsia" w:cs="Times New Roman" w:hint="eastAsia"/>
          <w:b/>
          <w:bCs/>
          <w:sz w:val="16"/>
          <w:szCs w:val="16"/>
        </w:rPr>
        <w:t>模板</w:t>
      </w:r>
      <w:r w:rsidRPr="009B3660">
        <w:rPr>
          <w:rFonts w:asciiTheme="minorEastAsia" w:hAnsiTheme="minorEastAsia" w:cs="Times New Roman" w:hint="eastAsia"/>
          <w:b/>
          <w:bCs/>
          <w:sz w:val="16"/>
          <w:szCs w:val="16"/>
        </w:rPr>
        <w:t>参数的设置</w:t>
      </w:r>
      <w:del w:id="926" w:author="Martin Ma" w:date="2025-10-18T16:13:00Z" w16du:dateUtc="2025-10-18T23:13:00Z">
        <w:r w:rsidRPr="009B3660" w:rsidDel="00ED22DC">
          <w:rPr>
            <w:rFonts w:asciiTheme="minorEastAsia" w:hAnsiTheme="minorEastAsia" w:cs="Times New Roman" w:hint="eastAsia"/>
            <w:b/>
            <w:bCs/>
            <w:sz w:val="16"/>
            <w:szCs w:val="16"/>
          </w:rPr>
          <w:delText xml:space="preserve">   </w:delText>
        </w:r>
      </w:del>
    </w:p>
    <w:p w14:paraId="241DEE56" w14:textId="736BCFE5" w:rsidR="009B3660" w:rsidRPr="009B3660" w:rsidRDefault="009B3660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(1)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par,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&gt; class BT&gt;</w:t>
      </w:r>
    </w:p>
    <w:p w14:paraId="4246FCBA" w14:textId="5D688A97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①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类型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    </w:t>
      </w:r>
    </w:p>
    <w:p w14:paraId="2B4D2C90" w14:textId="778ABCD1" w:rsidR="009B3660" w:rsidRP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</w:t>
      </w:r>
      <w:r w:rsidRPr="009B3660">
        <w:rPr>
          <w:rFonts w:ascii="Times New Roman" w:hAnsi="Times New Roman" w:cs="Times New Roman"/>
        </w:rPr>
        <w:t>是数据类型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也可以是类</w:t>
      </w:r>
    </w:p>
    <w:p w14:paraId="4AB3698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</w:t>
      </w:r>
    </w:p>
    <w:p w14:paraId="09B5A178" w14:textId="3A1F5C2B" w:rsid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②</w:t>
      </w:r>
      <w:r w:rsidRPr="009B3660">
        <w:rPr>
          <w:rFonts w:ascii="Times New Roman" w:hAnsi="Times New Roman" w:cs="Times New Roman"/>
        </w:rPr>
        <w:t xml:space="preserve"> </w:t>
      </w: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par  </w:t>
      </w:r>
    </w:p>
    <w:p w14:paraId="01537F6B" w14:textId="350845E9" w:rsidR="009B3660" w:rsidRDefault="009B3660" w:rsidP="00145A41">
      <w:pPr>
        <w:pStyle w:val="af"/>
        <w:ind w:left="420" w:firstLine="420"/>
        <w:rPr>
          <w:rFonts w:ascii="Times New Roman" w:hAnsi="Times New Roman" w:cs="Times New Roman"/>
        </w:rPr>
      </w:pP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参数在实例化时必须在编译阶段就是已知的</w:t>
      </w:r>
    </w:p>
    <w:p w14:paraId="75F7615E" w14:textId="642E037A" w:rsidR="009B3660" w:rsidRPr="009B3660" w:rsidRDefault="009B3660" w:rsidP="00145A41">
      <w:pPr>
        <w:pStyle w:val="af"/>
        <w:ind w:firstLineChars="512" w:firstLine="819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 xml:space="preserve">: </w:t>
      </w:r>
      <w:r w:rsidRPr="009B3660">
        <w:rPr>
          <w:rFonts w:ascii="Times New Roman" w:hAnsi="Times New Roman" w:cs="Times New Roman"/>
        </w:rPr>
        <w:t>整型常量</w:t>
      </w:r>
      <w:r w:rsidRPr="009B3660">
        <w:rPr>
          <w:rFonts w:ascii="Times New Roman" w:hAnsi="Times New Roman" w:cs="Times New Roman"/>
        </w:rPr>
        <w:t xml:space="preserve">(int, char, bool, </w:t>
      </w:r>
      <w:proofErr w:type="spellStart"/>
      <w:r w:rsidRPr="009B3660">
        <w:rPr>
          <w:rFonts w:ascii="Times New Roman" w:hAnsi="Times New Roman" w:cs="Times New Roman"/>
        </w:rPr>
        <w:t>enum</w:t>
      </w:r>
      <w:proofErr w:type="spellEnd"/>
      <w:r w:rsidRPr="009B3660">
        <w:rPr>
          <w:rFonts w:ascii="Times New Roman" w:hAnsi="Times New Roman" w:cs="Times New Roman"/>
        </w:rPr>
        <w:t xml:space="preserve">), </w:t>
      </w:r>
      <w:r w:rsidRPr="009B3660">
        <w:rPr>
          <w:rFonts w:ascii="Times New Roman" w:hAnsi="Times New Roman" w:cs="Times New Roman"/>
        </w:rPr>
        <w:t>指针常量</w:t>
      </w:r>
      <w:r w:rsidRPr="009B3660">
        <w:rPr>
          <w:rFonts w:ascii="Times New Roman" w:hAnsi="Times New Roman" w:cs="Times New Roman"/>
        </w:rPr>
        <w:t>(</w:t>
      </w:r>
      <w:r w:rsidRPr="009B3660">
        <w:rPr>
          <w:rFonts w:ascii="Times New Roman" w:hAnsi="Times New Roman" w:cs="Times New Roman"/>
        </w:rPr>
        <w:t>函数指针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对象指针</w:t>
      </w:r>
      <w:r w:rsidRPr="009B3660">
        <w:rPr>
          <w:rFonts w:ascii="Times New Roman" w:hAnsi="Times New Roman" w:cs="Times New Roman"/>
        </w:rPr>
        <w:t xml:space="preserve">, </w:t>
      </w:r>
      <w:proofErr w:type="spellStart"/>
      <w:r w:rsidRPr="009B3660">
        <w:rPr>
          <w:rFonts w:ascii="Times New Roman" w:hAnsi="Times New Roman" w:cs="Times New Roman"/>
        </w:rPr>
        <w:t>nullptr</w:t>
      </w:r>
      <w:proofErr w:type="spellEnd"/>
      <w:r w:rsidRPr="009B3660">
        <w:rPr>
          <w:rFonts w:ascii="Times New Roman" w:hAnsi="Times New Roman" w:cs="Times New Roman"/>
        </w:rPr>
        <w:t>), ...</w:t>
      </w:r>
      <w:r w:rsidR="00063138"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w:t xml:space="preserve"> </w:t>
      </w:r>
    </w:p>
    <w:p w14:paraId="2E5F44BE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</w:p>
    <w:p w14:paraId="17DCEE97" w14:textId="7BC11B8D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Cambria Math" w:hAnsi="Cambria Math" w:cs="Cambria Math"/>
        </w:rPr>
        <w:t>③</w:t>
      </w:r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类</w:t>
      </w:r>
      <w:proofErr w:type="gramStart"/>
      <w:r w:rsidR="00E6586A">
        <w:rPr>
          <w:rFonts w:ascii="Times New Roman" w:hAnsi="Times New Roman" w:cs="Times New Roman"/>
        </w:rPr>
        <w:t>模板模板</w:t>
      </w:r>
      <w:proofErr w:type="gramEnd"/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CT1, .</w:t>
      </w:r>
      <w:proofErr w:type="gramStart"/>
      <w:r w:rsidRPr="009B3660">
        <w:rPr>
          <w:rFonts w:ascii="Times New Roman" w:hAnsi="Times New Roman" w:cs="Times New Roman"/>
        </w:rPr>
        <w:t>..</w:t>
      </w:r>
      <w:proofErr w:type="gramEnd"/>
      <w:r w:rsidRPr="009B3660">
        <w:rPr>
          <w:rFonts w:ascii="Times New Roman" w:hAnsi="Times New Roman" w:cs="Times New Roman"/>
        </w:rPr>
        <w:t xml:space="preserve">&gt; class CNT    </w:t>
      </w:r>
    </w:p>
    <w:p w14:paraId="7DE0B977" w14:textId="68D3AD4F" w:rsidR="00A40F13" w:rsidRDefault="009B3660" w:rsidP="009B3660">
      <w:pPr>
        <w:pStyle w:val="af"/>
        <w:ind w:left="840" w:firstLineChars="15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FFFF" w:themeColor="background1"/>
        </w:rPr>
        <w:t>.</w:t>
      </w:r>
      <w:r w:rsidRPr="009B3660">
        <w:rPr>
          <w:rFonts w:ascii="Times New Roman" w:hAnsi="Times New Roman" w:cs="Times New Roman"/>
        </w:rPr>
        <w:t>实例化时不能有</w:t>
      </w:r>
      <w:r w:rsidRPr="009B3660">
        <w:rPr>
          <w:rFonts w:ascii="Times New Roman" w:hAnsi="Times New Roman" w:cs="Times New Roman"/>
        </w:rPr>
        <w:t>&lt;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&gt;</w:t>
      </w:r>
      <w:r w:rsidR="00A40F13">
        <w:rPr>
          <w:rFonts w:ascii="Times New Roman" w:hAnsi="Times New Roman" w:cs="Times New Roman" w:hint="eastAsia"/>
        </w:rPr>
        <w:t xml:space="preserve">, </w:t>
      </w:r>
      <w:r w:rsidR="00A40F13">
        <w:rPr>
          <w:rFonts w:ascii="Times New Roman" w:hAnsi="Times New Roman" w:cs="Times New Roman" w:hint="eastAsia"/>
        </w:rPr>
        <w:t>它的参数通过</w:t>
      </w:r>
      <w:r w:rsidR="00E6586A">
        <w:rPr>
          <w:rFonts w:ascii="Times New Roman" w:hAnsi="Times New Roman" w:cs="Times New Roman" w:hint="eastAsia"/>
        </w:rPr>
        <w:t>模板</w:t>
      </w:r>
      <w:r w:rsidR="00A40F13">
        <w:rPr>
          <w:rFonts w:ascii="Times New Roman" w:hAnsi="Times New Roman" w:cs="Times New Roman" w:hint="eastAsia"/>
        </w:rPr>
        <w:t>里其他参数赋予</w:t>
      </w:r>
      <w:r w:rsidR="00A40F13"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如果不是类</w:t>
      </w:r>
      <w:proofErr w:type="gramStart"/>
      <w:r w:rsidRPr="009B3660">
        <w:rPr>
          <w:rFonts w:ascii="Times New Roman" w:hAnsi="Times New Roman" w:cs="Times New Roman"/>
        </w:rPr>
        <w:t>模板模板</w:t>
      </w:r>
      <w:proofErr w:type="gramEnd"/>
      <w:r w:rsidRPr="009B3660">
        <w:rPr>
          <w:rFonts w:ascii="Times New Roman" w:hAnsi="Times New Roman" w:cs="Times New Roman"/>
        </w:rPr>
        <w:t>参数</w:t>
      </w:r>
      <w:r>
        <w:rPr>
          <w:rFonts w:ascii="Times New Roman" w:hAnsi="Times New Roman" w:cs="Times New Roman" w:hint="eastAsia"/>
        </w:rPr>
        <w:t xml:space="preserve">, </w:t>
      </w:r>
      <w:r w:rsidRPr="009B3660">
        <w:rPr>
          <w:rFonts w:ascii="Times New Roman" w:hAnsi="Times New Roman" w:cs="Times New Roman"/>
        </w:rPr>
        <w:t>而</w:t>
      </w:r>
    </w:p>
    <w:p w14:paraId="11B9C7DD" w14:textId="3B24B5B6" w:rsidR="009B3660" w:rsidRPr="009B3660" w:rsidRDefault="00FC1D6F" w:rsidP="00A40F13">
      <w:pPr>
        <w:pStyle w:val="af"/>
        <w:ind w:left="840" w:firstLineChars="150" w:firstLine="24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是用类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作为类型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 xml:space="preserve">, </w:t>
      </w:r>
      <w:r w:rsidR="009B3660" w:rsidRPr="009B3660">
        <w:rPr>
          <w:rFonts w:ascii="Times New Roman" w:hAnsi="Times New Roman" w:cs="Times New Roman"/>
        </w:rPr>
        <w:t>则</w:t>
      </w:r>
      <w:r w:rsidR="009B3660" w:rsidRPr="009B3660">
        <w:rPr>
          <w:rFonts w:ascii="Times New Roman" w:hAnsi="Times New Roman" w:cs="Times New Roman"/>
        </w:rPr>
        <w:t>CNT&lt;</w:t>
      </w:r>
      <w:r w:rsidR="009B3660" w:rsidRPr="009B3660">
        <w:rPr>
          <w:rFonts w:ascii="Times New Roman" w:hAnsi="Times New Roman" w:cs="Times New Roman"/>
        </w:rPr>
        <w:t>参数</w:t>
      </w:r>
      <w:r w:rsidR="009B3660" w:rsidRPr="009B3660">
        <w:rPr>
          <w:rFonts w:ascii="Times New Roman" w:hAnsi="Times New Roman" w:cs="Times New Roman"/>
        </w:rPr>
        <w:t>&gt;</w:t>
      </w:r>
    </w:p>
    <w:p w14:paraId="526C8438" w14:textId="277FF1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    </w:t>
      </w:r>
    </w:p>
    <w:p w14:paraId="28194092" w14:textId="623E5CF9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  <w:t xml:space="preserve">Note that: (1) </w:t>
      </w:r>
      <w:r w:rsidRPr="009B3660">
        <w:rPr>
          <w:rFonts w:ascii="Times New Roman" w:hAnsi="Times New Roman" w:cs="Times New Roman"/>
        </w:rPr>
        <w:t>参数可以有默认值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但默认值后面的参数都要有默认值</w:t>
      </w:r>
    </w:p>
    <w:p w14:paraId="6BCEEDEA" w14:textId="5801F281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(2) </w:t>
      </w:r>
      <w:proofErr w:type="gramStart"/>
      <w:r w:rsidRPr="009B3660">
        <w:rPr>
          <w:rFonts w:ascii="Times New Roman" w:hAnsi="Times New Roman" w:cs="Times New Roman"/>
        </w:rPr>
        <w:t>非类型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>par</w:t>
      </w:r>
      <w:r w:rsidRPr="009B3660">
        <w:rPr>
          <w:rFonts w:ascii="Times New Roman" w:hAnsi="Times New Roman" w:cs="Times New Roman"/>
        </w:rPr>
        <w:t>的数据类型可以</w:t>
      </w:r>
      <w:proofErr w:type="gramStart"/>
      <w:r w:rsidRPr="009B3660">
        <w:rPr>
          <w:rFonts w:ascii="Times New Roman" w:hAnsi="Times New Roman" w:cs="Times New Roman"/>
        </w:rPr>
        <w:t>是类型</w:t>
      </w:r>
      <w:proofErr w:type="gramEnd"/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参数</w:t>
      </w:r>
      <w:r w:rsidRPr="009B3660">
        <w:rPr>
          <w:rFonts w:ascii="Times New Roman" w:hAnsi="Times New Roman" w:cs="Times New Roman"/>
        </w:rPr>
        <w:t xml:space="preserve">T, </w:t>
      </w:r>
      <w:r w:rsidRPr="009B3660">
        <w:rPr>
          <w:rFonts w:ascii="Times New Roman" w:hAnsi="Times New Roman" w:cs="Times New Roman"/>
        </w:rPr>
        <w:t>如</w:t>
      </w:r>
      <w:r w:rsidRPr="009B3660">
        <w:rPr>
          <w:rFonts w:ascii="Times New Roman" w:hAnsi="Times New Roman" w:cs="Times New Roman"/>
        </w:rPr>
        <w:t>: template&lt;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T, T par&gt;)</w:t>
      </w:r>
    </w:p>
    <w:p w14:paraId="7BC33C27" w14:textId="574D1B7D" w:rsidR="00FC1D6F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  </w:t>
      </w:r>
      <w:r w:rsidRPr="009B3660">
        <w:rPr>
          <w:rFonts w:ascii="Times New Roman" w:hAnsi="Times New Roman" w:cs="Times New Roman"/>
        </w:rPr>
        <w:t xml:space="preserve">(3) </w:t>
      </w:r>
      <w:r w:rsidR="00FC1D6F" w:rsidRPr="00FC1D6F">
        <w:rPr>
          <w:rFonts w:ascii="Times New Roman" w:hAnsi="Times New Roman" w:cs="Times New Roman" w:hint="eastAsia"/>
          <w:color w:val="FFFFFF" w:themeColor="background1"/>
        </w:rPr>
        <w:t>.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>修饰的变量是数据类型</w:t>
      </w:r>
      <w:r w:rsidRPr="009B3660">
        <w:rPr>
          <w:rFonts w:ascii="Times New Roman" w:hAnsi="Times New Roman" w:cs="Times New Roman"/>
        </w:rPr>
        <w:t xml:space="preserve"> (</w:t>
      </w:r>
      <w:r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时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即模板上下文中</w:t>
      </w:r>
      <w:r w:rsidRPr="009B3660">
        <w:rPr>
          <w:rFonts w:ascii="Times New Roman" w:hAnsi="Times New Roman" w:cs="Times New Roman"/>
        </w:rPr>
        <w:t>)</w:t>
      </w:r>
    </w:p>
    <w:p w14:paraId="7C8A11C8" w14:textId="082372B8" w:rsidR="009B3660" w:rsidRPr="009B3660" w:rsidRDefault="00FC1D6F" w:rsidP="00FC1D6F">
      <w:pPr>
        <w:pStyle w:val="af"/>
        <w:ind w:left="840" w:firstLineChars="300" w:firstLine="480"/>
        <w:rPr>
          <w:rFonts w:ascii="Times New Roman" w:hAnsi="Times New Roman" w:cs="Times New Roman"/>
        </w:rPr>
      </w:pP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template</w:t>
      </w:r>
      <w:r w:rsidR="009B3660" w:rsidRPr="009B3660">
        <w:rPr>
          <w:rFonts w:ascii="Times New Roman" w:hAnsi="Times New Roman" w:cs="Times New Roman"/>
        </w:rPr>
        <w:t>修饰的变量是一个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 xml:space="preserve"> </w:t>
      </w:r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proofErr w:type="gramStart"/>
      <w:r w:rsidRPr="00FC1D6F">
        <w:rPr>
          <w:rFonts w:ascii="Times New Roman" w:hAnsi="Times New Roman" w:cs="Times New Roman" w:hint="eastAsia"/>
          <w:color w:val="FFFFFF" w:themeColor="background1"/>
        </w:rPr>
        <w:t>.</w:t>
      </w:r>
      <w:r w:rsidR="009B3660" w:rsidRPr="009B3660">
        <w:rPr>
          <w:rFonts w:ascii="Times New Roman" w:hAnsi="Times New Roman" w:cs="Times New Roman"/>
        </w:rPr>
        <w:t>(</w:t>
      </w:r>
      <w:proofErr w:type="gramEnd"/>
      <w:r w:rsidR="009B3660" w:rsidRPr="009B3660">
        <w:rPr>
          <w:rFonts w:ascii="Times New Roman" w:hAnsi="Times New Roman" w:cs="Times New Roman"/>
        </w:rPr>
        <w:t>当依赖于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时</w:t>
      </w:r>
      <w:r w:rsidR="009B3660" w:rsidRPr="009B36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="009B3660" w:rsidRPr="009B3660">
        <w:rPr>
          <w:rFonts w:ascii="Times New Roman" w:hAnsi="Times New Roman" w:cs="Times New Roman"/>
        </w:rPr>
        <w:t>即</w:t>
      </w:r>
      <w:r w:rsidR="00E6586A">
        <w:rPr>
          <w:rFonts w:ascii="Times New Roman" w:hAnsi="Times New Roman" w:cs="Times New Roman"/>
        </w:rPr>
        <w:t>模板</w:t>
      </w:r>
      <w:r w:rsidR="009B3660" w:rsidRPr="009B3660">
        <w:rPr>
          <w:rFonts w:ascii="Times New Roman" w:hAnsi="Times New Roman" w:cs="Times New Roman"/>
        </w:rPr>
        <w:t>上下文中</w:t>
      </w:r>
      <w:r w:rsidR="009B3660" w:rsidRPr="009B3660">
        <w:rPr>
          <w:rFonts w:ascii="Times New Roman" w:hAnsi="Times New Roman" w:cs="Times New Roman"/>
        </w:rPr>
        <w:t xml:space="preserve">) </w:t>
      </w:r>
    </w:p>
    <w:p w14:paraId="57D91586" w14:textId="478F89D6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="00FC1D6F">
        <w:rPr>
          <w:rFonts w:ascii="Times New Roman" w:hAnsi="Times New Roman" w:cs="Times New Roman" w:hint="eastAsia"/>
        </w:rPr>
        <w:t xml:space="preserve"> </w:t>
      </w:r>
      <w:r w:rsidRPr="009B3660">
        <w:rPr>
          <w:rFonts w:ascii="Times New Roman" w:hAnsi="Times New Roman" w:cs="Times New Roman"/>
        </w:rPr>
        <w:t>在非依赖上下文里不能使用</w:t>
      </w:r>
      <w:r w:rsidRPr="009B3660">
        <w:rPr>
          <w:rFonts w:ascii="Times New Roman" w:hAnsi="Times New Roman" w:cs="Times New Roman"/>
        </w:rPr>
        <w:t xml:space="preserve">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和</w:t>
      </w:r>
      <w:r w:rsidRPr="009B3660">
        <w:rPr>
          <w:rFonts w:ascii="Times New Roman" w:hAnsi="Times New Roman" w:cs="Times New Roman"/>
        </w:rPr>
        <w:t xml:space="preserve"> template</w:t>
      </w:r>
    </w:p>
    <w:p w14:paraId="3E1B96DD" w14:textId="77777777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ab/>
        <w:t xml:space="preserve"> </w:t>
      </w:r>
    </w:p>
    <w:p w14:paraId="43776650" w14:textId="11CF17F0" w:rsidR="009B3660" w:rsidRPr="009B3660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类里嵌套数据类型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CN::</w:t>
      </w:r>
      <w:proofErr w:type="spellStart"/>
      <w:r w:rsidRPr="009B3660">
        <w:rPr>
          <w:rFonts w:ascii="Times New Roman" w:hAnsi="Times New Roman" w:cs="Times New Roman"/>
        </w:rPr>
        <w:t>data_type</w:t>
      </w:r>
      <w:proofErr w:type="spellEnd"/>
      <w:r w:rsidRPr="009B3660">
        <w:rPr>
          <w:rFonts w:ascii="Times New Roman" w:hAnsi="Times New Roman" w:cs="Times New Roman"/>
        </w:rPr>
        <w:t xml:space="preserve"> </w:t>
      </w:r>
      <w:r w:rsidRPr="009B3660">
        <w:rPr>
          <w:rFonts w:ascii="Times New Roman" w:hAnsi="Times New Roman" w:cs="Times New Roman"/>
        </w:rPr>
        <w:t>从而区分这个不是一个成员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而是数据类型</w:t>
      </w:r>
    </w:p>
    <w:p w14:paraId="08A0A203" w14:textId="3C4E0BD2" w:rsidR="0073081E" w:rsidRDefault="009B3660" w:rsidP="009B3660">
      <w:pPr>
        <w:pStyle w:val="af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ab/>
      </w:r>
      <w:r w:rsidRPr="009B3660">
        <w:rPr>
          <w:rFonts w:ascii="Times New Roman" w:hAnsi="Times New Roman" w:cs="Times New Roman"/>
        </w:rPr>
        <w:t>类或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>类里嵌套的模板类</w:t>
      </w:r>
      <w:r w:rsidRPr="009B3660">
        <w:rPr>
          <w:rFonts w:ascii="Times New Roman" w:hAnsi="Times New Roman" w:cs="Times New Roman"/>
        </w:rPr>
        <w:t xml:space="preserve">: 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 CN_A&lt;...</w:t>
      </w:r>
      <w:proofErr w:type="gramStart"/>
      <w:r w:rsidRPr="009B3660">
        <w:rPr>
          <w:rFonts w:ascii="Times New Roman" w:hAnsi="Times New Roman" w:cs="Times New Roman"/>
        </w:rPr>
        <w:t>&gt;::</w:t>
      </w:r>
      <w:proofErr w:type="gramEnd"/>
      <w:r w:rsidRPr="009B3660">
        <w:rPr>
          <w:rFonts w:ascii="Times New Roman" w:hAnsi="Times New Roman" w:cs="Times New Roman"/>
        </w:rPr>
        <w:t xml:space="preserve">template CN_B&lt;...&gt; </w:t>
      </w:r>
      <w:proofErr w:type="spellStart"/>
      <w:r w:rsidRPr="009B3660">
        <w:rPr>
          <w:rFonts w:ascii="Times New Roman" w:hAnsi="Times New Roman" w:cs="Times New Roman"/>
        </w:rPr>
        <w:t>B_obj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如果是实例化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则不能用</w:t>
      </w:r>
    </w:p>
    <w:p w14:paraId="01B5EE2E" w14:textId="396CDFCB" w:rsidR="000764C8" w:rsidRPr="009B3660" w:rsidRDefault="009B3660" w:rsidP="0073081E">
      <w:pPr>
        <w:pStyle w:val="af"/>
        <w:ind w:firstLine="420"/>
        <w:rPr>
          <w:rFonts w:ascii="Times New Roman" w:hAnsi="Times New Roman" w:cs="Times New Roman"/>
        </w:rPr>
      </w:pPr>
      <w:r w:rsidRPr="009B3660">
        <w:rPr>
          <w:rFonts w:ascii="Times New Roman" w:hAnsi="Times New Roman" w:cs="Times New Roman"/>
        </w:rPr>
        <w:t>template</w:t>
      </w:r>
      <w:r w:rsidRPr="009B3660">
        <w:rPr>
          <w:rFonts w:ascii="Times New Roman" w:hAnsi="Times New Roman" w:cs="Times New Roman"/>
        </w:rPr>
        <w:t>和</w:t>
      </w:r>
      <w:proofErr w:type="spellStart"/>
      <w:r w:rsidRPr="009B3660">
        <w:rPr>
          <w:rFonts w:ascii="Times New Roman" w:hAnsi="Times New Roman" w:cs="Times New Roman"/>
        </w:rPr>
        <w:t>typename</w:t>
      </w:r>
      <w:proofErr w:type="spellEnd"/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如果不是</w:t>
      </w:r>
      <w:r w:rsidR="00E6586A">
        <w:rPr>
          <w:rFonts w:ascii="Times New Roman" w:hAnsi="Times New Roman" w:cs="Times New Roman"/>
        </w:rPr>
        <w:t>模板</w:t>
      </w:r>
      <w:r w:rsidRPr="009B3660">
        <w:rPr>
          <w:rFonts w:ascii="Times New Roman" w:hAnsi="Times New Roman" w:cs="Times New Roman"/>
        </w:rPr>
        <w:t xml:space="preserve">, </w:t>
      </w:r>
      <w:r w:rsidRPr="009B3660">
        <w:rPr>
          <w:rFonts w:ascii="Times New Roman" w:hAnsi="Times New Roman" w:cs="Times New Roman"/>
        </w:rPr>
        <w:t>则不使用</w:t>
      </w:r>
      <w:r w:rsidRPr="009B3660">
        <w:rPr>
          <w:rFonts w:ascii="Times New Roman" w:hAnsi="Times New Roman" w:cs="Times New Roman"/>
        </w:rPr>
        <w:t>template)</w:t>
      </w:r>
    </w:p>
    <w:p w14:paraId="1161DADE" w14:textId="01E81B3E" w:rsidR="000764C8" w:rsidRDefault="000764C8" w:rsidP="009B3660">
      <w:pPr>
        <w:pStyle w:val="af"/>
        <w:rPr>
          <w:rFonts w:ascii="Times New Roman" w:hAnsi="Times New Roman" w:cs="Times New Roman"/>
        </w:rPr>
      </w:pPr>
    </w:p>
    <w:p w14:paraId="7586657E" w14:textId="3BAAF186" w:rsidR="00145A41" w:rsidRPr="00145A41" w:rsidRDefault="00145A41" w:rsidP="00145A41">
      <w:pPr>
        <w:pStyle w:val="af"/>
        <w:spacing w:line="276" w:lineRule="auto"/>
        <w:ind w:firstLineChars="100" w:firstLine="160"/>
        <w:rPr>
          <w:rFonts w:ascii="Times New Roman" w:hAnsi="Times New Roman" w:cs="Times New Roman"/>
        </w:rPr>
      </w:pPr>
      <w:r w:rsidRPr="00145A41">
        <w:rPr>
          <w:rFonts w:ascii="Times New Roman" w:hAnsi="Times New Roman" w:cs="Times New Roman" w:hint="eastAsia"/>
        </w:rPr>
        <w:t xml:space="preserve">(2) </w:t>
      </w:r>
      <w:proofErr w:type="spellStart"/>
      <w:r w:rsidRPr="00145A41">
        <w:rPr>
          <w:rFonts w:ascii="Times New Roman" w:hAnsi="Times New Roman" w:cs="Times New Roman" w:hint="eastAsia"/>
        </w:rPr>
        <w:t>func</w:t>
      </w:r>
      <w:proofErr w:type="spellEnd"/>
      <w:r w:rsidRPr="00145A41">
        <w:rPr>
          <w:rFonts w:ascii="Times New Roman" w:hAnsi="Times New Roman" w:cs="Times New Roman" w:hint="eastAsia"/>
        </w:rPr>
        <w:t>和</w:t>
      </w:r>
      <w:r w:rsidRPr="00145A41">
        <w:rPr>
          <w:rFonts w:ascii="Times New Roman" w:hAnsi="Times New Roman" w:cs="Times New Roman" w:hint="eastAsia"/>
        </w:rPr>
        <w:t>class</w:t>
      </w:r>
      <w:r w:rsidR="00E6586A">
        <w:rPr>
          <w:rFonts w:ascii="Times New Roman" w:hAnsi="Times New Roman" w:cs="Times New Roman" w:hint="eastAsia"/>
        </w:rPr>
        <w:t>模板</w:t>
      </w:r>
    </w:p>
    <w:p w14:paraId="3FF085CA" w14:textId="31F4B881" w:rsidR="00145A41" w:rsidRPr="00E6586A" w:rsidRDefault="00145A41" w:rsidP="00145A41">
      <w:pPr>
        <w:pStyle w:val="af"/>
        <w:ind w:firstLineChars="250" w:firstLine="40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①</w:t>
      </w:r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09496955" w14:textId="075BCEC5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函数模板定义</w:t>
      </w:r>
    </w:p>
    <w:p w14:paraId="605A9846" w14:textId="5801F04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0E90B0B1" w14:textId="7F4227F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  <w:t xml:space="preserve">RT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T, </w:t>
      </w:r>
      <w:proofErr w:type="gramStart"/>
      <w:r w:rsidRPr="00E6586A">
        <w:rPr>
          <w:rFonts w:ascii="Times New Roman" w:hAnsi="Times New Roman" w:cs="Times New Roman"/>
          <w:szCs w:val="16"/>
        </w:rPr>
        <w:t>...){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 xml:space="preserve"> T 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 xml:space="preserve"> 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   </w:t>
      </w:r>
    </w:p>
    <w:p w14:paraId="5FD7220F" w14:textId="7777777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5B427649" w14:textId="4EC3958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Pr="00E6586A">
        <w:rPr>
          <w:rFonts w:ascii="Times New Roman" w:hAnsi="Times New Roman" w:cs="Times New Roman"/>
          <w:szCs w:val="16"/>
        </w:rPr>
        <w:t>函数模板使用</w:t>
      </w:r>
    </w:p>
    <w:p w14:paraId="3D553F9A" w14:textId="08068CA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ab/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&lt;</w:t>
      </w:r>
      <w:proofErr w:type="spellStart"/>
      <w:r w:rsidRPr="00E6586A">
        <w:rPr>
          <w:rFonts w:ascii="Times New Roman" w:hAnsi="Times New Roman" w:cs="Times New Roman"/>
          <w:szCs w:val="16"/>
        </w:rPr>
        <w:t>Real_Parameters</w:t>
      </w:r>
      <w:proofErr w:type="spellEnd"/>
      <w:r w:rsidRPr="00E6586A">
        <w:rPr>
          <w:rFonts w:ascii="Times New Roman" w:hAnsi="Times New Roman" w:cs="Times New Roman"/>
          <w:szCs w:val="16"/>
        </w:rPr>
        <w:t>&gt;(</w:t>
      </w:r>
      <w:proofErr w:type="spellStart"/>
      <w:r w:rsidRPr="00E6586A">
        <w:rPr>
          <w:rFonts w:ascii="Times New Roman" w:hAnsi="Times New Roman" w:cs="Times New Roman"/>
          <w:szCs w:val="16"/>
        </w:rPr>
        <w:t>Real_arguments</w:t>
      </w:r>
      <w:proofErr w:type="spellEnd"/>
      <w:proofErr w:type="gramStart"/>
      <w:r w:rsidRPr="00E6586A">
        <w:rPr>
          <w:rFonts w:ascii="Times New Roman" w:hAnsi="Times New Roman" w:cs="Times New Roman"/>
          <w:szCs w:val="16"/>
        </w:rPr>
        <w:t>);</w:t>
      </w:r>
      <w:proofErr w:type="gramEnd"/>
    </w:p>
    <w:p w14:paraId="0A75D429" w14:textId="5A5F8874" w:rsidR="00145A41" w:rsidRPr="00E6586A" w:rsidRDefault="00145A41" w:rsidP="00E6586A">
      <w:pPr>
        <w:pStyle w:val="af"/>
        <w:spacing w:line="276" w:lineRule="auto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43386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(Note that: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的返回类型可以是</w:t>
      </w:r>
      <w:r w:rsidR="00BB2723" w:rsidRPr="00E6586A">
        <w:rPr>
          <w:rFonts w:ascii="Times New Roman" w:hAnsi="Times New Roman" w:cs="Times New Roman"/>
          <w:szCs w:val="16"/>
        </w:rPr>
        <w:t>具体</w:t>
      </w:r>
      <w:r w:rsidRPr="00E6586A">
        <w:rPr>
          <w:rFonts w:ascii="Times New Roman" w:hAnsi="Times New Roman" w:cs="Times New Roman"/>
          <w:szCs w:val="16"/>
        </w:rPr>
        <w:t>的数据类型也可以是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参数</w:t>
      </w:r>
      <w:ins w:id="927" w:author="Martin Ma" w:date="2025-08-09T14:55:00Z" w16du:dateUtc="2025-08-09T21:55:00Z">
        <w:r w:rsidR="00105312">
          <w:rPr>
            <w:rFonts w:ascii="Times New Roman" w:hAnsi="Times New Roman" w:cs="Times New Roman" w:hint="eastAsia"/>
            <w:szCs w:val="16"/>
          </w:rPr>
          <w:t xml:space="preserve">, 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928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此处</w:t>
        </w:r>
        <w:r w:rsidR="00105312" w:rsidRPr="00C960F5">
          <w:rPr>
            <w:rFonts w:ascii="Times New Roman" w:hAnsi="Times New Roman" w:cs="Times New Roman"/>
            <w:color w:val="EE0000"/>
            <w:szCs w:val="16"/>
            <w:rPrChange w:id="929" w:author="Martin Ma" w:date="2025-08-09T14:56:00Z" w16du:dateUtc="2025-08-09T21:56:00Z">
              <w:rPr>
                <w:rFonts w:ascii="Times New Roman" w:hAnsi="Times New Roman" w:cs="Times New Roman"/>
                <w:szCs w:val="16"/>
              </w:rPr>
            </w:rPrChange>
          </w:rPr>
          <w:t>RT</w:t>
        </w:r>
        <w:r w:rsidR="00105312" w:rsidRPr="00C960F5">
          <w:rPr>
            <w:rFonts w:ascii="Times New Roman" w:hAnsi="Times New Roman" w:cs="Times New Roman" w:hint="eastAsia"/>
            <w:color w:val="EE0000"/>
            <w:szCs w:val="16"/>
            <w:rPrChange w:id="930" w:author="Martin Ma" w:date="2025-08-09T14:56:00Z" w16du:dateUtc="2025-08-09T21:56:00Z">
              <w:rPr>
                <w:rFonts w:ascii="Times New Roman" w:hAnsi="Times New Roman" w:cs="Times New Roman" w:hint="eastAsia"/>
                <w:szCs w:val="16"/>
              </w:rPr>
            </w:rPrChange>
          </w:rPr>
          <w:t>是返回类型</w:t>
        </w:r>
      </w:ins>
      <w:r w:rsidRPr="00E6586A">
        <w:rPr>
          <w:rFonts w:ascii="Times New Roman" w:hAnsi="Times New Roman" w:cs="Times New Roman"/>
          <w:szCs w:val="16"/>
        </w:rPr>
        <w:t>)</w:t>
      </w:r>
    </w:p>
    <w:p w14:paraId="2BAC70A7" w14:textId="5A9302C3" w:rsidR="00145A41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16A7D67" w14:textId="31B0162B" w:rsidR="00145A41" w:rsidRPr="00E6586A" w:rsidRDefault="00145A41" w:rsidP="00BB2723">
      <w:pPr>
        <w:pStyle w:val="af"/>
        <w:ind w:firstLine="420"/>
        <w:rPr>
          <w:rFonts w:ascii="Times New Roman" w:hAnsi="Times New Roman" w:cs="Times New Roman"/>
          <w:szCs w:val="16"/>
        </w:rPr>
      </w:pPr>
      <w:r w:rsidRPr="00E6586A">
        <w:rPr>
          <w:rFonts w:ascii="Cambria Math" w:hAnsi="Cambria Math" w:cs="Cambria Math"/>
          <w:szCs w:val="16"/>
        </w:rPr>
        <w:t>②</w:t>
      </w:r>
      <w:r w:rsidRPr="00E6586A">
        <w:rPr>
          <w:rFonts w:ascii="Times New Roman" w:hAnsi="Times New Roman" w:cs="Times New Roman"/>
          <w:szCs w:val="16"/>
        </w:rPr>
        <w:t xml:space="preserve"> class</w:t>
      </w:r>
      <w:r w:rsidRPr="00E6586A">
        <w:rPr>
          <w:rFonts w:ascii="Times New Roman" w:hAnsi="Times New Roman" w:cs="Times New Roman"/>
          <w:szCs w:val="16"/>
        </w:rPr>
        <w:t>类</w:t>
      </w:r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3D599DE1" w14:textId="744268E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类模板定义</w:t>
      </w:r>
    </w:p>
    <w:p w14:paraId="320A82D4" w14:textId="5D66E08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5849BA6F" w14:textId="018F4F9A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BB2723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</w:t>
      </w:r>
      <w:proofErr w:type="gramStart"/>
      <w:r w:rsidRPr="00E6586A">
        <w:rPr>
          <w:rFonts w:ascii="Times New Roman" w:hAnsi="Times New Roman" w:cs="Times New Roman"/>
          <w:szCs w:val="16"/>
        </w:rPr>
        <w:t>CN{</w:t>
      </w:r>
      <w:proofErr w:type="gramEnd"/>
    </w:p>
    <w:p w14:paraId="5BA29036" w14:textId="37BA7B17" w:rsidR="00145A41" w:rsidRPr="00E6586A" w:rsidRDefault="00B34424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776385" wp14:editId="64F6E889">
                <wp:simplePos x="0" y="0"/>
                <wp:positionH relativeFrom="column">
                  <wp:posOffset>508359</wp:posOffset>
                </wp:positionH>
                <wp:positionV relativeFrom="paragraph">
                  <wp:posOffset>15654</wp:posOffset>
                </wp:positionV>
                <wp:extent cx="79513" cy="962108"/>
                <wp:effectExtent l="0" t="0" r="15875" b="28575"/>
                <wp:wrapNone/>
                <wp:docPr id="437484343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962108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8BD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margin-left:40.05pt;margin-top:1.25pt;width:6.25pt;height:7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" adj="149" strokecolor="black [3200]" strokeweight="1pt">
                <v:stroke joinstyle="miter"/>
              </v:shap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ab/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proofErr w:type="gram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(</w:t>
      </w:r>
      <w:proofErr w:type="gramEnd"/>
      <w:r w:rsidR="00145A41" w:rsidRPr="00E6586A">
        <w:rPr>
          <w:rFonts w:ascii="Times New Roman" w:hAnsi="Times New Roman" w:cs="Times New Roman"/>
          <w:szCs w:val="16"/>
        </w:rPr>
        <w:t xml:space="preserve">......); </w:t>
      </w:r>
      <w:r w:rsidR="00145A41" w:rsidRPr="00E6586A">
        <w:rPr>
          <w:rFonts w:ascii="Times New Roman" w:hAnsi="Times New Roman" w:cs="Times New Roman"/>
          <w:szCs w:val="16"/>
        </w:rPr>
        <w:t>类内的普通成员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func</w:t>
      </w:r>
      <w:proofErr w:type="spellEnd"/>
      <w:proofErr w:type="gramStart"/>
      <w:ins w:id="931" w:author="Martin Ma" w:date="2025-09-02T21:01:00Z" w16du:dateUtc="2025-09-03T04:01:00Z">
        <w:r w:rsidR="007C4516">
          <w:rPr>
            <w:rFonts w:ascii="Times New Roman" w:hAnsi="Times New Roman" w:cs="Times New Roman" w:hint="eastAsia"/>
            <w:szCs w:val="16"/>
          </w:rPr>
          <w:t>. ,</w:t>
        </w:r>
        <w:proofErr w:type="gramEnd"/>
        <w:r w:rsidR="007C4516">
          <w:rPr>
            <w:rFonts w:ascii="Times New Roman" w:hAnsi="Times New Roman" w:cs="Times New Roman" w:hint="eastAsia"/>
            <w:szCs w:val="16"/>
          </w:rPr>
          <w:t xml:space="preserve"> </w:t>
        </w:r>
        <w:r w:rsidR="007C4516">
          <w:rPr>
            <w:rFonts w:ascii="Times New Roman" w:hAnsi="Times New Roman" w:cs="Times New Roman" w:hint="eastAsia"/>
            <w:szCs w:val="16"/>
          </w:rPr>
          <w:t>如果是友元函数</w:t>
        </w:r>
        <w:r w:rsidR="007C4516">
          <w:rPr>
            <w:rFonts w:ascii="Times New Roman" w:hAnsi="Times New Roman" w:cs="Times New Roman" w:hint="eastAsia"/>
            <w:szCs w:val="16"/>
          </w:rPr>
          <w:t>(</w:t>
        </w:r>
        <w:r w:rsidR="007C4516">
          <w:rPr>
            <w:rFonts w:ascii="Times New Roman" w:hAnsi="Times New Roman" w:cs="Times New Roman" w:hint="eastAsia"/>
            <w:szCs w:val="16"/>
          </w:rPr>
          <w:t>非模版</w:t>
        </w:r>
        <w:r w:rsidR="007C4516">
          <w:rPr>
            <w:rFonts w:ascii="Times New Roman" w:hAnsi="Times New Roman" w:cs="Times New Roman" w:hint="eastAsia"/>
            <w:szCs w:val="16"/>
          </w:rPr>
          <w:t xml:space="preserve">), </w:t>
        </w:r>
        <w:r w:rsidR="007C4516">
          <w:rPr>
            <w:rFonts w:ascii="Times New Roman" w:hAnsi="Times New Roman" w:cs="Times New Roman" w:hint="eastAsia"/>
            <w:szCs w:val="16"/>
          </w:rPr>
          <w:t>类外定义是具体化的</w: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</w:p>
    <w:p w14:paraId="505F5021" w14:textId="35B0A47A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06835D8F" w14:textId="54A2B050" w:rsidR="00145A41" w:rsidRPr="00E6586A" w:rsidRDefault="00D6592F" w:rsidP="00145A41">
      <w:pPr>
        <w:pStyle w:val="af"/>
        <w:rPr>
          <w:rFonts w:ascii="Times New Roman" w:hAnsi="Times New Roman" w:cs="Times New Roman"/>
          <w:szCs w:val="16"/>
        </w:rPr>
      </w:pPr>
      <w:ins w:id="932" w:author="Martin Ma" w:date="2025-09-27T19:53:00Z" w16du:dateUtc="2025-09-28T02:53:00Z">
        <w:r w:rsidRPr="00E50DEE">
          <w:rPr>
            <w:rFonts w:ascii="Times New Roman" w:hAnsi="Times New Roman" w:cs="Times New Roman"/>
            <w:noProof/>
            <w:szCs w:val="16"/>
          </w:rPr>
          <mc:AlternateContent>
            <mc:Choice Requires="wps">
              <w:drawing>
                <wp:anchor distT="45720" distB="45720" distL="114300" distR="114300" simplePos="0" relativeHeight="251753472" behindDoc="1" locked="0" layoutInCell="1" allowOverlap="1" wp14:anchorId="0CFD13B3" wp14:editId="0AAFABC3">
                  <wp:simplePos x="0" y="0"/>
                  <wp:positionH relativeFrom="column">
                    <wp:posOffset>2076941</wp:posOffset>
                  </wp:positionH>
                  <wp:positionV relativeFrom="paragraph">
                    <wp:posOffset>79135</wp:posOffset>
                  </wp:positionV>
                  <wp:extent cx="2905784" cy="388189"/>
                  <wp:effectExtent l="0" t="0" r="0" b="0"/>
                  <wp:wrapNone/>
                  <wp:docPr id="123085907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05784" cy="388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C65AD0" w14:textId="59DD5B6A" w:rsidR="00F75E88" w:rsidRPr="00F75E88" w:rsidDel="00F75E88" w:rsidRDefault="00A83B31" w:rsidP="00F75E88">
                              <w:pPr>
                                <w:pStyle w:val="af"/>
                                <w:rPr>
                                  <w:del w:id="933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34" w:author="Martin Ma" w:date="2025-09-27T19:54:00Z" w16du:dateUtc="2025-09-28T02:54:00Z">
                                    <w:rPr>
                                      <w:del w:id="935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936" w:author="Martin Ma" w:date="2025-09-27T20:03:00Z" w16du:dateUtc="2025-09-28T03:03:00Z">
                                <w:r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 xml:space="preserve">    </w:t>
                                </w:r>
                              </w:ins>
                              <w:del w:id="937" w:author="Martin Ma" w:date="2025-09-27T19:53:00Z" w16du:dateUtc="2025-09-28T02:53:00Z">
                                <w:r w:rsidR="00F75E88"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38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>int main() {</w:delText>
                                </w:r>
                              </w:del>
                            </w:p>
                            <w:p w14:paraId="0896A6FF" w14:textId="57DEF99F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939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40" w:author="Martin Ma" w:date="2025-09-27T19:54:00Z" w16du:dateUtc="2025-09-28T02:54:00Z">
                                    <w:rPr>
                                      <w:del w:id="941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942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43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 Derived d;</w:delText>
                                </w:r>
                              </w:del>
                            </w:p>
                            <w:p w14:paraId="1691386A" w14:textId="209D33C8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944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45" w:author="Martin Ma" w:date="2025-09-27T19:54:00Z" w16du:dateUtc="2025-09-28T02:54:00Z">
                                    <w:rPr>
                                      <w:del w:id="946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947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48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 d.interface();  // </w:delText>
                                </w:r>
                                <w:r w:rsidRPr="00F75E88" w:rsidDel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49" w:author="Martin Ma" w:date="2025-09-27T19:54:00Z" w16du:dateUtc="2025-09-28T02:54:00Z">
                                      <w:rPr>
                                        <w:rFonts w:ascii="Times New Roman" w:hAnsi="Times New Roman" w:cs="Times New Roman" w:hint="eastAsia"/>
                                        <w:szCs w:val="16"/>
                                      </w:rPr>
                                    </w:rPrChange>
                                  </w:rPr>
                                  <w:delText>输出</w:delText>
                                </w:r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50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 xml:space="preserve"> Derived::impl()</w:delText>
                                </w:r>
                              </w:del>
                            </w:p>
                            <w:p w14:paraId="5C2E01B0" w14:textId="08171B0B" w:rsidR="00F75E88" w:rsidRPr="00F75E88" w:rsidDel="00F75E88" w:rsidRDefault="00F75E88" w:rsidP="00F75E88">
                              <w:pPr>
                                <w:pStyle w:val="af"/>
                                <w:rPr>
                                  <w:del w:id="951" w:author="Martin Ma" w:date="2025-09-27T19:53:00Z" w16du:dateUtc="2025-09-28T02:53:00Z"/>
                                  <w:rFonts w:ascii="Times New Roman" w:hAnsi="Times New Roman" w:cs="Times New Roman"/>
                                  <w:color w:val="EE0000"/>
                                  <w:szCs w:val="16"/>
                                  <w:rPrChange w:id="952" w:author="Martin Ma" w:date="2025-09-27T19:54:00Z" w16du:dateUtc="2025-09-28T02:54:00Z">
                                    <w:rPr>
                                      <w:del w:id="953" w:author="Martin Ma" w:date="2025-09-27T19:53:00Z" w16du:dateUtc="2025-09-28T02:53:00Z"/>
                                      <w:rFonts w:ascii="Times New Roman" w:hAnsi="Times New Roman" w:cs="Times New Roman"/>
                                      <w:szCs w:val="16"/>
                                    </w:rPr>
                                  </w:rPrChange>
                                </w:rPr>
                              </w:pPr>
                              <w:del w:id="954" w:author="Martin Ma" w:date="2025-09-27T19:53:00Z" w16du:dateUtc="2025-09-28T02:53:00Z">
                                <w:r w:rsidRPr="00F75E88" w:rsidDel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55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delText>}</w:delText>
                                </w:r>
                              </w:del>
                            </w:p>
                            <w:p w14:paraId="6C03AC34" w14:textId="2C6A539D" w:rsidR="00F75E88" w:rsidRPr="00F75E88" w:rsidRDefault="00F75E88" w:rsidP="00F75E88">
                              <w:pPr>
                                <w:pStyle w:val="af"/>
                                <w:rPr>
                                  <w:ins w:id="956" w:author="Martin Ma" w:date="2025-09-27T19:52:00Z" w16du:dateUtc="2025-09-28T02:52:00Z"/>
                                  <w:rFonts w:ascii="Times New Roman" w:hAnsi="Times New Roman" w:cs="Times New Roman" w:hint="eastAsia"/>
                                  <w:color w:val="EE0000"/>
                                  <w:szCs w:val="16"/>
                                  <w:rPrChange w:id="957" w:author="Martin Ma" w:date="2025-09-27T19:54:00Z" w16du:dateUtc="2025-09-28T02:54:00Z">
                                    <w:rPr>
                                      <w:ins w:id="958" w:author="Martin Ma" w:date="2025-09-27T19:52:00Z" w16du:dateUtc="2025-09-28T02:52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959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60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friend class Tree&lt;T&gt;; </w:t>
                                </w:r>
                              </w:ins>
                              <w:ins w:id="961" w:author="Martin Ma" w:date="2025-09-27T19:56:00Z" w16du:dateUtc="2025-09-28T02:56:00Z">
                                <w:r w:rsidR="00CA725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类外</w:t>
                                </w:r>
                              </w:ins>
                              <w:ins w:id="962" w:author="Martin Ma" w:date="2025-09-27T19:54:00Z" w16du:dateUtc="2025-09-28T02:54:00Z">
                                <w:r w:rsidR="00981450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引入</w:t>
                                </w:r>
                              </w:ins>
                              <w:ins w:id="963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64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只允许类型</w:t>
                                </w:r>
                              </w:ins>
                              <w:ins w:id="965" w:author="Martin Ma" w:date="2025-09-27T19:58:00Z" w16du:dateUtc="2025-09-28T02:58:00Z">
                                <w:r w:rsidR="00D6592F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T</w:t>
                                </w:r>
                              </w:ins>
                            </w:p>
                            <w:p w14:paraId="63F23CFA" w14:textId="03CDFE4D" w:rsidR="00F75E88" w:rsidRPr="00F75E88" w:rsidRDefault="00F75E88" w:rsidP="00F75E88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color w:val="EE0000"/>
                                  <w:szCs w:val="16"/>
                                  <w:rPrChange w:id="966" w:author="Martin Ma" w:date="2025-09-27T19:54:00Z" w16du:dateUtc="2025-09-28T02:54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967" w:author="Martin Ma" w:date="2025-09-27T19:52:00Z" w16du:dateUtc="2025-09-28T02:52:00Z"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68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template &lt;</w:t>
                                </w:r>
                                <w:proofErr w:type="spellStart"/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69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typename</w:t>
                                </w:r>
                                <w:proofErr w:type="spellEnd"/>
                                <w:r w:rsidRPr="00F75E88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  <w:rPrChange w:id="970" w:author="Martin Ma" w:date="2025-09-27T19:54:00Z" w16du:dateUtc="2025-09-28T02:54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 U&gt; friend class Tree;</w:t>
                                </w:r>
                                <w:r w:rsidRPr="00F75E88">
                                  <w:rPr>
                                    <w:rFonts w:ascii="Times New Roman" w:hAnsi="Times New Roman" w:cs="Times New Roman"/>
                                    <w:color w:val="EE0000"/>
                                    <w:szCs w:val="16"/>
                                    <w:rPrChange w:id="971" w:author="Martin Ma" w:date="2025-09-27T19:54:00Z" w16du:dateUtc="2025-09-28T02:54:00Z">
                                      <w:rPr>
                                        <w:rFonts w:ascii="Times New Roman" w:hAnsi="Times New Roman" w:cs="Times New Roman"/>
                                        <w:szCs w:val="16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972" w:author="Martin Ma" w:date="2025-09-27T19:57:00Z" w16du:dateUtc="2025-09-28T02:57:00Z">
                                <w:r w:rsidR="00D6592F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类内声明</w:t>
                                </w:r>
                              </w:ins>
                              <w:ins w:id="973" w:author="Martin Ma" w:date="2025-09-27T20:03:00Z" w16du:dateUtc="2025-09-28T03:03:00Z">
                                <w:r w:rsidR="00A83B31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自定义的</w:t>
                                </w:r>
                                <w:r w:rsidR="00A83B31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szCs w:val="16"/>
                                  </w:rPr>
                                  <w:t>U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CFD13B3" id="_x0000_s1047" type="#_x0000_t202" style="position:absolute;left:0;text-align:left;margin-left:163.55pt;margin-top:6.25pt;width:228.8pt;height:30.5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" filled="f" stroked="f">
                  <v:textbox>
                    <w:txbxContent>
                      <w:p w14:paraId="44C65AD0" w14:textId="59DD5B6A" w:rsidR="00F75E88" w:rsidRPr="00F75E88" w:rsidDel="00F75E88" w:rsidRDefault="00A83B31" w:rsidP="00F75E88">
                        <w:pPr>
                          <w:pStyle w:val="af"/>
                          <w:rPr>
                            <w:del w:id="974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75" w:author="Martin Ma" w:date="2025-09-27T19:54:00Z" w16du:dateUtc="2025-09-28T02:54:00Z">
                              <w:rPr>
                                <w:del w:id="976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ins w:id="977" w:author="Martin Ma" w:date="2025-09-27T20:03:00Z" w16du:dateUtc="2025-09-28T03:03:00Z">
                          <w:r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 xml:space="preserve">    </w:t>
                          </w:r>
                        </w:ins>
                        <w:del w:id="978" w:author="Martin Ma" w:date="2025-09-27T19:53:00Z" w16du:dateUtc="2025-09-28T02:53:00Z">
                          <w:r w:rsidR="00F75E88"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79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>int main() {</w:delText>
                          </w:r>
                        </w:del>
                      </w:p>
                      <w:p w14:paraId="0896A6FF" w14:textId="57DEF99F" w:rsidR="00F75E88" w:rsidRPr="00F75E88" w:rsidDel="00F75E88" w:rsidRDefault="00F75E88" w:rsidP="00F75E88">
                        <w:pPr>
                          <w:pStyle w:val="af"/>
                          <w:rPr>
                            <w:del w:id="980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81" w:author="Martin Ma" w:date="2025-09-27T19:54:00Z" w16du:dateUtc="2025-09-28T02:54:00Z">
                              <w:rPr>
                                <w:del w:id="982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983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84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 Derived d;</w:delText>
                          </w:r>
                        </w:del>
                      </w:p>
                      <w:p w14:paraId="1691386A" w14:textId="209D33C8" w:rsidR="00F75E88" w:rsidRPr="00F75E88" w:rsidDel="00F75E88" w:rsidRDefault="00F75E88" w:rsidP="00F75E88">
                        <w:pPr>
                          <w:pStyle w:val="af"/>
                          <w:rPr>
                            <w:del w:id="985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86" w:author="Martin Ma" w:date="2025-09-27T19:54:00Z" w16du:dateUtc="2025-09-28T02:54:00Z">
                              <w:rPr>
                                <w:del w:id="987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988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89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 d.interface();  // </w:delText>
                          </w:r>
                          <w:r w:rsidRPr="00F75E88" w:rsidDel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990" w:author="Martin Ma" w:date="2025-09-27T19:54:00Z" w16du:dateUtc="2025-09-28T02:54:00Z"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</w:rPrChange>
                            </w:rPr>
                            <w:delText>输出</w:delText>
                          </w:r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91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 xml:space="preserve"> Derived::impl()</w:delText>
                          </w:r>
                        </w:del>
                      </w:p>
                      <w:p w14:paraId="5C2E01B0" w14:textId="08171B0B" w:rsidR="00F75E88" w:rsidRPr="00F75E88" w:rsidDel="00F75E88" w:rsidRDefault="00F75E88" w:rsidP="00F75E88">
                        <w:pPr>
                          <w:pStyle w:val="af"/>
                          <w:rPr>
                            <w:del w:id="992" w:author="Martin Ma" w:date="2025-09-27T19:53:00Z" w16du:dateUtc="2025-09-28T02:53:00Z"/>
                            <w:rFonts w:ascii="Times New Roman" w:hAnsi="Times New Roman" w:cs="Times New Roman"/>
                            <w:color w:val="EE0000"/>
                            <w:szCs w:val="16"/>
                            <w:rPrChange w:id="993" w:author="Martin Ma" w:date="2025-09-27T19:54:00Z" w16du:dateUtc="2025-09-28T02:54:00Z">
                              <w:rPr>
                                <w:del w:id="994" w:author="Martin Ma" w:date="2025-09-27T19:53:00Z" w16du:dateUtc="2025-09-28T02:53:00Z"/>
                                <w:rFonts w:ascii="Times New Roman" w:hAnsi="Times New Roman" w:cs="Times New Roman"/>
                                <w:szCs w:val="16"/>
                              </w:rPr>
                            </w:rPrChange>
                          </w:rPr>
                        </w:pPr>
                        <w:del w:id="995" w:author="Martin Ma" w:date="2025-09-27T19:53:00Z" w16du:dateUtc="2025-09-28T02:53:00Z">
                          <w:r w:rsidRPr="00F75E88" w:rsidDel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996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delText>}</w:delText>
                          </w:r>
                        </w:del>
                      </w:p>
                      <w:p w14:paraId="6C03AC34" w14:textId="2C6A539D" w:rsidR="00F75E88" w:rsidRPr="00F75E88" w:rsidRDefault="00F75E88" w:rsidP="00F75E88">
                        <w:pPr>
                          <w:pStyle w:val="af"/>
                          <w:rPr>
                            <w:ins w:id="997" w:author="Martin Ma" w:date="2025-09-27T19:52:00Z" w16du:dateUtc="2025-09-28T02:52:00Z"/>
                            <w:rFonts w:ascii="Times New Roman" w:hAnsi="Times New Roman" w:cs="Times New Roman" w:hint="eastAsia"/>
                            <w:color w:val="EE0000"/>
                            <w:szCs w:val="16"/>
                            <w:rPrChange w:id="998" w:author="Martin Ma" w:date="2025-09-27T19:54:00Z" w16du:dateUtc="2025-09-28T02:54:00Z">
                              <w:rPr>
                                <w:ins w:id="999" w:author="Martin Ma" w:date="2025-09-27T19:52:00Z" w16du:dateUtc="2025-09-28T02:52:00Z"/>
                                <w:rFonts w:hint="eastAsia"/>
                              </w:rPr>
                            </w:rPrChange>
                          </w:rPr>
                        </w:pPr>
                        <w:ins w:id="1000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1001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friend class Tree&lt;T&gt;; </w:t>
                          </w:r>
                        </w:ins>
                        <w:ins w:id="1002" w:author="Martin Ma" w:date="2025-09-27T19:56:00Z" w16du:dateUtc="2025-09-28T02:56:00Z">
                          <w:r w:rsidR="00CA725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类外</w:t>
                          </w:r>
                        </w:ins>
                        <w:ins w:id="1003" w:author="Martin Ma" w:date="2025-09-27T19:54:00Z" w16du:dateUtc="2025-09-28T02:54:00Z">
                          <w:r w:rsidR="00981450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引入</w:t>
                          </w:r>
                        </w:ins>
                        <w:ins w:id="1004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1005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只允许类型</w:t>
                          </w:r>
                        </w:ins>
                        <w:ins w:id="1006" w:author="Martin Ma" w:date="2025-09-27T19:58:00Z" w16du:dateUtc="2025-09-28T02:58:00Z">
                          <w:r w:rsidR="00D6592F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T</w:t>
                          </w:r>
                        </w:ins>
                      </w:p>
                      <w:p w14:paraId="63F23CFA" w14:textId="03CDFE4D" w:rsidR="00F75E88" w:rsidRPr="00F75E88" w:rsidRDefault="00F75E88" w:rsidP="00F75E88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color w:val="EE0000"/>
                            <w:szCs w:val="16"/>
                            <w:rPrChange w:id="1007" w:author="Martin Ma" w:date="2025-09-27T19:54:00Z" w16du:dateUtc="2025-09-28T02:54:00Z">
                              <w:rPr>
                                <w:rFonts w:hint="eastAsia"/>
                              </w:rPr>
                            </w:rPrChange>
                          </w:rPr>
                        </w:pPr>
                        <w:ins w:id="1008" w:author="Martin Ma" w:date="2025-09-27T19:52:00Z" w16du:dateUtc="2025-09-28T02:52:00Z"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1009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template &lt;</w:t>
                          </w:r>
                          <w:proofErr w:type="spellStart"/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1010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>typename</w:t>
                          </w:r>
                          <w:proofErr w:type="spellEnd"/>
                          <w:r w:rsidRPr="00F75E88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  <w:rPrChange w:id="1011" w:author="Martin Ma" w:date="2025-09-27T19:54:00Z" w16du:dateUtc="2025-09-28T02:54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 U&gt; friend class Tree;</w:t>
                          </w:r>
                          <w:r w:rsidRPr="00F75E88">
                            <w:rPr>
                              <w:rFonts w:ascii="Times New Roman" w:hAnsi="Times New Roman" w:cs="Times New Roman"/>
                              <w:color w:val="EE0000"/>
                              <w:szCs w:val="16"/>
                              <w:rPrChange w:id="1012" w:author="Martin Ma" w:date="2025-09-27T19:54:00Z" w16du:dateUtc="2025-09-28T02:54:00Z"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013" w:author="Martin Ma" w:date="2025-09-27T19:57:00Z" w16du:dateUtc="2025-09-28T02:57:00Z">
                          <w:r w:rsidR="00D6592F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类内声明</w:t>
                          </w:r>
                        </w:ins>
                        <w:ins w:id="1014" w:author="Martin Ma" w:date="2025-09-27T20:03:00Z" w16du:dateUtc="2025-09-28T03:03:00Z">
                          <w:r w:rsidR="00A83B31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自定义的</w:t>
                          </w:r>
                          <w:r w:rsidR="00A83B31">
                            <w:rPr>
                              <w:rFonts w:ascii="Times New Roman" w:hAnsi="Times New Roman" w:cs="Times New Roman" w:hint="eastAsia"/>
                              <w:color w:val="EE0000"/>
                              <w:szCs w:val="16"/>
                            </w:rPr>
                            <w:t>U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 xml:space="preserve">  </w:t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U, ......&gt; </w:t>
      </w:r>
      <w:ins w:id="1015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</w:ins>
      <w:del w:id="1016" w:author="Martin Ma" w:date="2025-09-02T20:52:00Z" w16du:dateUtc="2025-09-03T03:52:00Z">
        <w:r w:rsidR="00145A41" w:rsidRPr="00E6586A" w:rsidDel="00787B82">
          <w:rPr>
            <w:rFonts w:ascii="Times New Roman" w:hAnsi="Times New Roman" w:cs="Times New Roman"/>
            <w:szCs w:val="16"/>
          </w:rPr>
          <w:delText>类内定义的成员函数</w:delText>
        </w:r>
        <w:r w:rsidR="00E6586A" w:rsidRPr="00E6586A" w:rsidDel="00787B82">
          <w:rPr>
            <w:rFonts w:ascii="Times New Roman" w:hAnsi="Times New Roman" w:cs="Times New Roman"/>
            <w:szCs w:val="16"/>
          </w:rPr>
          <w:delText>模板</w:delText>
        </w:r>
      </w:del>
      <w:ins w:id="1017" w:author="Martin Ma" w:date="2025-09-02T20:52:00Z" w16du:dateUtc="2025-09-03T03:52:00Z">
        <w:r w:rsidR="00787B82" w:rsidRPr="00E6586A">
          <w:rPr>
            <w:rFonts w:ascii="Times New Roman" w:hAnsi="Times New Roman" w:cs="Times New Roman"/>
            <w:szCs w:val="16"/>
          </w:rPr>
          <w:t>成员函数模板</w:t>
        </w:r>
      </w:ins>
    </w:p>
    <w:p w14:paraId="02A66FBD" w14:textId="0D867B8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 </w:t>
      </w:r>
      <w:r w:rsidR="00BB2723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 xml:space="preserve">RT </w:t>
      </w:r>
      <w:proofErr w:type="spellStart"/>
      <w:r w:rsidRPr="00E6586A">
        <w:rPr>
          <w:rFonts w:ascii="Times New Roman" w:hAnsi="Times New Roman" w:cs="Times New Roman"/>
          <w:szCs w:val="16"/>
        </w:rPr>
        <w:t>func_</w:t>
      </w:r>
      <w:proofErr w:type="gramStart"/>
      <w:r w:rsidRPr="00E6586A">
        <w:rPr>
          <w:rFonts w:ascii="Times New Roman" w:hAnsi="Times New Roman" w:cs="Times New Roman"/>
          <w:szCs w:val="16"/>
        </w:rPr>
        <w:t>T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>......</w:t>
      </w:r>
      <w:proofErr w:type="gramStart"/>
      <w:r w:rsidRPr="00E6586A">
        <w:rPr>
          <w:rFonts w:ascii="Times New Roman" w:hAnsi="Times New Roman" w:cs="Times New Roman"/>
          <w:szCs w:val="16"/>
        </w:rPr>
        <w:t>);</w:t>
      </w:r>
      <w:proofErr w:type="gramEnd"/>
    </w:p>
    <w:p w14:paraId="3D354AFE" w14:textId="27DCEDB9" w:rsidR="00E6586A" w:rsidRPr="00E6586A" w:rsidRDefault="00E6586A" w:rsidP="00145A41">
      <w:pPr>
        <w:pStyle w:val="af"/>
        <w:rPr>
          <w:rFonts w:ascii="Times New Roman" w:hAnsi="Times New Roman" w:cs="Times New Roman"/>
          <w:szCs w:val="16"/>
        </w:rPr>
      </w:pPr>
    </w:p>
    <w:p w14:paraId="1BAC6B8B" w14:textId="3E749F59" w:rsidR="00787B82" w:rsidRDefault="00145A41" w:rsidP="00145A41">
      <w:pPr>
        <w:pStyle w:val="af"/>
        <w:rPr>
          <w:ins w:id="1018" w:author="Martin Ma" w:date="2025-09-02T20:51:00Z" w16du:dateUtc="2025-09-03T03:51:00Z"/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        </w:t>
      </w:r>
      <w:ins w:id="1019" w:author="Martin Ma" w:date="2025-09-02T20:52:00Z" w16du:dateUtc="2025-09-03T03:52:00Z">
        <w:r w:rsidR="00787B82" w:rsidRPr="00787B82">
          <w:rPr>
            <w:rFonts w:ascii="Times New Roman" w:hAnsi="Times New Roman" w:cs="Times New Roman"/>
            <w:color w:val="F2F2F2" w:themeColor="background1" w:themeShade="F2"/>
            <w:szCs w:val="16"/>
            <w:rPrChange w:id="1020" w:author="Martin Ma" w:date="2025-09-02T20:52:00Z" w16du:dateUtc="2025-09-03T03:52:00Z">
              <w:rPr>
                <w:rFonts w:ascii="Times New Roman" w:hAnsi="Times New Roman" w:cs="Times New Roman"/>
                <w:szCs w:val="16"/>
              </w:rPr>
            </w:rPrChange>
          </w:rPr>
          <w:t xml:space="preserve"> .</w:t>
        </w:r>
      </w:ins>
      <w:del w:id="1021" w:author="Martin Ma" w:date="2025-09-02T20:51:00Z" w16du:dateUtc="2025-09-03T03:51:00Z">
        <w:r w:rsidRPr="00E6586A" w:rsidDel="00787B82">
          <w:rPr>
            <w:rFonts w:ascii="Times New Roman" w:hAnsi="Times New Roman" w:cs="Times New Roman"/>
            <w:szCs w:val="16"/>
          </w:rPr>
          <w:delText xml:space="preserve"> </w:delText>
        </w:r>
      </w:del>
      <w:ins w:id="1022" w:author="Martin Ma" w:date="2025-09-02T20:51:00Z" w16du:dateUtc="2025-09-03T03:51:00Z">
        <w:r w:rsidR="00787B82" w:rsidRPr="00E6586A">
          <w:rPr>
            <w:rFonts w:ascii="Times New Roman" w:hAnsi="Times New Roman" w:cs="Times New Roman"/>
            <w:szCs w:val="16"/>
          </w:rPr>
          <w:t>template&lt;</w:t>
        </w:r>
        <w:proofErr w:type="spellStart"/>
        <w:r w:rsidR="00787B82" w:rsidRPr="00E6586A">
          <w:rPr>
            <w:rFonts w:ascii="Times New Roman" w:hAnsi="Times New Roman" w:cs="Times New Roman"/>
            <w:szCs w:val="16"/>
          </w:rPr>
          <w:t>typename</w:t>
        </w:r>
        <w:proofErr w:type="spellEnd"/>
        <w:r w:rsidR="00787B82" w:rsidRPr="00E6586A">
          <w:rPr>
            <w:rFonts w:ascii="Times New Roman" w:hAnsi="Times New Roman" w:cs="Times New Roman"/>
            <w:szCs w:val="16"/>
          </w:rPr>
          <w:t xml:space="preserve"> U, ......</w:t>
        </w:r>
        <w:proofErr w:type="gramStart"/>
        <w:r w:rsidR="00787B82" w:rsidRPr="00E6586A">
          <w:rPr>
            <w:rFonts w:ascii="Times New Roman" w:hAnsi="Times New Roman" w:cs="Times New Roman"/>
            <w:szCs w:val="16"/>
          </w:rPr>
          <w:t xml:space="preserve">&gt; </w:t>
        </w:r>
      </w:ins>
      <w:ins w:id="1023" w:author="Martin Ma" w:date="2025-09-02T20:53:00Z" w16du:dateUtc="2025-09-03T03:53:00Z">
        <w:r w:rsidR="00787B82">
          <w:rPr>
            <w:rFonts w:ascii="Times New Roman" w:hAnsi="Times New Roman" w:cs="Times New Roman" w:hint="eastAsia"/>
            <w:szCs w:val="16"/>
          </w:rPr>
          <w:t xml:space="preserve"> 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24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友元</w:t>
        </w:r>
      </w:ins>
      <w:ins w:id="1025" w:author="Martin Ma" w:date="2025-09-02T20:51:00Z" w16du:dateUtc="2025-09-03T03:51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26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函数模板</w:t>
        </w:r>
      </w:ins>
      <w:proofErr w:type="gramEnd"/>
      <w:ins w:id="1027" w:author="Martin Ma" w:date="2025-09-27T19:12:00Z" w16du:dateUtc="2025-09-28T02:12:00Z">
        <w:r w:rsidR="006F3FAF" w:rsidRPr="0002568E">
          <w:rPr>
            <w:rFonts w:ascii="Times New Roman" w:hAnsi="Times New Roman" w:cs="Times New Roman"/>
            <w:color w:val="EE0000"/>
            <w:szCs w:val="16"/>
            <w:rPrChange w:id="1028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(</w:t>
        </w:r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1029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类内声明</w:t>
        </w:r>
        <w:r w:rsidR="006F3FAF" w:rsidRPr="0002568E">
          <w:rPr>
            <w:rFonts w:ascii="Times New Roman" w:hAnsi="Times New Roman" w:cs="Times New Roman"/>
            <w:color w:val="EE0000"/>
            <w:szCs w:val="16"/>
            <w:rPrChange w:id="1030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), </w:t>
        </w:r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1031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如果类外</w:t>
        </w:r>
      </w:ins>
      <w:ins w:id="1032" w:author="Martin Ma" w:date="2025-09-27T19:55:00Z" w16du:dateUtc="2025-09-28T02:55:00Z">
        <w:r w:rsidR="00062C98">
          <w:rPr>
            <w:rFonts w:ascii="Times New Roman" w:hAnsi="Times New Roman" w:cs="Times New Roman" w:hint="eastAsia"/>
            <w:color w:val="EE0000"/>
            <w:szCs w:val="16"/>
          </w:rPr>
          <w:t>引入</w:t>
        </w:r>
      </w:ins>
      <w:ins w:id="1033" w:author="Martin Ma" w:date="2025-09-27T19:12:00Z" w16du:dateUtc="2025-09-28T02:12:00Z">
        <w:r w:rsidR="006F3FAF" w:rsidRPr="0002568E">
          <w:rPr>
            <w:rFonts w:ascii="Times New Roman" w:hAnsi="Times New Roman" w:cs="Times New Roman" w:hint="eastAsia"/>
            <w:color w:val="EE0000"/>
            <w:szCs w:val="16"/>
            <w:rPrChange w:id="1034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了就不需要该行</w:t>
        </w:r>
      </w:ins>
    </w:p>
    <w:p w14:paraId="461966EC" w14:textId="2D1945CD" w:rsidR="00145A41" w:rsidRPr="0002568E" w:rsidRDefault="00145A41">
      <w:pPr>
        <w:pStyle w:val="af"/>
        <w:ind w:left="840" w:firstLineChars="100" w:firstLine="160"/>
        <w:rPr>
          <w:rFonts w:ascii="Times New Roman" w:hAnsi="Times New Roman" w:cs="Times New Roman"/>
          <w:color w:val="EE0000"/>
          <w:szCs w:val="16"/>
          <w:rPrChange w:id="1035" w:author="Martin Ma" w:date="2025-09-27T19:28:00Z" w16du:dateUtc="2025-09-28T02:28:00Z">
            <w:rPr>
              <w:rFonts w:ascii="Times New Roman" w:hAnsi="Times New Roman" w:cs="Times New Roman"/>
              <w:szCs w:val="16"/>
            </w:rPr>
          </w:rPrChange>
        </w:rPr>
        <w:pPrChange w:id="1036" w:author="Martin Ma" w:date="2025-09-02T20:51:00Z" w16du:dateUtc="2025-09-03T03:51:00Z">
          <w:pPr>
            <w:pStyle w:val="af"/>
          </w:pPr>
        </w:pPrChange>
      </w:pPr>
      <w:r w:rsidRPr="00E6586A">
        <w:rPr>
          <w:rFonts w:ascii="Times New Roman" w:hAnsi="Times New Roman" w:cs="Times New Roman"/>
          <w:szCs w:val="16"/>
        </w:rPr>
        <w:t xml:space="preserve">friend void 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del w:id="1037" w:author="Martin Ma" w:date="2025-09-27T19:12:00Z" w16du:dateUtc="2025-09-28T02:12:00Z">
        <w:r w:rsidRPr="00E6586A" w:rsidDel="006F3FAF">
          <w:rPr>
            <w:rFonts w:ascii="Times New Roman" w:hAnsi="Times New Roman" w:cs="Times New Roman"/>
            <w:szCs w:val="16"/>
          </w:rPr>
          <w:delText>&lt;&gt;</w:delText>
        </w:r>
      </w:del>
      <w:r w:rsidRPr="00E6586A">
        <w:rPr>
          <w:rFonts w:ascii="Times New Roman" w:hAnsi="Times New Roman" w:cs="Times New Roman"/>
          <w:szCs w:val="16"/>
        </w:rPr>
        <w:t xml:space="preserve">(CN&lt;T, par, BT&gt; obj);  </w:t>
      </w:r>
      <w:del w:id="1038" w:author="Martin Ma" w:date="2025-09-02T20:55:00Z" w16du:dateUtc="2025-09-03T03:55:00Z"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1039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delText>类的</w:delText>
        </w:r>
      </w:del>
      <w:r w:rsidRPr="0002568E">
        <w:rPr>
          <w:rFonts w:ascii="Times New Roman" w:hAnsi="Times New Roman" w:cs="Times New Roman" w:hint="eastAsia"/>
          <w:color w:val="EE0000"/>
          <w:szCs w:val="16"/>
          <w:rPrChange w:id="1040" w:author="Martin Ma" w:date="2025-09-27T19:28:00Z" w16du:dateUtc="2025-09-28T02:28:00Z">
            <w:rPr>
              <w:rFonts w:ascii="Times New Roman" w:hAnsi="Times New Roman" w:cs="Times New Roman" w:hint="eastAsia"/>
              <w:szCs w:val="16"/>
            </w:rPr>
          </w:rPrChange>
        </w:rPr>
        <w:t>友元</w:t>
      </w:r>
      <w:ins w:id="1041" w:author="Martin Ma" w:date="2025-09-02T20:55:00Z" w16du:dateUtc="2025-09-03T03:55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42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函数</w:t>
        </w:r>
      </w:ins>
      <w:r w:rsidR="00E6586A" w:rsidRPr="0002568E">
        <w:rPr>
          <w:rFonts w:ascii="Times New Roman" w:hAnsi="Times New Roman" w:cs="Times New Roman" w:hint="eastAsia"/>
          <w:color w:val="EE0000"/>
          <w:szCs w:val="16"/>
          <w:rPrChange w:id="1043" w:author="Martin Ma" w:date="2025-09-27T19:28:00Z" w16du:dateUtc="2025-09-28T02:28:00Z">
            <w:rPr>
              <w:rFonts w:ascii="Times New Roman" w:hAnsi="Times New Roman" w:cs="Times New Roman" w:hint="eastAsia"/>
              <w:szCs w:val="16"/>
            </w:rPr>
          </w:rPrChange>
        </w:rPr>
        <w:t>模板</w:t>
      </w:r>
      <w:ins w:id="1044" w:author="Martin Ma" w:date="2025-09-27T19:55:00Z" w16du:dateUtc="2025-09-28T02:55:00Z">
        <w:r w:rsidR="00CA7258">
          <w:rPr>
            <w:rFonts w:ascii="Times New Roman" w:hAnsi="Times New Roman" w:cs="Times New Roman" w:hint="eastAsia"/>
            <w:color w:val="EE0000"/>
            <w:szCs w:val="16"/>
          </w:rPr>
          <w:t>类外</w:t>
        </w:r>
      </w:ins>
      <w:del w:id="1045" w:author="Martin Ma" w:date="2025-09-02T20:55:00Z" w16du:dateUtc="2025-09-03T03:55:00Z">
        <w:r w:rsidRPr="0002568E" w:rsidDel="00787B82">
          <w:rPr>
            <w:rFonts w:ascii="Times New Roman" w:hAnsi="Times New Roman" w:cs="Times New Roman"/>
            <w:color w:val="EE0000"/>
            <w:szCs w:val="16"/>
            <w:rPrChange w:id="1046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delText>(</w:delText>
        </w:r>
        <w:r w:rsidRPr="0002568E" w:rsidDel="00787B82">
          <w:rPr>
            <w:rFonts w:ascii="Times New Roman" w:hAnsi="Times New Roman" w:cs="Times New Roman" w:hint="eastAsia"/>
            <w:color w:val="EE0000"/>
            <w:szCs w:val="16"/>
            <w:rPrChange w:id="1047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delText>要在类模板的前面定义</w:delText>
        </w:r>
        <w:r w:rsidRPr="0002568E" w:rsidDel="00787B82">
          <w:rPr>
            <w:rFonts w:ascii="Times New Roman" w:hAnsi="Times New Roman" w:cs="Times New Roman"/>
            <w:color w:val="EE0000"/>
            <w:szCs w:val="16"/>
            <w:rPrChange w:id="1048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delText>)</w:delText>
        </w:r>
      </w:del>
      <w:ins w:id="1049" w:author="Martin Ma" w:date="2025-09-27T19:49:00Z" w16du:dateUtc="2025-09-28T02:49:00Z">
        <w:r w:rsidR="005B59A2">
          <w:rPr>
            <w:rFonts w:ascii="Times New Roman" w:hAnsi="Times New Roman" w:cs="Times New Roman" w:hint="eastAsia"/>
            <w:color w:val="EE0000"/>
            <w:szCs w:val="16"/>
          </w:rPr>
          <w:t>引入</w:t>
        </w:r>
      </w:ins>
      <w:ins w:id="1050" w:author="Martin Ma" w:date="2025-09-27T19:50:00Z" w16du:dateUtc="2025-09-28T02:50:00Z">
        <w:r w:rsidR="005B59A2">
          <w:rPr>
            <w:rFonts w:ascii="Times New Roman" w:hAnsi="Times New Roman" w:cs="Times New Roman" w:hint="eastAsia"/>
            <w:color w:val="EE0000"/>
            <w:szCs w:val="16"/>
          </w:rPr>
          <w:t>要有</w:t>
        </w:r>
      </w:ins>
      <w:ins w:id="1051" w:author="Martin Ma" w:date="2025-09-02T21:01:00Z" w16du:dateUtc="2025-09-03T04:01:00Z">
        <w:r w:rsidR="001A424F" w:rsidRPr="0002568E">
          <w:rPr>
            <w:rFonts w:ascii="Times New Roman" w:hAnsi="Times New Roman" w:cs="Times New Roman"/>
            <w:color w:val="EE0000"/>
            <w:szCs w:val="16"/>
            <w:rPrChange w:id="1052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</w:t>
        </w:r>
      </w:ins>
      <w:ins w:id="1053" w:author="Martin Ma" w:date="2025-09-02T20:55:00Z" w16du:dateUtc="2025-09-03T03:55:00Z">
        <w:r w:rsidR="00787B82" w:rsidRPr="0002568E">
          <w:rPr>
            <w:rFonts w:ascii="Times New Roman" w:hAnsi="Times New Roman" w:cs="Times New Roman"/>
            <w:color w:val="EE0000"/>
            <w:szCs w:val="16"/>
            <w:rPrChange w:id="1054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55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  <w:r w:rsidR="00787B82" w:rsidRPr="0002568E">
          <w:rPr>
            <w:rFonts w:ascii="Times New Roman" w:hAnsi="Times New Roman" w:cs="Times New Roman"/>
            <w:color w:val="EE0000"/>
            <w:szCs w:val="16"/>
            <w:rPrChange w:id="1056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&gt;, </w:t>
        </w:r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57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类内</w:t>
        </w:r>
      </w:ins>
      <w:ins w:id="1058" w:author="Martin Ma" w:date="2025-09-27T19:55:00Z" w16du:dateUtc="2025-09-28T02:55:00Z">
        <w:r w:rsidR="00CA7258">
          <w:rPr>
            <w:rFonts w:ascii="Times New Roman" w:hAnsi="Times New Roman" w:cs="Times New Roman" w:hint="eastAsia"/>
            <w:color w:val="EE0000"/>
            <w:szCs w:val="16"/>
          </w:rPr>
          <w:t>声明</w:t>
        </w:r>
      </w:ins>
      <w:ins w:id="1059" w:author="Martin Ma" w:date="2025-09-02T20:55:00Z" w16du:dateUtc="2025-09-03T03:55:00Z">
        <w:r w:rsidR="00787B82" w:rsidRPr="0002568E">
          <w:rPr>
            <w:rFonts w:ascii="Times New Roman" w:hAnsi="Times New Roman" w:cs="Times New Roman" w:hint="eastAsia"/>
            <w:color w:val="EE0000"/>
            <w:szCs w:val="16"/>
            <w:rPrChange w:id="1060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不需要</w:t>
        </w:r>
      </w:ins>
      <w:ins w:id="1061" w:author="Martin Ma" w:date="2025-09-27T19:26:00Z" w16du:dateUtc="2025-09-28T02:26:00Z">
        <w:r w:rsidR="00F43696" w:rsidRPr="0002568E">
          <w:rPr>
            <w:rFonts w:ascii="Times New Roman" w:hAnsi="Times New Roman" w:cs="Times New Roman"/>
            <w:color w:val="EE0000"/>
            <w:szCs w:val="16"/>
            <w:rPrChange w:id="1062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</w:ins>
      <w:ins w:id="1063" w:author="Martin Ma" w:date="2025-09-27T19:27:00Z" w16du:dateUtc="2025-09-28T02:27:00Z">
        <w:r w:rsidR="005D0E36" w:rsidRPr="0002568E">
          <w:rPr>
            <w:rFonts w:ascii="Times New Roman" w:hAnsi="Times New Roman" w:cs="Times New Roman" w:hint="eastAsia"/>
            <w:color w:val="EE0000"/>
            <w:szCs w:val="16"/>
            <w:rPrChange w:id="1064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</w:ins>
      <w:ins w:id="1065" w:author="Martin Ma" w:date="2025-09-27T19:26:00Z" w16du:dateUtc="2025-09-28T02:26:00Z">
        <w:r w:rsidR="00F43696" w:rsidRPr="0002568E">
          <w:rPr>
            <w:rFonts w:ascii="Times New Roman" w:hAnsi="Times New Roman" w:cs="Times New Roman"/>
            <w:color w:val="EE0000"/>
            <w:szCs w:val="16"/>
            <w:rPrChange w:id="1066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&gt;</w:t>
        </w:r>
      </w:ins>
    </w:p>
    <w:p w14:paraId="578E4D98" w14:textId="416B7D5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>};</w:t>
      </w:r>
      <w:ins w:id="1067" w:author="Martin Ma" w:date="2025-09-02T20:59:00Z" w16du:dateUtc="2025-09-03T03:59:00Z"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  <w:r w:rsidR="005E57C7">
          <w:rPr>
            <w:rFonts w:ascii="Times New Roman" w:hAnsi="Times New Roman" w:cs="Times New Roman"/>
            <w:szCs w:val="16"/>
          </w:rPr>
          <w:tab/>
        </w:r>
      </w:ins>
      <w:ins w:id="1068" w:author="Martin Ma" w:date="2025-09-27T19:28:00Z" w16du:dateUtc="2025-09-28T02:28:00Z">
        <w:r w:rsidR="0002568E">
          <w:rPr>
            <w:rFonts w:ascii="Times New Roman" w:hAnsi="Times New Roman" w:cs="Times New Roman" w:hint="eastAsia"/>
            <w:szCs w:val="16"/>
          </w:rPr>
          <w:t xml:space="preserve">         </w:t>
        </w:r>
      </w:ins>
      <w:ins w:id="1069" w:author="Martin Ma" w:date="2025-09-02T20:59:00Z" w16du:dateUtc="2025-09-03T03:59:00Z">
        <w:r w:rsidR="005E57C7" w:rsidRPr="0002568E">
          <w:rPr>
            <w:rFonts w:ascii="Times New Roman" w:hAnsi="Times New Roman" w:cs="Times New Roman" w:hint="eastAsia"/>
            <w:color w:val="EE0000"/>
            <w:szCs w:val="16"/>
            <w:rPrChange w:id="1070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友元类不需要</w:t>
        </w:r>
      </w:ins>
      <w:ins w:id="1071" w:author="Martin Ma" w:date="2025-09-02T21:01:00Z" w16du:dateUtc="2025-09-03T04:01:00Z">
        <w:r w:rsidR="001A424F" w:rsidRPr="0002568E">
          <w:rPr>
            <w:rFonts w:ascii="Times New Roman" w:hAnsi="Times New Roman" w:cs="Times New Roman"/>
            <w:color w:val="EE0000"/>
            <w:szCs w:val="16"/>
            <w:rPrChange w:id="1072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 xml:space="preserve"> </w:t>
        </w:r>
      </w:ins>
      <w:ins w:id="1073" w:author="Martin Ma" w:date="2025-09-02T20:59:00Z" w16du:dateUtc="2025-09-03T03:59:00Z">
        <w:r w:rsidR="005E57C7" w:rsidRPr="0002568E">
          <w:rPr>
            <w:rFonts w:ascii="Times New Roman" w:hAnsi="Times New Roman" w:cs="Times New Roman"/>
            <w:color w:val="EE0000"/>
            <w:szCs w:val="16"/>
            <w:rPrChange w:id="1074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&lt;</w:t>
        </w:r>
        <w:r w:rsidR="005E57C7" w:rsidRPr="0002568E">
          <w:rPr>
            <w:rFonts w:ascii="Times New Roman" w:hAnsi="Times New Roman" w:cs="Times New Roman" w:hint="eastAsia"/>
            <w:color w:val="EE0000"/>
            <w:szCs w:val="16"/>
            <w:rPrChange w:id="1075" w:author="Martin Ma" w:date="2025-09-27T19:28:00Z" w16du:dateUtc="2025-09-28T02:28:00Z">
              <w:rPr>
                <w:rFonts w:ascii="Times New Roman" w:hAnsi="Times New Roman" w:cs="Times New Roman" w:hint="eastAsia"/>
                <w:szCs w:val="16"/>
              </w:rPr>
            </w:rPrChange>
          </w:rPr>
          <w:t>空</w:t>
        </w:r>
        <w:r w:rsidR="005E57C7" w:rsidRPr="0002568E">
          <w:rPr>
            <w:rFonts w:ascii="Times New Roman" w:hAnsi="Times New Roman" w:cs="Times New Roman"/>
            <w:color w:val="EE0000"/>
            <w:szCs w:val="16"/>
            <w:rPrChange w:id="1076" w:author="Martin Ma" w:date="2025-09-27T19:28:00Z" w16du:dateUtc="2025-09-28T02:28:00Z">
              <w:rPr>
                <w:rFonts w:ascii="Times New Roman" w:hAnsi="Times New Roman" w:cs="Times New Roman"/>
                <w:szCs w:val="16"/>
              </w:rPr>
            </w:rPrChange>
          </w:rPr>
          <w:t>&gt;</w:t>
        </w:r>
      </w:ins>
    </w:p>
    <w:p w14:paraId="0943933E" w14:textId="7FAA781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00746EE5" w14:textId="06E16764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r w:rsidRPr="00E6586A">
        <w:rPr>
          <w:rFonts w:ascii="Times New Roman" w:hAnsi="Times New Roman" w:cs="Times New Roman"/>
          <w:szCs w:val="16"/>
        </w:rPr>
        <w:t>类外定义的普通成员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</w:p>
    <w:p w14:paraId="0DCEF19B" w14:textId="1A029FD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9B49ADE" w14:textId="668AF46D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1077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proofErr w:type="gramStart"/>
      <w:r w:rsidRPr="00E6586A">
        <w:rPr>
          <w:rFonts w:ascii="Times New Roman" w:hAnsi="Times New Roman" w:cs="Times New Roman"/>
          <w:szCs w:val="16"/>
        </w:rPr>
        <w:t>&gt;::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</w:t>
      </w:r>
      <w:proofErr w:type="gramStart"/>
      <w:r w:rsidRPr="00E6586A">
        <w:rPr>
          <w:rFonts w:ascii="Times New Roman" w:hAnsi="Times New Roman" w:cs="Times New Roman"/>
          <w:szCs w:val="16"/>
        </w:rPr>
        <w:t>T){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>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</w:t>
      </w:r>
      <w:ins w:id="1078" w:author="Martin Ma" w:date="2025-09-02T21:03:00Z" w16du:dateUtc="2025-09-03T04:03:00Z">
        <w:r w:rsidR="00A2060B">
          <w:rPr>
            <w:rFonts w:ascii="Times New Roman" w:hAnsi="Times New Roman" w:cs="Times New Roman" w:hint="eastAsia"/>
            <w:szCs w:val="16"/>
          </w:rPr>
          <w:t xml:space="preserve">  </w:t>
        </w:r>
      </w:ins>
      <w:ins w:id="1079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>友元函数</w:t>
        </w:r>
        <w:r w:rsidR="00A2060B">
          <w:rPr>
            <w:rFonts w:ascii="Times New Roman" w:hAnsi="Times New Roman" w:cs="Times New Roman" w:hint="eastAsia"/>
            <w:szCs w:val="16"/>
          </w:rPr>
          <w:t>(</w:t>
        </w:r>
        <w:proofErr w:type="gramStart"/>
        <w:r w:rsidR="00A2060B">
          <w:rPr>
            <w:rFonts w:ascii="Times New Roman" w:hAnsi="Times New Roman" w:cs="Times New Roman" w:hint="eastAsia"/>
            <w:szCs w:val="16"/>
          </w:rPr>
          <w:t>非模版</w:t>
        </w:r>
        <w:proofErr w:type="gramEnd"/>
        <w:r w:rsidR="00A2060B">
          <w:rPr>
            <w:rFonts w:ascii="Times New Roman" w:hAnsi="Times New Roman" w:cs="Times New Roman" w:hint="eastAsia"/>
            <w:szCs w:val="16"/>
          </w:rPr>
          <w:t>)</w:t>
        </w:r>
        <w:r w:rsidR="00A2060B">
          <w:rPr>
            <w:rFonts w:ascii="Times New Roman" w:hAnsi="Times New Roman" w:cs="Times New Roman" w:hint="eastAsia"/>
            <w:szCs w:val="16"/>
          </w:rPr>
          <w:t>没有</w:t>
        </w:r>
        <w:r w:rsidR="00A2060B">
          <w:rPr>
            <w:rFonts w:ascii="Times New Roman" w:hAnsi="Times New Roman" w:cs="Times New Roman" w:hint="eastAsia"/>
            <w:szCs w:val="16"/>
          </w:rPr>
          <w:t>CN&lt;T, par, ..&gt;</w:t>
        </w:r>
      </w:ins>
    </w:p>
    <w:p w14:paraId="70AE9DCE" w14:textId="0ECD66D8" w:rsidR="00E6586A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</w:p>
    <w:p w14:paraId="60A60C84" w14:textId="79E69447" w:rsidR="00145A41" w:rsidRPr="00E6586A" w:rsidRDefault="00145A41" w:rsidP="00E6586A">
      <w:pPr>
        <w:pStyle w:val="af"/>
        <w:ind w:firstLineChars="400" w:firstLine="640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类外定义的成员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="00E6586A" w:rsidRPr="00E6586A">
        <w:rPr>
          <w:rFonts w:ascii="Times New Roman" w:hAnsi="Times New Roman" w:cs="Times New Roman"/>
          <w:szCs w:val="16"/>
        </w:rPr>
        <w:t>模板</w:t>
      </w:r>
    </w:p>
    <w:p w14:paraId="5D3B03EF" w14:textId="130B9D0C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Pr="00E6586A">
        <w:rPr>
          <w:rFonts w:ascii="Times New Roman" w:hAnsi="Times New Roman" w:cs="Times New Roman"/>
          <w:szCs w:val="16"/>
        </w:rPr>
        <w:t>&gt; class BT&gt;</w:t>
      </w:r>
    </w:p>
    <w:p w14:paraId="3C12DBD0" w14:textId="4D37079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Pr="00E6586A">
        <w:rPr>
          <w:rFonts w:ascii="Times New Roman" w:hAnsi="Times New Roman" w:cs="Times New Roman"/>
          <w:szCs w:val="16"/>
        </w:rPr>
        <w:t xml:space="preserve"> U, ...&gt;</w:t>
      </w:r>
    </w:p>
    <w:p w14:paraId="3A879B4C" w14:textId="403FD513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Pr="00E6586A">
        <w:rPr>
          <w:rFonts w:ascii="Times New Roman" w:hAnsi="Times New Roman" w:cs="Times New Roman"/>
          <w:szCs w:val="16"/>
        </w:rPr>
        <w:t>RT CN&lt;T, par</w:t>
      </w:r>
      <w:ins w:id="1080" w:author="Martin Ma" w:date="2025-09-02T21:04:00Z" w16du:dateUtc="2025-09-03T04:04:00Z">
        <w:r w:rsidR="00A2060B">
          <w:rPr>
            <w:rFonts w:ascii="Times New Roman" w:hAnsi="Times New Roman" w:cs="Times New Roman" w:hint="eastAsia"/>
            <w:szCs w:val="16"/>
          </w:rPr>
          <w:t xml:space="preserve">, </w:t>
        </w:r>
        <w:r w:rsidR="00A2060B">
          <w:rPr>
            <w:rFonts w:ascii="Times New Roman" w:hAnsi="Times New Roman" w:cs="Times New Roman"/>
            <w:szCs w:val="16"/>
          </w:rPr>
          <w:t>…</w:t>
        </w:r>
      </w:ins>
      <w:proofErr w:type="gramStart"/>
      <w:r w:rsidRPr="00E6586A">
        <w:rPr>
          <w:rFonts w:ascii="Times New Roman" w:hAnsi="Times New Roman" w:cs="Times New Roman"/>
          <w:szCs w:val="16"/>
        </w:rPr>
        <w:t>&gt;::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  <w:proofErr w:type="spellStart"/>
      <w:r w:rsidRPr="00E6586A">
        <w:rPr>
          <w:rFonts w:ascii="Times New Roman" w:hAnsi="Times New Roman" w:cs="Times New Roman"/>
          <w:szCs w:val="16"/>
        </w:rPr>
        <w:t>func_</w:t>
      </w:r>
      <w:proofErr w:type="gramStart"/>
      <w:r w:rsidRPr="00E6586A">
        <w:rPr>
          <w:rFonts w:ascii="Times New Roman" w:hAnsi="Times New Roman" w:cs="Times New Roman"/>
          <w:szCs w:val="16"/>
        </w:rPr>
        <w:t>T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arguments of </w:t>
      </w:r>
      <w:proofErr w:type="gramStart"/>
      <w:r w:rsidRPr="00E6586A">
        <w:rPr>
          <w:rFonts w:ascii="Times New Roman" w:hAnsi="Times New Roman" w:cs="Times New Roman"/>
          <w:szCs w:val="16"/>
        </w:rPr>
        <w:t>T){</w:t>
      </w:r>
      <w:proofErr w:type="gramEnd"/>
      <w:r w:rsidRPr="00E6586A">
        <w:rPr>
          <w:rFonts w:ascii="Times New Roman" w:hAnsi="Times New Roman" w:cs="Times New Roman"/>
          <w:szCs w:val="16"/>
        </w:rPr>
        <w:t>关于</w:t>
      </w:r>
      <w:r w:rsidRPr="00E6586A">
        <w:rPr>
          <w:rFonts w:ascii="Times New Roman" w:hAnsi="Times New Roman" w:cs="Times New Roman"/>
          <w:szCs w:val="16"/>
        </w:rPr>
        <w:t>T</w:t>
      </w:r>
      <w:r w:rsidRPr="00E6586A">
        <w:rPr>
          <w:rFonts w:ascii="Times New Roman" w:hAnsi="Times New Roman" w:cs="Times New Roman"/>
          <w:szCs w:val="16"/>
        </w:rPr>
        <w:t>和</w:t>
      </w:r>
      <w:r w:rsidRPr="00E6586A">
        <w:rPr>
          <w:rFonts w:ascii="Times New Roman" w:hAnsi="Times New Roman" w:cs="Times New Roman"/>
          <w:szCs w:val="16"/>
        </w:rPr>
        <w:t>par.</w:t>
      </w:r>
      <w:proofErr w:type="gramStart"/>
      <w:r w:rsidRPr="00E6586A">
        <w:rPr>
          <w:rFonts w:ascii="Times New Roman" w:hAnsi="Times New Roman" w:cs="Times New Roman"/>
          <w:szCs w:val="16"/>
        </w:rPr>
        <w:t>.....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}  </w:t>
      </w:r>
    </w:p>
    <w:p w14:paraId="7F5D7930" w14:textId="2871A3E6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</w:p>
    <w:p w14:paraId="3FFF2AB0" w14:textId="63E2B191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</w:t>
      </w:r>
      <w:ins w:id="1081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类外定义</w:t>
        </w:r>
      </w:ins>
      <w:r w:rsidRPr="00E6586A">
        <w:rPr>
          <w:rFonts w:ascii="Times New Roman" w:hAnsi="Times New Roman" w:cs="Times New Roman"/>
          <w:szCs w:val="16"/>
        </w:rPr>
        <w:t>友元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ins w:id="1082" w:author="Martin Ma" w:date="2025-09-02T21:02:00Z" w16du:dateUtc="2025-09-03T04:02:00Z">
        <w:r w:rsidR="00E06B7B">
          <w:rPr>
            <w:rFonts w:ascii="Times New Roman" w:hAnsi="Times New Roman" w:cs="Times New Roman" w:hint="eastAsia"/>
            <w:szCs w:val="16"/>
          </w:rPr>
          <w:t>或友</w:t>
        </w:r>
        <w:proofErr w:type="gramStart"/>
        <w:r w:rsidR="00E06B7B">
          <w:rPr>
            <w:rFonts w:ascii="Times New Roman" w:hAnsi="Times New Roman" w:cs="Times New Roman" w:hint="eastAsia"/>
            <w:szCs w:val="16"/>
          </w:rPr>
          <w:t>元类模版</w:t>
        </w:r>
      </w:ins>
      <w:proofErr w:type="gramEnd"/>
      <w:del w:id="1083" w:author="Martin Ma" w:date="2025-09-02T21:02:00Z" w16du:dateUtc="2025-09-03T04:02:00Z">
        <w:r w:rsidRPr="00E6586A" w:rsidDel="00E06B7B">
          <w:rPr>
            <w:rFonts w:ascii="Times New Roman" w:hAnsi="Times New Roman" w:cs="Times New Roman"/>
            <w:szCs w:val="16"/>
          </w:rPr>
          <w:delText>类外实现</w:delText>
        </w:r>
      </w:del>
      <w:r w:rsidRPr="00E6586A">
        <w:rPr>
          <w:rFonts w:ascii="Times New Roman" w:hAnsi="Times New Roman" w:cs="Times New Roman"/>
          <w:szCs w:val="16"/>
        </w:rPr>
        <w:t xml:space="preserve">  </w:t>
      </w:r>
    </w:p>
    <w:p w14:paraId="3B156C58" w14:textId="2760CD2A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1084" w:author="Martin Ma" w:date="2025-08-09T15:00:00Z" w16du:dateUtc="2025-08-09T22:00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4800" behindDoc="0" locked="0" layoutInCell="1" allowOverlap="1" wp14:anchorId="14364007" wp14:editId="1B4D943E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39782</wp:posOffset>
                  </wp:positionV>
                  <wp:extent cx="85638" cy="229290"/>
                  <wp:effectExtent l="0" t="0" r="10160" b="18415"/>
                  <wp:wrapNone/>
                  <wp:docPr id="344145836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638" cy="22929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B5CB341"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28" o:spid="_x0000_s1026" type="#_x0000_t87" style="position:absolute;margin-left:33.05pt;margin-top:3.15pt;width:6.75pt;height:18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" adj="672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 xml:space="preserve">     </w:t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T,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 xml:space="preserve">&gt; class BT&gt; </w:t>
      </w:r>
      <w:r w:rsidR="00145A41" w:rsidRPr="00E6586A">
        <w:rPr>
          <w:rFonts w:ascii="Times New Roman" w:hAnsi="Times New Roman" w:cs="Times New Roman"/>
          <w:szCs w:val="16"/>
        </w:rPr>
        <w:t>类模板声明在类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ins w:id="1085" w:author="Martin Ma" w:date="2025-08-09T15:00:00Z" w16du:dateUtc="2025-08-09T22:00:00Z">
        <w:r>
          <w:rPr>
            <w:rFonts w:ascii="Times New Roman" w:hAnsi="Times New Roman" w:cs="Times New Roman" w:hint="eastAsia"/>
            <w:szCs w:val="16"/>
          </w:rPr>
          <w:t>定义</w:t>
        </w:r>
      </w:ins>
      <w:r w:rsidR="00145A41" w:rsidRPr="00E6586A">
        <w:rPr>
          <w:rFonts w:ascii="Times New Roman" w:hAnsi="Times New Roman" w:cs="Times New Roman"/>
          <w:szCs w:val="16"/>
        </w:rPr>
        <w:t>前</w:t>
      </w:r>
    </w:p>
    <w:p w14:paraId="3FEA2D9B" w14:textId="35EBDB38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class </w:t>
      </w:r>
      <w:proofErr w:type="gramStart"/>
      <w:r w:rsidRPr="00E6586A">
        <w:rPr>
          <w:rFonts w:ascii="Times New Roman" w:hAnsi="Times New Roman" w:cs="Times New Roman"/>
          <w:szCs w:val="16"/>
        </w:rPr>
        <w:t>CN;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 </w:t>
      </w:r>
    </w:p>
    <w:p w14:paraId="15E471A5" w14:textId="0C8BA5A0" w:rsidR="00145A41" w:rsidRPr="00E6586A" w:rsidRDefault="00C07290" w:rsidP="00145A41">
      <w:pPr>
        <w:pStyle w:val="af"/>
        <w:rPr>
          <w:rFonts w:ascii="Times New Roman" w:hAnsi="Times New Roman" w:cs="Times New Roman"/>
          <w:szCs w:val="16"/>
        </w:rPr>
      </w:pPr>
      <w:ins w:id="1086" w:author="Martin Ma" w:date="2025-08-09T15:01:00Z" w16du:dateUtc="2025-08-09T22:01:00Z">
        <w:r>
          <w:rPr>
            <w:rFonts w:ascii="Times New Roman" w:hAnsi="Times New Roman" w:cs="Times New Roman" w:hint="eastAsia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6973F544" wp14:editId="75DF7405">
                  <wp:simplePos x="0" y="0"/>
                  <wp:positionH relativeFrom="column">
                    <wp:posOffset>420782</wp:posOffset>
                  </wp:positionH>
                  <wp:positionV relativeFrom="paragraph">
                    <wp:posOffset>31750</wp:posOffset>
                  </wp:positionV>
                  <wp:extent cx="85090" cy="229235"/>
                  <wp:effectExtent l="0" t="0" r="10160" b="18415"/>
                  <wp:wrapNone/>
                  <wp:docPr id="386431775" name="左大括号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5090" cy="229235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D0DA7D2" id="左大括号 28" o:spid="_x0000_s1026" type="#_x0000_t87" style="position:absolute;margin-left:33.15pt;margin-top:2.5pt;width:6.7pt;height:18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" adj="668" strokecolor="black [3200]" strokeweight="1pt">
                  <v:stroke joinstyle="miter"/>
                </v:shape>
              </w:pict>
            </mc:Fallback>
          </mc:AlternateContent>
        </w:r>
      </w:ins>
      <w:r w:rsidR="00145A41" w:rsidRPr="00E6586A">
        <w:rPr>
          <w:rFonts w:ascii="Times New Roman" w:hAnsi="Times New Roman" w:cs="Times New Roman"/>
          <w:szCs w:val="16"/>
        </w:rPr>
        <w:tab/>
      </w:r>
      <w:r w:rsidR="00E6586A" w:rsidRPr="00E6586A">
        <w:rPr>
          <w:rFonts w:ascii="Times New Roman" w:hAnsi="Times New Roman" w:cs="Times New Roman"/>
          <w:szCs w:val="16"/>
        </w:rPr>
        <w:tab/>
      </w:r>
      <w:r w:rsidR="00145A41" w:rsidRPr="00E6586A">
        <w:rPr>
          <w:rFonts w:ascii="Times New Roman" w:hAnsi="Times New Roman" w:cs="Times New Roman"/>
          <w:szCs w:val="16"/>
        </w:rPr>
        <w:t>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</w:t>
      </w:r>
      <w:ins w:id="1087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U</w:t>
        </w:r>
      </w:ins>
      <w:del w:id="1088" w:author="Martin Ma" w:date="2025-09-02T20:56:00Z" w16du:dateUtc="2025-09-03T03:56:00Z">
        <w:r w:rsidR="00145A41" w:rsidRPr="00E6586A" w:rsidDel="00787B82">
          <w:rPr>
            <w:rFonts w:ascii="Times New Roman" w:hAnsi="Times New Roman" w:cs="Times New Roman"/>
            <w:szCs w:val="16"/>
          </w:rPr>
          <w:delText>T</w:delText>
        </w:r>
      </w:del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data_type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 xml:space="preserve"> par, template&lt;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typename</w:t>
      </w:r>
      <w:proofErr w:type="spellEnd"/>
      <w:r w:rsidR="009A7AAA">
        <w:rPr>
          <w:rFonts w:ascii="Times New Roman" w:hAnsi="Times New Roman" w:cs="Times New Roman" w:hint="eastAsia"/>
          <w:szCs w:val="16"/>
        </w:rPr>
        <w:t xml:space="preserve">, </w:t>
      </w:r>
      <w:r w:rsidR="009A7AAA">
        <w:rPr>
          <w:rFonts w:ascii="Times New Roman" w:hAnsi="Times New Roman" w:cs="Times New Roman"/>
          <w:szCs w:val="16"/>
        </w:rPr>
        <w:t>…</w:t>
      </w:r>
      <w:r w:rsidR="00145A41" w:rsidRPr="00E6586A">
        <w:rPr>
          <w:rFonts w:ascii="Times New Roman" w:hAnsi="Times New Roman" w:cs="Times New Roman"/>
          <w:szCs w:val="16"/>
        </w:rPr>
        <w:t>&gt; class BT</w:t>
      </w:r>
      <w:proofErr w:type="gramStart"/>
      <w:r w:rsidR="00145A41" w:rsidRPr="00E6586A">
        <w:rPr>
          <w:rFonts w:ascii="Times New Roman" w:hAnsi="Times New Roman" w:cs="Times New Roman"/>
          <w:szCs w:val="16"/>
        </w:rPr>
        <w:t xml:space="preserve">&gt;  </w:t>
      </w:r>
      <w:ins w:id="1089" w:author="Martin Ma" w:date="2025-09-02T20:57:00Z" w16du:dateUtc="2025-09-03T03:57:00Z">
        <w:r w:rsidR="00787B82">
          <w:rPr>
            <w:rFonts w:ascii="Times New Roman" w:hAnsi="Times New Roman" w:cs="Times New Roman" w:hint="eastAsia"/>
            <w:szCs w:val="16"/>
          </w:rPr>
          <w:t>友元</w:t>
        </w:r>
      </w:ins>
      <w:ins w:id="1090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模版</w:t>
        </w:r>
      </w:ins>
      <w:ins w:id="1091" w:author="Martin Ma" w:date="2025-09-02T20:57:00Z" w16du:dateUtc="2025-09-03T03:57:00Z">
        <w:r w:rsidR="0098604C">
          <w:rPr>
            <w:rFonts w:ascii="Times New Roman" w:hAnsi="Times New Roman" w:cs="Times New Roman" w:hint="eastAsia"/>
            <w:szCs w:val="16"/>
          </w:rPr>
          <w:t>所用的</w:t>
        </w:r>
      </w:ins>
      <w:ins w:id="1092" w:author="Martin Ma" w:date="2025-09-02T20:58:00Z" w16du:dateUtc="2025-09-03T03:58:00Z">
        <w:r w:rsidR="0021485D">
          <w:rPr>
            <w:rFonts w:ascii="Times New Roman" w:hAnsi="Times New Roman" w:cs="Times New Roman" w:hint="eastAsia"/>
            <w:szCs w:val="16"/>
          </w:rPr>
          <w:t>模版</w:t>
        </w:r>
      </w:ins>
      <w:ins w:id="1093" w:author="Martin Ma" w:date="2025-09-02T20:56:00Z" w16du:dateUtc="2025-09-03T03:56:00Z">
        <w:r w:rsidR="00787B82">
          <w:rPr>
            <w:rFonts w:ascii="Times New Roman" w:hAnsi="Times New Roman" w:cs="Times New Roman" w:hint="eastAsia"/>
            <w:szCs w:val="16"/>
          </w:rPr>
          <w:t>参数</w:t>
        </w:r>
      </w:ins>
      <w:proofErr w:type="gramEnd"/>
    </w:p>
    <w:p w14:paraId="77E894B7" w14:textId="1AE45D62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</w:r>
      <w:r w:rsidR="00E6586A">
        <w:rPr>
          <w:rFonts w:ascii="Times New Roman" w:hAnsi="Times New Roman" w:cs="Times New Roman"/>
          <w:szCs w:val="16"/>
        </w:rPr>
        <w:tab/>
      </w:r>
      <w:r w:rsidRPr="00E6586A">
        <w:rPr>
          <w:rFonts w:ascii="Times New Roman" w:hAnsi="Times New Roman" w:cs="Times New Roman"/>
          <w:szCs w:val="16"/>
        </w:rPr>
        <w:t xml:space="preserve">void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CN&lt;T, par, BT&gt; </w:t>
      </w:r>
      <w:proofErr w:type="gramStart"/>
      <w:r w:rsidRPr="00E6586A">
        <w:rPr>
          <w:rFonts w:ascii="Times New Roman" w:hAnsi="Times New Roman" w:cs="Times New Roman"/>
          <w:szCs w:val="16"/>
        </w:rPr>
        <w:t>obj){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......} </w:t>
      </w:r>
      <w:r w:rsidRPr="00E6586A">
        <w:rPr>
          <w:rFonts w:ascii="Times New Roman" w:hAnsi="Times New Roman" w:cs="Times New Roman"/>
          <w:szCs w:val="16"/>
        </w:rPr>
        <w:t>或是</w:t>
      </w:r>
      <w:ins w:id="1094" w:author="Martin Ma" w:date="2025-08-09T15:03:00Z" w16du:dateUtc="2025-08-09T22:03:00Z">
        <w:r w:rsidR="00146C04">
          <w:rPr>
            <w:rFonts w:ascii="Times New Roman" w:hAnsi="Times New Roman" w:cs="Times New Roman" w:hint="eastAsia"/>
            <w:szCs w:val="16"/>
          </w:rPr>
          <w:t>先</w:t>
        </w:r>
      </w:ins>
      <w:r w:rsidRPr="00E6586A">
        <w:rPr>
          <w:rFonts w:ascii="Times New Roman" w:hAnsi="Times New Roman" w:cs="Times New Roman"/>
          <w:szCs w:val="16"/>
        </w:rPr>
        <w:t>声明</w:t>
      </w:r>
      <w:r w:rsidRPr="00E6586A">
        <w:rPr>
          <w:rFonts w:ascii="Times New Roman" w:hAnsi="Times New Roman" w:cs="Times New Roman"/>
          <w:szCs w:val="16"/>
        </w:rPr>
        <w:t xml:space="preserve"> void </w:t>
      </w:r>
      <w:proofErr w:type="spellStart"/>
      <w:proofErr w:type="gram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(</w:t>
      </w:r>
      <w:proofErr w:type="gramEnd"/>
      <w:r w:rsidRPr="00E6586A">
        <w:rPr>
          <w:rFonts w:ascii="Times New Roman" w:hAnsi="Times New Roman" w:cs="Times New Roman"/>
          <w:szCs w:val="16"/>
        </w:rPr>
        <w:t xml:space="preserve">CN&lt;T, par, BT&gt; obj); </w:t>
      </w:r>
      <w:r w:rsidRPr="00E6586A">
        <w:rPr>
          <w:rFonts w:ascii="Times New Roman" w:hAnsi="Times New Roman" w:cs="Times New Roman"/>
          <w:szCs w:val="16"/>
        </w:rPr>
        <w:t>在类之后定义</w:t>
      </w:r>
    </w:p>
    <w:p w14:paraId="309E1F27" w14:textId="54708272" w:rsidR="00145A41" w:rsidRPr="00E6586A" w:rsidRDefault="00CF42EC" w:rsidP="00145A41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szCs w:val="16"/>
        </w:rPr>
        <w:t xml:space="preserve">        </w:t>
      </w:r>
    </w:p>
    <w:p w14:paraId="47C57F48" w14:textId="0FA9CEE8" w:rsidR="00CF42EC" w:rsidRDefault="00063138" w:rsidP="00145A41">
      <w:pPr>
        <w:pStyle w:val="af"/>
        <w:rPr>
          <w:rFonts w:ascii="Times New Roman" w:hAnsi="Times New Roman" w:cs="Times New Roman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0D7B" wp14:editId="601C7A1A">
                <wp:simplePos x="0" y="0"/>
                <wp:positionH relativeFrom="column">
                  <wp:posOffset>-91440</wp:posOffset>
                </wp:positionH>
                <wp:positionV relativeFrom="paragraph">
                  <wp:posOffset>-435610</wp:posOffset>
                </wp:positionV>
                <wp:extent cx="0" cy="9976485"/>
                <wp:effectExtent l="0" t="0" r="38100" b="24765"/>
                <wp:wrapNone/>
                <wp:docPr id="1903971565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1B72D" id="直接连接符 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-34.3pt" to="-7.2pt,7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1&#10;sQDb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145A41" w:rsidRPr="00E6586A">
        <w:rPr>
          <w:rFonts w:ascii="Times New Roman" w:hAnsi="Times New Roman" w:cs="Times New Roman"/>
          <w:szCs w:val="16"/>
        </w:rPr>
        <w:tab/>
      </w:r>
    </w:p>
    <w:p w14:paraId="3D1DD995" w14:textId="761913C8" w:rsidR="00145A41" w:rsidRPr="009A7AAA" w:rsidRDefault="00CF42EC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ab/>
        <w:t xml:space="preserve">   </w:t>
      </w:r>
      <w:r w:rsidR="00145A41" w:rsidRPr="009A7AAA">
        <w:rPr>
          <w:rFonts w:ascii="Times New Roman" w:hAnsi="Times New Roman" w:cs="Times New Roman"/>
          <w:szCs w:val="16"/>
        </w:rPr>
        <w:t>使用过程</w:t>
      </w:r>
      <w:r w:rsidR="00145A41" w:rsidRPr="009A7AAA">
        <w:rPr>
          <w:rFonts w:ascii="Times New Roman" w:hAnsi="Times New Roman" w:cs="Times New Roman"/>
          <w:szCs w:val="16"/>
        </w:rPr>
        <w:t xml:space="preserve">: </w:t>
      </w:r>
    </w:p>
    <w:p w14:paraId="3D310EBB" w14:textId="05A23D94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r w:rsidRPr="009A7AAA">
        <w:rPr>
          <w:rFonts w:ascii="Times New Roman" w:hAnsi="Times New Roman" w:cs="Times New Roman"/>
          <w:szCs w:val="16"/>
        </w:rPr>
        <w:t>class&lt;</w:t>
      </w:r>
      <w:proofErr w:type="spellStart"/>
      <w:r w:rsidRPr="009A7AAA">
        <w:rPr>
          <w:rFonts w:ascii="Times New Roman" w:hAnsi="Times New Roman" w:cs="Times New Roman"/>
          <w:szCs w:val="16"/>
        </w:rPr>
        <w:t>Real_Parameters</w:t>
      </w:r>
      <w:proofErr w:type="spellEnd"/>
      <w:r w:rsidRPr="009A7AAA">
        <w:rPr>
          <w:rFonts w:ascii="Times New Roman" w:hAnsi="Times New Roman" w:cs="Times New Roman"/>
          <w:szCs w:val="16"/>
        </w:rPr>
        <w:t xml:space="preserve">&gt; </w:t>
      </w:r>
      <w:proofErr w:type="gramStart"/>
      <w:r w:rsidRPr="009A7AAA">
        <w:rPr>
          <w:rFonts w:ascii="Times New Roman" w:hAnsi="Times New Roman" w:cs="Times New Roman"/>
          <w:szCs w:val="16"/>
        </w:rPr>
        <w:t>obj();</w:t>
      </w:r>
      <w:proofErr w:type="gramEnd"/>
    </w:p>
    <w:p w14:paraId="1E0F0177" w14:textId="3DF77EA8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proofErr w:type="spellStart"/>
      <w:proofErr w:type="gramStart"/>
      <w:r w:rsidRPr="009A7AAA">
        <w:rPr>
          <w:rFonts w:ascii="Times New Roman" w:hAnsi="Times New Roman" w:cs="Times New Roman"/>
          <w:szCs w:val="16"/>
        </w:rPr>
        <w:t>obj.func</w:t>
      </w:r>
      <w:proofErr w:type="spellEnd"/>
      <w:r w:rsidRPr="009A7AAA">
        <w:rPr>
          <w:rFonts w:ascii="Times New Roman" w:hAnsi="Times New Roman" w:cs="Times New Roman"/>
          <w:szCs w:val="16"/>
        </w:rPr>
        <w:t>(...);</w:t>
      </w:r>
      <w:proofErr w:type="gramEnd"/>
    </w:p>
    <w:p w14:paraId="40B7EA6D" w14:textId="15602133" w:rsidR="00145A41" w:rsidRPr="009A7AA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9A7AAA">
        <w:rPr>
          <w:rFonts w:ascii="Times New Roman" w:hAnsi="Times New Roman" w:cs="Times New Roman"/>
          <w:szCs w:val="16"/>
        </w:rPr>
        <w:tab/>
      </w:r>
      <w:r w:rsidR="00CF42EC" w:rsidRPr="009A7AAA">
        <w:rPr>
          <w:rFonts w:ascii="Times New Roman" w:hAnsi="Times New Roman" w:cs="Times New Roman"/>
          <w:szCs w:val="16"/>
        </w:rPr>
        <w:tab/>
      </w:r>
      <w:proofErr w:type="spellStart"/>
      <w:r w:rsidRPr="009A7AAA">
        <w:rPr>
          <w:rFonts w:ascii="Times New Roman" w:hAnsi="Times New Roman" w:cs="Times New Roman"/>
          <w:szCs w:val="16"/>
        </w:rPr>
        <w:t>obj.func</w:t>
      </w:r>
      <w:proofErr w:type="spellEnd"/>
      <w:r w:rsidRPr="009A7AAA">
        <w:rPr>
          <w:rFonts w:ascii="Times New Roman" w:hAnsi="Times New Roman" w:cs="Times New Roman"/>
          <w:szCs w:val="16"/>
        </w:rPr>
        <w:t>&lt;</w:t>
      </w:r>
      <w:r w:rsidRPr="009A7AAA">
        <w:rPr>
          <w:rFonts w:ascii="Times New Roman" w:hAnsi="Times New Roman" w:cs="Times New Roman"/>
          <w:szCs w:val="16"/>
        </w:rPr>
        <w:t>实例化参数</w:t>
      </w:r>
      <w:r w:rsidRPr="009A7AAA">
        <w:rPr>
          <w:rFonts w:ascii="Times New Roman" w:hAnsi="Times New Roman" w:cs="Times New Roman"/>
          <w:szCs w:val="16"/>
        </w:rPr>
        <w:t>&gt;(...);</w:t>
      </w:r>
    </w:p>
    <w:p w14:paraId="6AA93A47" w14:textId="37F7F140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792D9819" w14:textId="15FC8AE7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</w:p>
    <w:p w14:paraId="6530DCE8" w14:textId="496482A2" w:rsidR="00145A41" w:rsidRPr="00E6586A" w:rsidRDefault="00145A41" w:rsidP="00CF42EC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>Note that:</w:t>
      </w:r>
    </w:p>
    <w:p w14:paraId="1E97AACB" w14:textId="0088C899" w:rsidR="00145A41" w:rsidRPr="00E6586A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(1) </w:t>
      </w:r>
      <w:r w:rsidRPr="00E6586A">
        <w:rPr>
          <w:rFonts w:ascii="Times New Roman" w:hAnsi="Times New Roman" w:cs="Times New Roman"/>
          <w:szCs w:val="16"/>
        </w:rPr>
        <w:t>调用优先级</w:t>
      </w:r>
      <w:r w:rsidRPr="00E6586A">
        <w:rPr>
          <w:rFonts w:ascii="Times New Roman" w:hAnsi="Times New Roman" w:cs="Times New Roman"/>
          <w:szCs w:val="16"/>
        </w:rPr>
        <w:t xml:space="preserve">: </w:t>
      </w:r>
      <w:r w:rsidRPr="00E6586A">
        <w:rPr>
          <w:rFonts w:ascii="Times New Roman" w:hAnsi="Times New Roman" w:cs="Times New Roman"/>
          <w:szCs w:val="16"/>
        </w:rPr>
        <w:t>同名</w:t>
      </w:r>
      <w:proofErr w:type="spellStart"/>
      <w:r w:rsidRPr="00E6586A">
        <w:rPr>
          <w:rFonts w:ascii="Times New Roman" w:hAnsi="Times New Roman" w:cs="Times New Roman"/>
          <w:szCs w:val="16"/>
        </w:rPr>
        <w:t>func</w:t>
      </w:r>
      <w:proofErr w:type="spellEnd"/>
      <w:r w:rsidRPr="00E6586A">
        <w:rPr>
          <w:rFonts w:ascii="Times New Roman" w:hAnsi="Times New Roman" w:cs="Times New Roman"/>
          <w:szCs w:val="16"/>
        </w:rPr>
        <w:t>或类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Pr="00243618">
        <w:rPr>
          <w:rFonts w:ascii="Times New Roman" w:hAnsi="Times New Roman" w:cs="Times New Roman"/>
          <w:b/>
          <w:bCs/>
          <w:szCs w:val="16"/>
        </w:rPr>
        <w:t>&gt;</w:t>
      </w:r>
      <w:r w:rsidRPr="00E6586A">
        <w:rPr>
          <w:rFonts w:ascii="Times New Roman" w:hAnsi="Times New Roman" w:cs="Times New Roman"/>
          <w:szCs w:val="16"/>
        </w:rPr>
        <w:t xml:space="preserve">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  (</w:t>
      </w:r>
      <w:r w:rsidRPr="00E6586A">
        <w:rPr>
          <w:rFonts w:ascii="Times New Roman" w:hAnsi="Times New Roman" w:cs="Times New Roman"/>
          <w:szCs w:val="16"/>
        </w:rPr>
        <w:t>如果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能更好的匹配则优先调用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 xml:space="preserve">) </w:t>
      </w:r>
    </w:p>
    <w:p w14:paraId="4FA529AD" w14:textId="782F5028" w:rsidR="00243618" w:rsidRDefault="00145A41" w:rsidP="00145A41">
      <w:pPr>
        <w:pStyle w:val="af"/>
        <w:rPr>
          <w:rFonts w:ascii="Times New Roman" w:hAnsi="Times New Roman" w:cs="Times New Roman"/>
          <w:szCs w:val="16"/>
        </w:rPr>
      </w:pPr>
      <w:r w:rsidRPr="00E6586A">
        <w:rPr>
          <w:rFonts w:ascii="Times New Roman" w:hAnsi="Times New Roman" w:cs="Times New Roman"/>
          <w:szCs w:val="16"/>
        </w:rPr>
        <w:t xml:space="preserve">   (2)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proofErr w:type="gramStart"/>
      <w:r w:rsidRPr="00E6586A">
        <w:rPr>
          <w:rFonts w:ascii="Times New Roman" w:hAnsi="Times New Roman" w:cs="Times New Roman"/>
          <w:szCs w:val="16"/>
        </w:rPr>
        <w:t>分文件</w:t>
      </w:r>
      <w:proofErr w:type="gramEnd"/>
      <w:r w:rsidRPr="00E6586A">
        <w:rPr>
          <w:rFonts w:ascii="Times New Roman" w:hAnsi="Times New Roman" w:cs="Times New Roman"/>
          <w:szCs w:val="16"/>
        </w:rPr>
        <w:t>写时</w:t>
      </w:r>
      <w:r w:rsidRPr="00E6586A">
        <w:rPr>
          <w:rFonts w:ascii="Times New Roman" w:hAnsi="Times New Roman" w:cs="Times New Roman"/>
          <w:szCs w:val="16"/>
        </w:rPr>
        <w:t xml:space="preserve">, </w:t>
      </w:r>
      <w:r w:rsidRPr="00E6586A">
        <w:rPr>
          <w:rFonts w:ascii="Times New Roman" w:hAnsi="Times New Roman" w:cs="Times New Roman"/>
          <w:szCs w:val="16"/>
        </w:rPr>
        <w:t>调用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243618">
        <w:rPr>
          <w:rFonts w:ascii="Times New Roman" w:hAnsi="Times New Roman" w:cs="Times New Roman" w:hint="eastAsia"/>
          <w:szCs w:val="16"/>
        </w:rPr>
        <w:t>定义的</w:t>
      </w:r>
      <w:r w:rsidRPr="00E6586A">
        <w:rPr>
          <w:rFonts w:ascii="Times New Roman" w:hAnsi="Times New Roman" w:cs="Times New Roman"/>
          <w:szCs w:val="16"/>
        </w:rPr>
        <w:t>文件</w:t>
      </w:r>
      <w:r w:rsidRPr="00E6586A">
        <w:rPr>
          <w:rFonts w:ascii="Times New Roman" w:hAnsi="Times New Roman" w:cs="Times New Roman"/>
          <w:szCs w:val="16"/>
        </w:rPr>
        <w:t>#include&lt;template.cpp&gt;</w:t>
      </w:r>
      <w:r w:rsidRPr="00E6586A">
        <w:rPr>
          <w:rFonts w:ascii="Times New Roman" w:hAnsi="Times New Roman" w:cs="Times New Roman"/>
          <w:szCs w:val="16"/>
        </w:rPr>
        <w:t>而不是</w:t>
      </w:r>
      <w:r w:rsidR="00243618">
        <w:rPr>
          <w:rFonts w:ascii="Times New Roman" w:hAnsi="Times New Roman" w:cs="Times New Roman" w:hint="eastAsia"/>
          <w:szCs w:val="16"/>
        </w:rPr>
        <w:t>声明的</w:t>
      </w:r>
      <w:proofErr w:type="spellStart"/>
      <w:r w:rsidRPr="00E6586A">
        <w:rPr>
          <w:rFonts w:ascii="Times New Roman" w:hAnsi="Times New Roman" w:cs="Times New Roman"/>
          <w:szCs w:val="16"/>
        </w:rPr>
        <w:t>template.h</w:t>
      </w:r>
      <w:proofErr w:type="spellEnd"/>
      <w:r w:rsidRPr="00E6586A">
        <w:rPr>
          <w:rFonts w:ascii="Times New Roman" w:hAnsi="Times New Roman" w:cs="Times New Roman"/>
          <w:szCs w:val="16"/>
        </w:rPr>
        <w:t>因为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Pr="00E6586A">
        <w:rPr>
          <w:rFonts w:ascii="Times New Roman" w:hAnsi="Times New Roman" w:cs="Times New Roman"/>
          <w:szCs w:val="16"/>
        </w:rPr>
        <w:t>是编译</w:t>
      </w:r>
    </w:p>
    <w:p w14:paraId="42715329" w14:textId="2D8D642E" w:rsidR="00243618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145A41" w:rsidRPr="00E6586A">
        <w:rPr>
          <w:rFonts w:ascii="Times New Roman" w:hAnsi="Times New Roman" w:cs="Times New Roman"/>
          <w:szCs w:val="16"/>
        </w:rPr>
        <w:t>期间定义的</w:t>
      </w:r>
      <w:r w:rsidR="00145A41" w:rsidRPr="00E6586A">
        <w:rPr>
          <w:rFonts w:ascii="Times New Roman" w:hAnsi="Times New Roman" w:cs="Times New Roman"/>
          <w:szCs w:val="16"/>
        </w:rPr>
        <w:t xml:space="preserve">, </w:t>
      </w:r>
      <w:r w:rsidR="00145A41" w:rsidRPr="00E6586A">
        <w:rPr>
          <w:rFonts w:ascii="Times New Roman" w:hAnsi="Times New Roman" w:cs="Times New Roman"/>
          <w:szCs w:val="16"/>
        </w:rPr>
        <w:t>或者把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都写到</w:t>
      </w:r>
      <w:r w:rsidR="00145A41" w:rsidRPr="00E6586A">
        <w:rPr>
          <w:rFonts w:ascii="Times New Roman" w:hAnsi="Times New Roman" w:cs="Times New Roman"/>
          <w:szCs w:val="16"/>
        </w:rPr>
        <w:t>.</w:t>
      </w:r>
      <w:proofErr w:type="spellStart"/>
      <w:r w:rsidR="00145A41" w:rsidRPr="00E6586A">
        <w:rPr>
          <w:rFonts w:ascii="Times New Roman" w:hAnsi="Times New Roman" w:cs="Times New Roman"/>
          <w:szCs w:val="16"/>
        </w:rPr>
        <w:t>hpp</w:t>
      </w:r>
      <w:proofErr w:type="spellEnd"/>
      <w:r w:rsidR="00145A41" w:rsidRPr="00E6586A">
        <w:rPr>
          <w:rFonts w:ascii="Times New Roman" w:hAnsi="Times New Roman" w:cs="Times New Roman"/>
          <w:szCs w:val="16"/>
        </w:rPr>
        <w:t>文件里</w:t>
      </w:r>
      <w:r>
        <w:rPr>
          <w:rFonts w:ascii="Times New Roman" w:hAnsi="Times New Roman" w:cs="Times New Roman" w:hint="eastAsia"/>
          <w:szCs w:val="16"/>
        </w:rPr>
        <w:t xml:space="preserve"> </w:t>
      </w:r>
      <w:r w:rsidR="00145A41" w:rsidRPr="00E6586A">
        <w:rPr>
          <w:rFonts w:ascii="Times New Roman" w:hAnsi="Times New Roman" w:cs="Times New Roman"/>
          <w:szCs w:val="16"/>
        </w:rPr>
        <w:t>(</w:t>
      </w:r>
      <w:r w:rsidR="00145A41" w:rsidRPr="00E6586A">
        <w:rPr>
          <w:rFonts w:ascii="Times New Roman" w:hAnsi="Times New Roman" w:cs="Times New Roman"/>
          <w:szCs w:val="16"/>
        </w:rPr>
        <w:t>表示这个文件里是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 xml:space="preserve">) 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在头文件里被多个文件调</w:t>
      </w:r>
    </w:p>
    <w:p w14:paraId="33D63A8B" w14:textId="401D4C78" w:rsidR="00145A41" w:rsidRPr="00E6586A" w:rsidRDefault="00243618" w:rsidP="00243618">
      <w:pPr>
        <w:pStyle w:val="af"/>
        <w:ind w:firstLineChars="300" w:firstLine="480"/>
        <w:rPr>
          <w:rFonts w:ascii="Times New Roman" w:hAnsi="Times New Roman" w:cs="Times New Roman"/>
          <w:szCs w:val="16"/>
        </w:rPr>
      </w:pPr>
      <w:r w:rsidRPr="00243618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proofErr w:type="gramStart"/>
      <w:r w:rsidR="00145A41" w:rsidRPr="00E6586A">
        <w:rPr>
          <w:rFonts w:ascii="Times New Roman" w:hAnsi="Times New Roman" w:cs="Times New Roman"/>
          <w:szCs w:val="16"/>
        </w:rPr>
        <w:t>用不会</w:t>
      </w:r>
      <w:proofErr w:type="gramEnd"/>
      <w:r w:rsidR="00145A41" w:rsidRPr="00E6586A">
        <w:rPr>
          <w:rFonts w:ascii="Times New Roman" w:hAnsi="Times New Roman" w:cs="Times New Roman"/>
          <w:szCs w:val="16"/>
        </w:rPr>
        <w:t>出现重复定义现象</w:t>
      </w:r>
      <w:r w:rsidR="00145A41" w:rsidRPr="00E6586A">
        <w:rPr>
          <w:rFonts w:ascii="Times New Roman" w:hAnsi="Times New Roman" w:cs="Times New Roman"/>
          <w:szCs w:val="16"/>
        </w:rPr>
        <w:t xml:space="preserve"> (</w:t>
      </w:r>
      <w:r w:rsidR="00145A41" w:rsidRPr="00E6586A">
        <w:rPr>
          <w:rFonts w:ascii="Times New Roman" w:hAnsi="Times New Roman" w:cs="Times New Roman"/>
          <w:szCs w:val="16"/>
        </w:rPr>
        <w:t>函数</w:t>
      </w:r>
      <w:r w:rsidR="00E6586A" w:rsidRPr="00E6586A">
        <w:rPr>
          <w:rFonts w:ascii="Times New Roman" w:hAnsi="Times New Roman" w:cs="Times New Roman"/>
          <w:szCs w:val="16"/>
        </w:rPr>
        <w:t>模板</w:t>
      </w:r>
      <w:r w:rsidR="00145A41" w:rsidRPr="00E6586A">
        <w:rPr>
          <w:rFonts w:ascii="Times New Roman" w:hAnsi="Times New Roman" w:cs="Times New Roman"/>
          <w:szCs w:val="16"/>
        </w:rPr>
        <w:t>也可以用</w:t>
      </w:r>
      <w:r w:rsidR="00145A41" w:rsidRPr="00E6586A">
        <w:rPr>
          <w:rFonts w:ascii="Times New Roman" w:hAnsi="Times New Roman" w:cs="Times New Roman"/>
          <w:szCs w:val="16"/>
        </w:rPr>
        <w:t>inline)</w:t>
      </w:r>
    </w:p>
    <w:p w14:paraId="4AB0D2E9" w14:textId="11C02966" w:rsidR="00243618" w:rsidRPr="0048480A" w:rsidDel="009A7AAA" w:rsidRDefault="00145A41" w:rsidP="009A7AAA">
      <w:pPr>
        <w:pStyle w:val="af"/>
        <w:rPr>
          <w:del w:id="1095" w:author="Martin Ma" w:date="2025-08-09T14:44:00Z" w16du:dateUtc="2025-08-09T21:44:00Z"/>
          <w:rFonts w:ascii="Times New Roman" w:hAnsi="Times New Roman" w:cs="Times New Roman"/>
          <w:b/>
          <w:bCs/>
          <w:color w:val="EE0000"/>
          <w:szCs w:val="16"/>
          <w:rPrChange w:id="1096" w:author="Martin Ma" w:date="2025-08-09T14:52:00Z" w16du:dateUtc="2025-08-09T21:52:00Z">
            <w:rPr>
              <w:del w:id="1097" w:author="Martin Ma" w:date="2025-08-09T14:44:00Z" w16du:dateUtc="2025-08-09T21:44:00Z"/>
              <w:rFonts w:ascii="Times New Roman" w:hAnsi="Times New Roman" w:cs="Times New Roman"/>
              <w:szCs w:val="16"/>
            </w:rPr>
          </w:rPrChange>
        </w:rPr>
      </w:pPr>
      <w:r w:rsidRPr="00E6586A">
        <w:rPr>
          <w:rFonts w:ascii="Times New Roman" w:hAnsi="Times New Roman" w:cs="Times New Roman"/>
          <w:szCs w:val="16"/>
        </w:rPr>
        <w:t xml:space="preserve">   (3) </w:t>
      </w:r>
      <w:del w:id="1098" w:author="Martin Ma" w:date="2025-08-09T14:44:00Z" w16du:dateUtc="2025-08-09T21:44:00Z"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09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  <w:r w:rsidR="00E6586A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0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模板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101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02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103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 xml:space="preserve">&gt;; 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04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然后</w:delText>
        </w:r>
        <w:r w:rsidR="00243618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0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在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0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其他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107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.cpp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08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文件里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109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extern template MODEL&lt;</w:delText>
        </w:r>
        <w:r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10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具体参数</w:delText>
        </w:r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111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delText>&gt;</w:delText>
        </w:r>
      </w:del>
    </w:p>
    <w:p w14:paraId="31A8A721" w14:textId="77777777" w:rsidR="009A7AAA" w:rsidRPr="0048480A" w:rsidRDefault="00243618" w:rsidP="009A7AAA">
      <w:pPr>
        <w:pStyle w:val="af"/>
        <w:rPr>
          <w:ins w:id="1112" w:author="Martin Ma" w:date="2025-08-09T14:46:00Z" w16du:dateUtc="2025-08-09T21:46:00Z"/>
          <w:rFonts w:ascii="Times New Roman" w:hAnsi="Times New Roman" w:cs="Times New Roman"/>
          <w:szCs w:val="16"/>
        </w:rPr>
      </w:pPr>
      <w:del w:id="1113" w:author="Martin Ma" w:date="2025-08-09T14:44:00Z" w16du:dateUtc="2025-08-09T21:44:00Z">
        <w:r w:rsidRPr="0048480A" w:rsidDel="009A7AAA">
          <w:rPr>
            <w:rFonts w:ascii="Times New Roman" w:hAnsi="Times New Roman" w:cs="Times New Roman"/>
            <w:b/>
            <w:bCs/>
            <w:color w:val="EE0000"/>
            <w:szCs w:val="16"/>
            <w:rPrChange w:id="1114" w:author="Martin Ma" w:date="2025-08-09T14:52:00Z" w16du:dateUtc="2025-08-09T21:52:00Z">
              <w:rPr>
                <w:rFonts w:ascii="Times New Roman" w:hAnsi="Times New Roman" w:cs="Times New Roman"/>
                <w:color w:val="FFFFFF" w:themeColor="background1"/>
                <w:szCs w:val="16"/>
              </w:rPr>
            </w:rPrChange>
          </w:rPr>
          <w:delText>.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15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从而</w:delText>
        </w:r>
        <w:r w:rsidR="007565FE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16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不用重复</w:delText>
        </w:r>
        <w:r w:rsidR="00145A41" w:rsidRPr="0048480A" w:rsidDel="009A7AA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17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delText>实例化</w:delText>
        </w:r>
      </w:del>
      <w:ins w:id="1118" w:author="Martin Ma" w:date="2025-08-09T14:44:00Z" w16du:dateUtc="2025-08-09T21:44:00Z">
        <w:r w:rsidR="009A7AAA" w:rsidRPr="0048480A">
          <w:rPr>
            <w:rFonts w:ascii="Times New Roman" w:hAnsi="Times New Roman" w:cs="Times New Roman" w:hint="eastAsia"/>
            <w:b/>
            <w:bCs/>
            <w:color w:val="EE0000"/>
            <w:szCs w:val="16"/>
            <w:rPrChange w:id="1119" w:author="Martin Ma" w:date="2025-08-09T14:52:00Z" w16du:dateUtc="2025-08-09T21:52:00Z">
              <w:rPr>
                <w:rFonts w:ascii="Times New Roman" w:hAnsi="Times New Roman" w:cs="Times New Roman" w:hint="eastAsia"/>
                <w:szCs w:val="16"/>
              </w:rPr>
            </w:rPrChange>
          </w:rPr>
          <w:t>模版的显示实例化</w:t>
        </w:r>
        <w:r w:rsidR="009A7AAA" w:rsidRPr="0048480A">
          <w:rPr>
            <w:rFonts w:ascii="Times New Roman" w:hAnsi="Times New Roman" w:cs="Times New Roman"/>
            <w:b/>
            <w:bCs/>
            <w:color w:val="EE0000"/>
            <w:szCs w:val="16"/>
            <w:rPrChange w:id="1120" w:author="Martin Ma" w:date="2025-08-09T14:52:00Z" w16du:dateUtc="2025-08-09T21:52:00Z">
              <w:rPr>
                <w:rFonts w:ascii="Times New Roman" w:hAnsi="Times New Roman" w:cs="Times New Roman"/>
                <w:szCs w:val="16"/>
              </w:rPr>
            </w:rPrChange>
          </w:rPr>
          <w:t>:</w:t>
        </w:r>
        <w:r w:rsidR="009A7AAA" w:rsidRPr="0048480A">
          <w:rPr>
            <w:rFonts w:ascii="Times New Roman" w:hAnsi="Times New Roman" w:cs="Times New Roman"/>
            <w:szCs w:val="16"/>
          </w:rPr>
          <w:t xml:space="preserve"> template class CNT&lt;</w:t>
        </w:r>
      </w:ins>
      <w:ins w:id="1121" w:author="Martin Ma" w:date="2025-08-09T14:45:00Z" w16du:dateUtc="2025-08-09T21:45:00Z">
        <w:r w:rsidR="009A7AAA" w:rsidRPr="0048480A">
          <w:rPr>
            <w:rFonts w:ascii="Times New Roman" w:hAnsi="Times New Roman" w:cs="Times New Roman" w:hint="eastAsia"/>
            <w:szCs w:val="16"/>
          </w:rPr>
          <w:t>具体参数</w:t>
        </w:r>
      </w:ins>
      <w:ins w:id="1122" w:author="Martin Ma" w:date="2025-08-09T14:44:00Z" w16du:dateUtc="2025-08-09T21:44:00Z">
        <w:r w:rsidR="009A7AAA" w:rsidRPr="0048480A">
          <w:rPr>
            <w:rFonts w:ascii="Times New Roman" w:hAnsi="Times New Roman" w:cs="Times New Roman"/>
            <w:szCs w:val="16"/>
          </w:rPr>
          <w:t>&gt;</w:t>
        </w:r>
      </w:ins>
      <w:ins w:id="1123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</w:p>
    <w:p w14:paraId="65D777D3" w14:textId="4B2EEB51" w:rsidR="0073081E" w:rsidRPr="0048480A" w:rsidRDefault="00D84F98">
      <w:pPr>
        <w:pStyle w:val="af"/>
        <w:ind w:left="1260" w:firstLineChars="400" w:firstLine="640"/>
        <w:rPr>
          <w:ins w:id="1124" w:author="Martin Ma" w:date="2025-08-09T14:46:00Z" w16du:dateUtc="2025-08-09T21:46:00Z"/>
          <w:rFonts w:ascii="Times New Roman" w:hAnsi="Times New Roman" w:cs="Times New Roman"/>
          <w:szCs w:val="16"/>
        </w:rPr>
        <w:pPrChange w:id="1125" w:author="Martin Ma" w:date="2025-08-18T23:42:00Z" w16du:dateUtc="2025-08-19T06:42:00Z">
          <w:pPr>
            <w:pStyle w:val="af"/>
            <w:ind w:left="1260" w:firstLineChars="350" w:firstLine="560"/>
          </w:pPr>
        </w:pPrChange>
      </w:pPr>
      <w:ins w:id="1126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 xml:space="preserve">template </w:t>
        </w:r>
        <w:proofErr w:type="spellStart"/>
        <w:r w:rsidRPr="0048480A">
          <w:rPr>
            <w:rFonts w:ascii="Times New Roman" w:hAnsi="Times New Roman" w:cs="Times New Roman"/>
            <w:szCs w:val="16"/>
          </w:rPr>
          <w:t>Real_</w:t>
        </w:r>
        <w:r>
          <w:rPr>
            <w:rFonts w:ascii="Times New Roman" w:hAnsi="Times New Roman" w:cs="Times New Roman" w:hint="eastAsia"/>
            <w:szCs w:val="16"/>
          </w:rPr>
          <w:t>R</w:t>
        </w:r>
      </w:ins>
      <w:ins w:id="1127" w:author="Martin Ma" w:date="2025-09-27T19:37:00Z" w16du:dateUtc="2025-09-28T02:37:00Z">
        <w:r w:rsidR="00E56C5A">
          <w:rPr>
            <w:rFonts w:ascii="Times New Roman" w:hAnsi="Times New Roman" w:cs="Times New Roman" w:hint="eastAsia"/>
            <w:szCs w:val="16"/>
          </w:rPr>
          <w:t>T</w:t>
        </w:r>
      </w:ins>
      <w:proofErr w:type="spellEnd"/>
      <w:ins w:id="1128" w:author="Martin Ma" w:date="2025-08-18T23:41:00Z" w16du:dateUtc="2025-08-19T06:41:00Z">
        <w:r w:rsidRPr="00882EA4">
          <w:rPr>
            <w:rFonts w:ascii="Times New Roman" w:hAnsi="Times New Roman" w:cs="Times New Roman"/>
            <w:color w:val="E8E8E8" w:themeColor="background2"/>
            <w:szCs w:val="16"/>
          </w:rPr>
          <w:t>.</w:t>
        </w:r>
        <w:r w:rsidRPr="0048480A">
          <w:rPr>
            <w:rFonts w:ascii="Times New Roman" w:hAnsi="Times New Roman" w:cs="Times New Roman"/>
            <w:szCs w:val="16"/>
          </w:rPr>
          <w:t xml:space="preserve"> </w:t>
        </w:r>
        <w:proofErr w:type="spellStart"/>
        <w:r w:rsidRPr="0048480A">
          <w:rPr>
            <w:rFonts w:ascii="Times New Roman" w:hAnsi="Times New Roman" w:cs="Times New Roman"/>
            <w:szCs w:val="16"/>
          </w:rPr>
          <w:t>func</w:t>
        </w:r>
        <w:proofErr w:type="spellEnd"/>
        <w:r w:rsidRPr="0048480A">
          <w:rPr>
            <w:rFonts w:ascii="Times New Roman" w:hAnsi="Times New Roman" w:cs="Times New Roman"/>
            <w:szCs w:val="16"/>
          </w:rPr>
          <w:t>&lt;</w:t>
        </w:r>
        <w:r w:rsidRPr="0048480A">
          <w:rPr>
            <w:rFonts w:ascii="Times New Roman" w:hAnsi="Times New Roman" w:cs="Times New Roman" w:hint="eastAsia"/>
            <w:szCs w:val="16"/>
          </w:rPr>
          <w:t>具体参数</w:t>
        </w:r>
        <w:r w:rsidRPr="0048480A">
          <w:rPr>
            <w:rFonts w:ascii="Times New Roman" w:hAnsi="Times New Roman" w:cs="Times New Roman"/>
            <w:szCs w:val="16"/>
          </w:rPr>
          <w:t>&gt;</w:t>
        </w:r>
      </w:ins>
      <w:ins w:id="1129" w:author="Martin Ma" w:date="2025-08-18T23:42:00Z" w16du:dateUtc="2025-08-19T06:42:00Z">
        <w:r w:rsidR="007D6BC9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1130" w:author="Martin Ma" w:date="2025-08-18T23:41:00Z" w16du:dateUtc="2025-08-19T06:41:00Z">
        <w:r w:rsidRPr="0048480A">
          <w:rPr>
            <w:rFonts w:ascii="Times New Roman" w:hAnsi="Times New Roman" w:cs="Times New Roman"/>
            <w:szCs w:val="16"/>
          </w:rPr>
          <w:t>(Real_DateType1, …</w:t>
        </w:r>
        <w:proofErr w:type="gramStart"/>
        <w:r w:rsidRPr="0048480A">
          <w:rPr>
            <w:rFonts w:ascii="Times New Roman" w:hAnsi="Times New Roman" w:cs="Times New Roman"/>
            <w:szCs w:val="16"/>
          </w:rPr>
          <w:t>);</w:t>
        </w:r>
        <w:r>
          <w:rPr>
            <w:rFonts w:ascii="Times New Roman" w:hAnsi="Times New Roman" w:cs="Times New Roman" w:hint="eastAsia"/>
            <w:szCs w:val="16"/>
          </w:rPr>
          <w:t xml:space="preserve">   </w:t>
        </w:r>
      </w:ins>
      <w:proofErr w:type="gramEnd"/>
      <w:ins w:id="1131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 xml:space="preserve"> </w:t>
        </w:r>
      </w:ins>
      <w:ins w:id="1132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(R</w:t>
        </w:r>
      </w:ins>
      <w:ins w:id="1133" w:author="Martin Ma" w:date="2025-09-27T19:37:00Z" w16du:dateUtc="2025-09-28T02:37:00Z">
        <w:r w:rsidR="00E56C5A">
          <w:rPr>
            <w:rFonts w:ascii="Times New Roman" w:hAnsi="Times New Roman" w:cs="Times New Roman" w:hint="eastAsia"/>
            <w:szCs w:val="16"/>
          </w:rPr>
          <w:t>T</w:t>
        </w:r>
      </w:ins>
      <w:ins w:id="1134" w:author="Martin Ma" w:date="2025-08-18T23:43:00Z" w16du:dateUtc="2025-08-19T06:43:00Z">
        <w:r w:rsidR="00B83BD0">
          <w:rPr>
            <w:rFonts w:ascii="Times New Roman" w:hAnsi="Times New Roman" w:cs="Times New Roman" w:hint="eastAsia"/>
            <w:szCs w:val="16"/>
          </w:rPr>
          <w:t>是</w:t>
        </w:r>
      </w:ins>
      <w:ins w:id="1135" w:author="Martin Ma" w:date="2025-08-18T23:41:00Z" w16du:dateUtc="2025-08-19T06:41:00Z">
        <w:r>
          <w:rPr>
            <w:rFonts w:ascii="Times New Roman" w:hAnsi="Times New Roman" w:cs="Times New Roman" w:hint="eastAsia"/>
            <w:szCs w:val="16"/>
          </w:rPr>
          <w:t>返回类型</w:t>
        </w:r>
      </w:ins>
      <w:proofErr w:type="gramStart"/>
      <w:ins w:id="1136" w:author="Martin Ma" w:date="2025-08-09T14:45:00Z" w16du:dateUtc="2025-08-09T21:45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  <w:ins w:id="1137" w:author="Martin Ma" w:date="2025-08-09T14:47:00Z" w16du:dateUtc="2025-08-09T21:47:00Z">
        <w:r w:rsidR="009A7AAA" w:rsidRPr="0048480A">
          <w:rPr>
            <w:rFonts w:ascii="Times New Roman" w:hAnsi="Times New Roman" w:cs="Times New Roman"/>
            <w:szCs w:val="16"/>
          </w:rPr>
          <w:t>;</w:t>
        </w:r>
      </w:ins>
      <w:proofErr w:type="gramEnd"/>
    </w:p>
    <w:p w14:paraId="6960E54C" w14:textId="0A735748" w:rsidR="00162AFE" w:rsidRPr="0048480A" w:rsidRDefault="009A7AAA" w:rsidP="00162AFE">
      <w:pPr>
        <w:pStyle w:val="af"/>
        <w:rPr>
          <w:ins w:id="1138" w:author="Martin Ma" w:date="2025-08-09T14:51:00Z" w16du:dateUtc="2025-08-09T21:51:00Z"/>
          <w:rFonts w:ascii="Times New Roman" w:hAnsi="Times New Roman" w:cs="Times New Roman"/>
          <w:szCs w:val="16"/>
        </w:rPr>
      </w:pPr>
      <w:ins w:id="1139" w:author="Martin Ma" w:date="2025-08-09T14:47:00Z" w16du:dateUtc="2025-08-09T21:47:00Z">
        <w:r w:rsidRPr="0048480A">
          <w:rPr>
            <w:rFonts w:ascii="Times New Roman" w:hAnsi="Times New Roman" w:cs="Times New Roman"/>
            <w:szCs w:val="16"/>
          </w:rPr>
          <w:tab/>
          <w:t xml:space="preserve"> </w:t>
        </w:r>
      </w:ins>
      <w:ins w:id="1140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(</w:t>
        </w:r>
        <w:r w:rsidRPr="0048480A">
          <w:rPr>
            <w:rFonts w:ascii="Times New Roman" w:hAnsi="Times New Roman" w:cs="Times New Roman" w:hint="eastAsia"/>
            <w:szCs w:val="16"/>
          </w:rPr>
          <w:t>一般在</w:t>
        </w:r>
      </w:ins>
      <w:ins w:id="1141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>A</w:t>
        </w:r>
      </w:ins>
      <w:ins w:id="1142" w:author="Martin Ma" w:date="2025-08-09T14:48:00Z" w16du:dateUtc="2025-08-09T21:48:00Z">
        <w:r w:rsidRPr="0048480A">
          <w:rPr>
            <w:rFonts w:ascii="Times New Roman" w:hAnsi="Times New Roman" w:cs="Times New Roman"/>
            <w:szCs w:val="16"/>
          </w:rPr>
          <w:t>.cpp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proofErr w:type="gramStart"/>
        <w:r w:rsidRPr="0048480A">
          <w:rPr>
            <w:rFonts w:ascii="Times New Roman" w:hAnsi="Times New Roman" w:cs="Times New Roman" w:hint="eastAsia"/>
            <w:szCs w:val="16"/>
          </w:rPr>
          <w:t>显式化实例</w:t>
        </w:r>
      </w:ins>
      <w:proofErr w:type="gramEnd"/>
      <w:ins w:id="1143" w:author="Martin Ma" w:date="2025-08-09T14:51:00Z" w16du:dateUtc="2025-08-09T21:51:00Z">
        <w:r w:rsidR="00162AFE" w:rsidRPr="0048480A">
          <w:rPr>
            <w:rFonts w:ascii="Times New Roman" w:hAnsi="Times New Roman" w:cs="Times New Roman" w:hint="eastAsia"/>
            <w:szCs w:val="16"/>
          </w:rPr>
          <w:t>模版</w:t>
        </w:r>
      </w:ins>
      <w:ins w:id="1144" w:author="Martin Ma" w:date="2025-08-09T14:49:00Z" w16du:dateUtc="2025-08-09T21:49:00Z">
        <w:r w:rsidRPr="0048480A">
          <w:rPr>
            <w:rFonts w:ascii="Times New Roman" w:hAnsi="Times New Roman" w:cs="Times New Roman"/>
            <w:szCs w:val="16"/>
          </w:rPr>
          <w:t xml:space="preserve">, </w:t>
        </w:r>
        <w:r w:rsidRPr="0048480A">
          <w:rPr>
            <w:rFonts w:ascii="Times New Roman" w:hAnsi="Times New Roman" w:cs="Times New Roman" w:hint="eastAsia"/>
            <w:szCs w:val="16"/>
          </w:rPr>
          <w:t>在</w:t>
        </w:r>
        <w:r w:rsidRPr="0048480A">
          <w:rPr>
            <w:rFonts w:ascii="Times New Roman" w:hAnsi="Times New Roman" w:cs="Times New Roman"/>
            <w:szCs w:val="16"/>
          </w:rPr>
          <w:t>.h</w:t>
        </w:r>
        <w:r w:rsidRPr="0048480A">
          <w:rPr>
            <w:rFonts w:ascii="Times New Roman" w:hAnsi="Times New Roman" w:cs="Times New Roman" w:hint="eastAsia"/>
            <w:szCs w:val="16"/>
          </w:rPr>
          <w:t>里</w:t>
        </w:r>
        <w:r w:rsidRPr="0048480A">
          <w:rPr>
            <w:rFonts w:ascii="Times New Roman" w:hAnsi="Times New Roman" w:cs="Times New Roman"/>
            <w:szCs w:val="16"/>
          </w:rPr>
          <w:t>extern</w:t>
        </w:r>
        <w:r w:rsidRPr="0048480A">
          <w:rPr>
            <w:rFonts w:ascii="Times New Roman" w:hAnsi="Times New Roman" w:cs="Times New Roman" w:hint="eastAsia"/>
            <w:szCs w:val="16"/>
          </w:rPr>
          <w:t>声明这些显示化实例的模版</w:t>
        </w:r>
      </w:ins>
      <w:ins w:id="1145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 xml:space="preserve">, </w:t>
        </w:r>
        <w:r w:rsidR="00162AFE" w:rsidRPr="0048480A">
          <w:rPr>
            <w:rFonts w:ascii="Times New Roman" w:hAnsi="Times New Roman" w:cs="Times New Roman" w:hint="eastAsia"/>
            <w:szCs w:val="16"/>
          </w:rPr>
          <w:t>在</w:t>
        </w:r>
      </w:ins>
      <w:ins w:id="1146" w:author="Martin Ma" w:date="2025-08-09T15:50:00Z" w16du:dateUtc="2025-08-09T22:50:00Z">
        <w:r w:rsidR="00CB3AFF">
          <w:rPr>
            <w:rFonts w:ascii="Times New Roman" w:hAnsi="Times New Roman" w:cs="Times New Roman" w:hint="eastAsia"/>
            <w:szCs w:val="16"/>
          </w:rPr>
          <w:t>O</w:t>
        </w:r>
      </w:ins>
      <w:ins w:id="1147" w:author="Martin Ma" w:date="2025-08-09T14:50:00Z" w16du:dateUtc="2025-08-09T21:50:00Z">
        <w:r w:rsidR="00162AFE" w:rsidRPr="0048480A">
          <w:rPr>
            <w:rFonts w:ascii="Times New Roman" w:hAnsi="Times New Roman" w:cs="Times New Roman"/>
            <w:szCs w:val="16"/>
          </w:rPr>
          <w:t>ther.cpp</w:t>
        </w:r>
        <w:r w:rsidR="00162AFE" w:rsidRPr="0048480A">
          <w:rPr>
            <w:rFonts w:ascii="Times New Roman" w:hAnsi="Times New Roman" w:cs="Times New Roman" w:hint="eastAsia"/>
            <w:szCs w:val="16"/>
          </w:rPr>
          <w:t>里通过</w:t>
        </w:r>
        <w:r w:rsidR="00162AFE" w:rsidRPr="0048480A">
          <w:rPr>
            <w:rFonts w:ascii="Times New Roman" w:hAnsi="Times New Roman" w:cs="Times New Roman"/>
            <w:szCs w:val="16"/>
          </w:rPr>
          <w:t>.h</w:t>
        </w:r>
        <w:r w:rsidR="00162AFE" w:rsidRPr="0048480A">
          <w:rPr>
            <w:rFonts w:ascii="Times New Roman" w:hAnsi="Times New Roman" w:cs="Times New Roman" w:hint="eastAsia"/>
            <w:szCs w:val="16"/>
          </w:rPr>
          <w:t>直</w:t>
        </w:r>
      </w:ins>
    </w:p>
    <w:p w14:paraId="72F588DD" w14:textId="2116239C" w:rsidR="009A7AAA" w:rsidRPr="0048480A" w:rsidRDefault="00162AFE">
      <w:pPr>
        <w:pStyle w:val="af"/>
        <w:ind w:left="420" w:firstLineChars="100" w:firstLine="160"/>
        <w:rPr>
          <w:rFonts w:ascii="Times New Roman" w:hAnsi="Times New Roman" w:cs="Times New Roman"/>
          <w:szCs w:val="16"/>
        </w:rPr>
        <w:pPrChange w:id="1148" w:author="Martin Ma" w:date="2025-08-09T14:51:00Z" w16du:dateUtc="2025-08-09T21:51:00Z">
          <w:pPr>
            <w:pStyle w:val="af"/>
            <w:ind w:firstLineChars="300" w:firstLine="480"/>
          </w:pPr>
        </w:pPrChange>
      </w:pPr>
      <w:proofErr w:type="gramStart"/>
      <w:ins w:id="1149" w:author="Martin Ma" w:date="2025-08-09T14:50:00Z" w16du:dateUtc="2025-08-09T21:50:00Z">
        <w:r w:rsidRPr="0048480A">
          <w:rPr>
            <w:rFonts w:ascii="Times New Roman" w:hAnsi="Times New Roman" w:cs="Times New Roman" w:hint="eastAsia"/>
            <w:szCs w:val="16"/>
          </w:rPr>
          <w:t>接使用</w:t>
        </w:r>
      </w:ins>
      <w:proofErr w:type="gramEnd"/>
      <w:ins w:id="1150" w:author="Martin Ma" w:date="2025-08-09T14:48:00Z" w16du:dateUtc="2025-08-09T21:48:00Z">
        <w:r w:rsidR="009A7AAA" w:rsidRPr="0048480A">
          <w:rPr>
            <w:rFonts w:ascii="Times New Roman" w:hAnsi="Times New Roman" w:cs="Times New Roman"/>
            <w:szCs w:val="16"/>
          </w:rPr>
          <w:t>)</w:t>
        </w:r>
      </w:ins>
    </w:p>
    <w:p w14:paraId="5AF2B5E9" w14:textId="40290508" w:rsidR="000764C8" w:rsidRPr="009A7AA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394F0EDA" w14:textId="733FCE09" w:rsidR="000764C8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60D7E0" w14:textId="77777777" w:rsidR="00024A98" w:rsidRPr="00E6586A" w:rsidRDefault="00024A98" w:rsidP="009B3660">
      <w:pPr>
        <w:pStyle w:val="af"/>
        <w:rPr>
          <w:rFonts w:ascii="Times New Roman" w:hAnsi="Times New Roman" w:cs="Times New Roman"/>
          <w:szCs w:val="16"/>
        </w:rPr>
      </w:pPr>
    </w:p>
    <w:p w14:paraId="7B1FD1B7" w14:textId="77777777" w:rsidR="00024A98" w:rsidRPr="00024A98" w:rsidRDefault="00024A98" w:rsidP="00024A98">
      <w:pPr>
        <w:spacing w:line="276" w:lineRule="auto"/>
        <w:rPr>
          <w:rFonts w:asciiTheme="minorEastAsia" w:hAnsiTheme="minorEastAsia" w:cs="Times New Roman" w:hint="eastAsia"/>
          <w:b/>
          <w:bCs/>
          <w:sz w:val="16"/>
          <w:szCs w:val="16"/>
        </w:rPr>
      </w:pPr>
      <w:r w:rsidRPr="00024A98">
        <w:rPr>
          <w:rFonts w:asciiTheme="minorEastAsia" w:hAnsiTheme="minorEastAsia" w:cs="Times New Roman" w:hint="eastAsia"/>
          <w:b/>
          <w:bCs/>
          <w:sz w:val="16"/>
          <w:szCs w:val="16"/>
        </w:rPr>
        <w:t>2 模版的全特化和偏特化</w:t>
      </w:r>
    </w:p>
    <w:p w14:paraId="0EBD429C" w14:textId="0C2DEB30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全特化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所有模板参数都被指定具体类型</w:t>
      </w:r>
    </w:p>
    <w:p w14:paraId="33BB7D2B" w14:textId="58A446AF" w:rsidR="00AB7F1F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偏特化</w:t>
      </w:r>
      <w:r w:rsidRPr="00024A98">
        <w:rPr>
          <w:rFonts w:ascii="Times New Roman" w:hAnsi="Times New Roman" w:cs="Times New Roman" w:hint="eastAsia"/>
          <w:szCs w:val="16"/>
        </w:rPr>
        <w:t xml:space="preserve">:  </w:t>
      </w:r>
      <w:r w:rsidRPr="00024A98">
        <w:rPr>
          <w:rFonts w:ascii="Times New Roman" w:hAnsi="Times New Roman" w:cs="Times New Roman" w:hint="eastAsia"/>
          <w:szCs w:val="16"/>
        </w:rPr>
        <w:t>只对部分模板参数进行特化</w:t>
      </w:r>
      <w:r w:rsidRPr="00024A98">
        <w:rPr>
          <w:rFonts w:ascii="Times New Roman" w:hAnsi="Times New Roman" w:cs="Times New Roman" w:hint="eastAsia"/>
          <w:szCs w:val="16"/>
        </w:rPr>
        <w:t xml:space="preserve"> (</w:t>
      </w:r>
      <w:proofErr w:type="gramStart"/>
      <w:r w:rsidRPr="00024A98">
        <w:rPr>
          <w:rFonts w:ascii="Times New Roman" w:hAnsi="Times New Roman" w:cs="Times New Roman" w:hint="eastAsia"/>
          <w:szCs w:val="16"/>
        </w:rPr>
        <w:t>只用于类模板</w:t>
      </w:r>
      <w:proofErr w:type="gramEnd"/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不能用于函数模版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一般用函数模版重载</w:t>
      </w:r>
      <w:r w:rsidRPr="00024A98">
        <w:rPr>
          <w:rFonts w:ascii="Times New Roman" w:hAnsi="Times New Roman" w:cs="Times New Roman" w:hint="eastAsia"/>
          <w:szCs w:val="16"/>
        </w:rPr>
        <w:t>(</w:t>
      </w:r>
      <w:r w:rsidRPr="00024A98">
        <w:rPr>
          <w:rFonts w:ascii="Times New Roman" w:hAnsi="Times New Roman" w:cs="Times New Roman" w:hint="eastAsia"/>
          <w:szCs w:val="16"/>
        </w:rPr>
        <w:t>再写</w:t>
      </w:r>
    </w:p>
    <w:p w14:paraId="0DB10828" w14:textId="68452542" w:rsidR="00024A98" w:rsidRPr="00024A98" w:rsidRDefault="00AB7F1F" w:rsidP="00AB7F1F">
      <w:pPr>
        <w:pStyle w:val="af"/>
        <w:ind w:left="840" w:firstLineChars="150" w:firstLine="240"/>
        <w:rPr>
          <w:rFonts w:ascii="Times New Roman" w:hAnsi="Times New Roman" w:cs="Times New Roman"/>
          <w:szCs w:val="16"/>
        </w:rPr>
      </w:pPr>
      <w:r w:rsidRPr="00AB7F1F">
        <w:rPr>
          <w:rFonts w:ascii="Times New Roman" w:hAnsi="Times New Roman" w:cs="Times New Roman" w:hint="eastAsia"/>
          <w:color w:val="FFFFFF" w:themeColor="background1"/>
          <w:szCs w:val="16"/>
        </w:rPr>
        <w:t>.</w:t>
      </w:r>
      <w:r w:rsidR="00024A98" w:rsidRPr="00024A98">
        <w:rPr>
          <w:rFonts w:ascii="Times New Roman" w:hAnsi="Times New Roman" w:cs="Times New Roman" w:hint="eastAsia"/>
          <w:szCs w:val="16"/>
        </w:rPr>
        <w:t>一个函数模版</w:t>
      </w:r>
      <w:r w:rsidR="00024A98" w:rsidRPr="00024A98">
        <w:rPr>
          <w:rFonts w:ascii="Times New Roman" w:hAnsi="Times New Roman" w:cs="Times New Roman" w:hint="eastAsia"/>
          <w:szCs w:val="16"/>
        </w:rPr>
        <w:t>))</w:t>
      </w:r>
    </w:p>
    <w:p w14:paraId="5B92A3D2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23A39F75" w14:textId="57826187" w:rsidR="00024A98" w:rsidRPr="00024A98" w:rsidRDefault="00B34424" w:rsidP="00024A98">
      <w:pPr>
        <w:pStyle w:val="af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 w:hint="eastAsia"/>
          <w:noProof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B08D4" wp14:editId="571CA4EA">
                <wp:simplePos x="0" y="0"/>
                <wp:positionH relativeFrom="column">
                  <wp:posOffset>138074</wp:posOffset>
                </wp:positionH>
                <wp:positionV relativeFrom="paragraph">
                  <wp:posOffset>31420</wp:posOffset>
                </wp:positionV>
                <wp:extent cx="87783" cy="811987"/>
                <wp:effectExtent l="0" t="0" r="26670" b="26670"/>
                <wp:wrapNone/>
                <wp:docPr id="1802219939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3" cy="811987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D0F3" id="左大括号 28" o:spid="_x0000_s1026" type="#_x0000_t87" style="position:absolute;margin-left:10.85pt;margin-top:2.45pt;width:6.9pt;height:63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" adj="195" strokecolor="black [3200]" strokeweight="1pt">
                <v:stroke joinstyle="miter"/>
              </v:shape>
            </w:pict>
          </mc:Fallback>
        </mc:AlternateContent>
      </w:r>
      <w:r w:rsidR="00024A98" w:rsidRPr="00024A98">
        <w:rPr>
          <w:rFonts w:ascii="Times New Roman" w:hAnsi="Times New Roman" w:cs="Times New Roman" w:hint="eastAsia"/>
          <w:szCs w:val="16"/>
        </w:rPr>
        <w:tab/>
        <w:t>template&lt;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4A98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4A98" w:rsidRPr="00024A98">
        <w:rPr>
          <w:rFonts w:ascii="Times New Roman" w:hAnsi="Times New Roman" w:cs="Times New Roman" w:hint="eastAsia"/>
          <w:szCs w:val="16"/>
        </w:rPr>
        <w:t xml:space="preserve"> par</w:t>
      </w:r>
      <w:r w:rsidR="00AB7F1F" w:rsidRPr="00024A98">
        <w:rPr>
          <w:rFonts w:ascii="Times New Roman" w:hAnsi="Times New Roman" w:cs="Times New Roman" w:hint="eastAsia"/>
          <w:szCs w:val="16"/>
        </w:rPr>
        <w:t>, template&lt;</w:t>
      </w:r>
      <w:proofErr w:type="gramStart"/>
      <w:r w:rsidR="00AB7F1F" w:rsidRPr="00024A98">
        <w:rPr>
          <w:rFonts w:ascii="Times New Roman" w:hAnsi="Times New Roman" w:cs="Times New Roman" w:hint="eastAsia"/>
          <w:szCs w:val="16"/>
        </w:rPr>
        <w:t>.....</w:t>
      </w:r>
      <w:proofErr w:type="gramEnd"/>
      <w:r w:rsidR="00AB7F1F" w:rsidRPr="00024A98">
        <w:rPr>
          <w:rFonts w:ascii="Times New Roman" w:hAnsi="Times New Roman" w:cs="Times New Roman" w:hint="eastAsia"/>
          <w:szCs w:val="16"/>
        </w:rPr>
        <w:t>&gt; class CNT</w:t>
      </w:r>
      <w:r w:rsidR="00AB7F1F">
        <w:rPr>
          <w:rFonts w:ascii="Times New Roman" w:hAnsi="Times New Roman" w:cs="Times New Roman" w:hint="eastAsia"/>
          <w:szCs w:val="16"/>
        </w:rPr>
        <w:t xml:space="preserve"> </w:t>
      </w:r>
      <w:r w:rsidR="00AB7F1F">
        <w:rPr>
          <w:rFonts w:ascii="Times New Roman" w:hAnsi="Times New Roman" w:cs="Times New Roman"/>
          <w:szCs w:val="16"/>
        </w:rPr>
        <w:t>…</w:t>
      </w:r>
      <w:r w:rsidR="00024A98" w:rsidRPr="00024A98">
        <w:rPr>
          <w:rFonts w:ascii="Times New Roman" w:hAnsi="Times New Roman" w:cs="Times New Roman" w:hint="eastAsia"/>
          <w:szCs w:val="16"/>
        </w:rPr>
        <w:t>&gt;</w:t>
      </w:r>
    </w:p>
    <w:p w14:paraId="5729221F" w14:textId="0EF7B2F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r w:rsidR="00CA443E">
        <w:rPr>
          <w:rFonts w:ascii="Times New Roman" w:hAnsi="Times New Roman" w:cs="Times New Roman" w:hint="eastAsia"/>
          <w:szCs w:val="16"/>
        </w:rPr>
        <w:t>泛型模板</w:t>
      </w:r>
    </w:p>
    <w:p w14:paraId="600ED833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34890DAC" w14:textId="46DBB8A4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  <w:t>template&lt;</w:t>
      </w:r>
      <w:r w:rsidRPr="00024A98">
        <w:rPr>
          <w:rFonts w:ascii="Times New Roman" w:hAnsi="Times New Roman" w:cs="Times New Roman" w:hint="eastAsia"/>
          <w:szCs w:val="16"/>
        </w:rPr>
        <w:t>没有特化的模版参数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 xml:space="preserve"> T, </w:t>
      </w:r>
      <w:proofErr w:type="spellStart"/>
      <w:r w:rsidR="0002316B" w:rsidRPr="00024A98">
        <w:rPr>
          <w:rFonts w:ascii="Times New Roman" w:hAnsi="Times New Roman" w:cs="Times New Roman" w:hint="eastAsia"/>
          <w:szCs w:val="16"/>
        </w:rPr>
        <w:t>data_size</w:t>
      </w:r>
      <w:proofErr w:type="spellEnd"/>
      <w:r w:rsidR="0002316B" w:rsidRPr="00024A98">
        <w:rPr>
          <w:rFonts w:ascii="Times New Roman" w:hAnsi="Times New Roman" w:cs="Times New Roman" w:hint="eastAsia"/>
          <w:szCs w:val="16"/>
        </w:rPr>
        <w:t xml:space="preserve"> par</w:t>
      </w:r>
      <w:r w:rsidRPr="00024A98">
        <w:rPr>
          <w:rFonts w:ascii="Times New Roman" w:hAnsi="Times New Roman" w:cs="Times New Roman" w:hint="eastAsia"/>
          <w:szCs w:val="16"/>
        </w:rPr>
        <w:t>, template&lt;</w:t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typename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&gt; class BT&gt;</w:t>
      </w:r>
    </w:p>
    <w:p w14:paraId="3F687471" w14:textId="77777777" w:rsidR="009E62E6" w:rsidRDefault="00024A98" w:rsidP="00024A98">
      <w:pPr>
        <w:pStyle w:val="af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ab/>
      </w:r>
      <w:proofErr w:type="spellStart"/>
      <w:r w:rsidRPr="00024A98">
        <w:rPr>
          <w:rFonts w:ascii="Times New Roman" w:hAnsi="Times New Roman" w:cs="Times New Roman" w:hint="eastAsia"/>
          <w:szCs w:val="16"/>
        </w:rPr>
        <w:t>func</w:t>
      </w:r>
      <w:proofErr w:type="spellEnd"/>
      <w:r w:rsidRPr="00024A98">
        <w:rPr>
          <w:rFonts w:ascii="Times New Roman" w:hAnsi="Times New Roman" w:cs="Times New Roman" w:hint="eastAsia"/>
          <w:szCs w:val="16"/>
        </w:rPr>
        <w:t>&lt;</w:t>
      </w:r>
      <w:r w:rsidRPr="00024A98">
        <w:rPr>
          <w:rFonts w:ascii="Times New Roman" w:hAnsi="Times New Roman" w:cs="Times New Roman" w:hint="eastAsia"/>
          <w:szCs w:val="16"/>
        </w:rPr>
        <w:t>特化全部模版参数</w:t>
      </w:r>
      <w:r w:rsidRPr="00024A98">
        <w:rPr>
          <w:rFonts w:ascii="Times New Roman" w:hAnsi="Times New Roman" w:cs="Times New Roman" w:hint="eastAsia"/>
          <w:szCs w:val="16"/>
        </w:rPr>
        <w:t>&gt;</w:t>
      </w:r>
      <w:r w:rsidR="009E62E6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或</w:t>
      </w:r>
      <w:r w:rsidRPr="00024A98">
        <w:rPr>
          <w:rFonts w:ascii="Times New Roman" w:hAnsi="Times New Roman" w:cs="Times New Roman" w:hint="eastAsia"/>
          <w:szCs w:val="16"/>
        </w:rPr>
        <w:t xml:space="preserve"> class CNT&lt;</w:t>
      </w:r>
      <w:r w:rsidRPr="00024A98">
        <w:rPr>
          <w:rFonts w:ascii="Times New Roman" w:hAnsi="Times New Roman" w:cs="Times New Roman" w:hint="eastAsia"/>
          <w:szCs w:val="16"/>
        </w:rPr>
        <w:t>特化某些或全部模版参数</w:t>
      </w:r>
      <w:r w:rsidRPr="00024A98">
        <w:rPr>
          <w:rFonts w:ascii="Times New Roman" w:hAnsi="Times New Roman" w:cs="Times New Roman" w:hint="eastAsia"/>
          <w:szCs w:val="16"/>
        </w:rPr>
        <w:t xml:space="preserve"> + </w:t>
      </w:r>
      <w:proofErr w:type="gramStart"/>
      <w:r w:rsidRPr="00024A98">
        <w:rPr>
          <w:rFonts w:ascii="Times New Roman" w:hAnsi="Times New Roman" w:cs="Times New Roman" w:hint="eastAsia"/>
          <w:szCs w:val="16"/>
        </w:rPr>
        <w:t>非特化</w:t>
      </w:r>
      <w:proofErr w:type="gramEnd"/>
      <w:r w:rsidRPr="00024A98">
        <w:rPr>
          <w:rFonts w:ascii="Times New Roman" w:hAnsi="Times New Roman" w:cs="Times New Roman" w:hint="eastAsia"/>
          <w:szCs w:val="16"/>
        </w:rPr>
        <w:t>参数</w:t>
      </w:r>
      <w:r w:rsidRPr="00024A98">
        <w:rPr>
          <w:rFonts w:ascii="Times New Roman" w:hAnsi="Times New Roman" w:cs="Times New Roman" w:hint="eastAsia"/>
          <w:szCs w:val="16"/>
        </w:rPr>
        <w:t xml:space="preserve">&gt;  </w:t>
      </w:r>
    </w:p>
    <w:p w14:paraId="08DE3D9B" w14:textId="05C3ED0C" w:rsidR="00024A98" w:rsidRPr="00024A98" w:rsidRDefault="00024A98" w:rsidP="009E62E6">
      <w:pPr>
        <w:pStyle w:val="af"/>
        <w:ind w:left="42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 xml:space="preserve">(Note that: </w:t>
      </w:r>
      <w:r w:rsidRPr="00024A98">
        <w:rPr>
          <w:rFonts w:ascii="Times New Roman" w:hAnsi="Times New Roman" w:cs="Times New Roman" w:hint="eastAsia"/>
          <w:szCs w:val="16"/>
        </w:rPr>
        <w:t>按照模版参数顺序</w:t>
      </w:r>
      <w:r w:rsidRPr="00024A98">
        <w:rPr>
          <w:rFonts w:ascii="Times New Roman" w:hAnsi="Times New Roman" w:cs="Times New Roman" w:hint="eastAsia"/>
          <w:szCs w:val="16"/>
        </w:rPr>
        <w:t>)</w:t>
      </w:r>
    </w:p>
    <w:p w14:paraId="5682EA7F" w14:textId="77777777" w:rsidR="00024A98" w:rsidRPr="00024A98" w:rsidRDefault="00024A98" w:rsidP="00024A98">
      <w:pPr>
        <w:pStyle w:val="af"/>
        <w:rPr>
          <w:rFonts w:ascii="Times New Roman" w:hAnsi="Times New Roman" w:cs="Times New Roman"/>
          <w:szCs w:val="16"/>
        </w:rPr>
      </w:pPr>
    </w:p>
    <w:p w14:paraId="776AE732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模版隐式实例化时会剥夺</w:t>
      </w:r>
      <w:r w:rsidRPr="00024A98">
        <w:rPr>
          <w:rFonts w:ascii="Times New Roman" w:hAnsi="Times New Roman" w:cs="Times New Roman" w:hint="eastAsia"/>
          <w:szCs w:val="16"/>
        </w:rPr>
        <w:t>const</w:t>
      </w:r>
      <w:r w:rsidRPr="00024A98">
        <w:rPr>
          <w:rFonts w:ascii="Times New Roman" w:hAnsi="Times New Roman" w:cs="Times New Roman" w:hint="eastAsia"/>
          <w:szCs w:val="16"/>
        </w:rPr>
        <w:t>和引用等信息</w:t>
      </w:r>
      <w:r w:rsidRPr="00024A98">
        <w:rPr>
          <w:rFonts w:ascii="Times New Roman" w:hAnsi="Times New Roman" w:cs="Times New Roman" w:hint="eastAsia"/>
          <w:szCs w:val="16"/>
        </w:rPr>
        <w:t xml:space="preserve">, </w:t>
      </w:r>
      <w:r w:rsidRPr="00024A98">
        <w:rPr>
          <w:rFonts w:ascii="Times New Roman" w:hAnsi="Times New Roman" w:cs="Times New Roman" w:hint="eastAsia"/>
          <w:szCs w:val="16"/>
        </w:rPr>
        <w:t>或出现引用折叠</w:t>
      </w:r>
    </w:p>
    <w:p w14:paraId="5B3459EE" w14:textId="77777777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引用折叠</w:t>
      </w:r>
      <w:r w:rsidRPr="00024A98">
        <w:rPr>
          <w:rFonts w:ascii="Times New Roman" w:hAnsi="Times New Roman" w:cs="Times New Roman" w:hint="eastAsia"/>
          <w:szCs w:val="16"/>
        </w:rPr>
        <w:t xml:space="preserve">: </w:t>
      </w:r>
      <w:r w:rsidRPr="00024A98">
        <w:rPr>
          <w:rFonts w:ascii="Times New Roman" w:hAnsi="Times New Roman" w:cs="Times New Roman" w:hint="eastAsia"/>
          <w:szCs w:val="16"/>
        </w:rPr>
        <w:t>根据实参类型自动推导引用类型</w:t>
      </w:r>
    </w:p>
    <w:p w14:paraId="026AE78A" w14:textId="56C4EF28" w:rsidR="00024A98" w:rsidRPr="00024A98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数组参数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退化为指针</w:t>
      </w:r>
      <w:r w:rsidR="00994C86">
        <w:rPr>
          <w:rFonts w:ascii="Times New Roman" w:hAnsi="Times New Roman" w:cs="Times New Roman" w:hint="eastAsia"/>
          <w:szCs w:val="16"/>
        </w:rPr>
        <w:t xml:space="preserve">  (</w:t>
      </w:r>
      <w:r w:rsidR="00994C86">
        <w:rPr>
          <w:rFonts w:ascii="Times New Roman" w:hAnsi="Times New Roman" w:cs="Times New Roman" w:hint="eastAsia"/>
          <w:szCs w:val="16"/>
        </w:rPr>
        <w:t>除非用引用</w:t>
      </w:r>
      <w:r w:rsidR="00994C86">
        <w:rPr>
          <w:rFonts w:ascii="Times New Roman" w:hAnsi="Times New Roman" w:cs="Times New Roman" w:hint="eastAsia"/>
          <w:szCs w:val="16"/>
        </w:rPr>
        <w:t>&amp;)</w:t>
      </w:r>
    </w:p>
    <w:p w14:paraId="0AFCB71A" w14:textId="5A415812" w:rsidR="000764C8" w:rsidRPr="00E6586A" w:rsidRDefault="00024A98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024A98">
        <w:rPr>
          <w:rFonts w:ascii="Times New Roman" w:hAnsi="Times New Roman" w:cs="Times New Roman" w:hint="eastAsia"/>
          <w:szCs w:val="16"/>
        </w:rPr>
        <w:t>函数参数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→</w:t>
      </w:r>
      <w:r w:rsidRPr="00024A98">
        <w:rPr>
          <w:rFonts w:ascii="Times New Roman" w:hAnsi="Times New Roman" w:cs="Times New Roman" w:hint="eastAsia"/>
          <w:szCs w:val="16"/>
        </w:rPr>
        <w:t xml:space="preserve"> </w:t>
      </w:r>
      <w:r w:rsidRPr="00024A98">
        <w:rPr>
          <w:rFonts w:ascii="Times New Roman" w:hAnsi="Times New Roman" w:cs="Times New Roman" w:hint="eastAsia"/>
          <w:szCs w:val="16"/>
        </w:rPr>
        <w:t>退化为函数指针</w:t>
      </w:r>
    </w:p>
    <w:p w14:paraId="21262F3D" w14:textId="27B0193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C32D846" w14:textId="2A5FF70D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261A8887" w14:textId="36FFE744" w:rsidR="000764C8" w:rsidRPr="00E6586A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78342976" w14:textId="77777777" w:rsidR="007F4854" w:rsidRPr="00E50DEE" w:rsidRDefault="007F4854" w:rsidP="007F4854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/>
          <w:b/>
          <w:bCs/>
          <w:sz w:val="16"/>
          <w:szCs w:val="16"/>
        </w:rPr>
        <w:t>3 CRTP (Curiously Recurring Template Pattern)</w:t>
      </w:r>
    </w:p>
    <w:p w14:paraId="7BAABC41" w14:textId="2BA6F500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子类将自己作为</w:t>
      </w:r>
      <w:r w:rsidR="00CE7C2B" w:rsidRPr="00E50DEE">
        <w:rPr>
          <w:rFonts w:ascii="Times New Roman" w:hAnsi="Times New Roman" w:cs="Times New Roman"/>
          <w:szCs w:val="16"/>
        </w:rPr>
        <w:t>类型</w:t>
      </w:r>
      <w:r w:rsidRPr="00E50DEE">
        <w:rPr>
          <w:rFonts w:ascii="Times New Roman" w:hAnsi="Times New Roman" w:cs="Times New Roman"/>
          <w:szCs w:val="16"/>
        </w:rPr>
        <w:t>模板参数传给基类</w:t>
      </w:r>
    </w:p>
    <w:p w14:paraId="25454BBB" w14:textId="05B6C317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</w:p>
    <w:p w14:paraId="6004FBF4" w14:textId="6B7DDF53" w:rsidR="007F4854" w:rsidRPr="00E50DEE" w:rsidRDefault="007F4854" w:rsidP="007F4854">
      <w:pPr>
        <w:pStyle w:val="af"/>
        <w:ind w:firstLineChars="100" w:firstLine="160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RTP</w:t>
      </w:r>
      <w:r w:rsidRPr="00E50DEE">
        <w:rPr>
          <w:rFonts w:ascii="Times New Roman" w:hAnsi="Times New Roman" w:cs="Times New Roman"/>
          <w:szCs w:val="16"/>
        </w:rPr>
        <w:t>特点：</w:t>
      </w:r>
    </w:p>
    <w:p w14:paraId="3A42A0AC" w14:textId="57A31FBD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不使用虚函数</w:t>
      </w:r>
    </w:p>
    <w:p w14:paraId="291AC8F1" w14:textId="085BE415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szCs w:val="16"/>
        </w:rPr>
        <w:t>在编译期完成子类的行为替换</w:t>
      </w:r>
      <w:r w:rsidRPr="00E50DEE">
        <w:rPr>
          <w:rFonts w:ascii="Times New Roman" w:hAnsi="Times New Roman" w:cs="Times New Roman"/>
          <w:szCs w:val="16"/>
        </w:rPr>
        <w:t xml:space="preserve"> (</w:t>
      </w:r>
      <w:r w:rsidRPr="00E50DEE">
        <w:rPr>
          <w:rFonts w:ascii="Times New Roman" w:hAnsi="Times New Roman" w:cs="Times New Roman"/>
          <w:szCs w:val="16"/>
        </w:rPr>
        <w:t>静态多态</w:t>
      </w:r>
      <w:r w:rsidRPr="00E50DEE">
        <w:rPr>
          <w:rFonts w:ascii="Times New Roman" w:hAnsi="Times New Roman" w:cs="Times New Roman"/>
          <w:szCs w:val="16"/>
        </w:rPr>
        <w:t>)</w:t>
      </w:r>
    </w:p>
    <w:p w14:paraId="039B92F5" w14:textId="65D48C46" w:rsidR="007F4854" w:rsidRPr="00E50DEE" w:rsidRDefault="007F4854" w:rsidP="007F4854">
      <w:pPr>
        <w:pStyle w:val="af"/>
        <w:numPr>
          <w:ilvl w:val="0"/>
          <w:numId w:val="3"/>
        </w:numPr>
        <w:ind w:left="567" w:hanging="247"/>
        <w:rPr>
          <w:rFonts w:ascii="Times New Roman" w:hAnsi="Times New Roman" w:cs="Times New Roman"/>
          <w:szCs w:val="16"/>
        </w:rPr>
      </w:pPr>
      <w:proofErr w:type="gramStart"/>
      <w:r w:rsidRPr="00E50DEE">
        <w:rPr>
          <w:rFonts w:ascii="Times New Roman" w:hAnsi="Times New Roman" w:cs="Times New Roman"/>
          <w:szCs w:val="16"/>
        </w:rPr>
        <w:t>零运行</w:t>
      </w:r>
      <w:proofErr w:type="gramEnd"/>
      <w:r w:rsidRPr="00E50DEE">
        <w:rPr>
          <w:rFonts w:ascii="Times New Roman" w:hAnsi="Times New Roman" w:cs="Times New Roman"/>
          <w:szCs w:val="16"/>
        </w:rPr>
        <w:t>时开销</w:t>
      </w:r>
      <w:del w:id="1151" w:author="Martin Ma" w:date="2025-09-27T19:39:00Z" w16du:dateUtc="2025-09-28T02:39:00Z">
        <w:r w:rsidRPr="00E50DEE" w:rsidDel="002B21B7">
          <w:rPr>
            <w:rFonts w:ascii="Times New Roman" w:hAnsi="Times New Roman" w:cs="Times New Roman"/>
            <w:szCs w:val="16"/>
          </w:rPr>
          <w:delText xml:space="preserve">, </w:delText>
        </w:r>
      </w:del>
      <w:r w:rsidRPr="00E50DEE">
        <w:rPr>
          <w:rFonts w:ascii="Times New Roman" w:hAnsi="Times New Roman" w:cs="Times New Roman"/>
          <w:szCs w:val="16"/>
        </w:rPr>
        <w:t>比虚函数快</w:t>
      </w:r>
    </w:p>
    <w:p w14:paraId="02616679" w14:textId="09E74F70" w:rsidR="007F4854" w:rsidRPr="00E50DEE" w:rsidRDefault="00BA0E1B" w:rsidP="007F4854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722914EA" wp14:editId="7B3F6E68">
                <wp:simplePos x="0" y="0"/>
                <wp:positionH relativeFrom="column">
                  <wp:posOffset>138074</wp:posOffset>
                </wp:positionH>
                <wp:positionV relativeFrom="paragraph">
                  <wp:posOffset>133046</wp:posOffset>
                </wp:positionV>
                <wp:extent cx="2318919" cy="2084832"/>
                <wp:effectExtent l="0" t="0" r="0" b="0"/>
                <wp:wrapNone/>
                <wp:docPr id="17373817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2084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86ECC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template&lt;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typename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Derived&gt;</w:t>
                            </w:r>
                          </w:p>
                          <w:p w14:paraId="4B0F6086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class Base {</w:t>
                            </w:r>
                          </w:p>
                          <w:p w14:paraId="27F6DB68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444BFFBF" w14:textId="3A356920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interface(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329F097F" w14:textId="77777777" w:rsidR="00BA0E1B" w:rsidRPr="00FF105D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E0000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</w:t>
                            </w:r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static_cast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&lt;Derived*&gt;(this)-&gt;</w:t>
                            </w:r>
                            <w:proofErr w:type="spellStart"/>
                            <w:proofErr w:type="gramStart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FF105D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EE0000"/>
                                <w:szCs w:val="16"/>
                              </w:rPr>
                              <w:t>();</w:t>
                            </w:r>
                            <w:proofErr w:type="gramEnd"/>
                          </w:p>
                          <w:p w14:paraId="1A3C0F14" w14:textId="2E0EBC3B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0D1B1FC0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  <w:p w14:paraId="649DC60A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</w:p>
                          <w:p w14:paraId="13C35DCE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class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Derived :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public Base&lt;Derived&gt; {</w:t>
                            </w:r>
                          </w:p>
                          <w:p w14:paraId="48F25817" w14:textId="77777777" w:rsidR="00BA0E1B" w:rsidRPr="007F4854" w:rsidRDefault="00BA0E1B" w:rsidP="00BA0E1B">
                            <w:pPr>
                              <w:pStyle w:val="af"/>
                              <w:ind w:firstLineChars="100" w:firstLine="160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public:</w:t>
                            </w:r>
                          </w:p>
                          <w:p w14:paraId="142A434C" w14:textId="0657E17A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34648564" w14:textId="77777777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    std::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cout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&lt;&lt; "Derived::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被调用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\n";</w:t>
                            </w:r>
                          </w:p>
                          <w:p w14:paraId="0F5E0B72" w14:textId="7471C814" w:rsidR="00BA0E1B" w:rsidRPr="007F4854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793CAABC" w14:textId="20C3AFCC" w:rsidR="00BA0E1B" w:rsidRPr="00F64A12" w:rsidRDefault="00BA0E1B" w:rsidP="00BA0E1B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14EA" id="_x0000_s1048" type="#_x0000_t202" style="position:absolute;left:0;text-align:left;margin-left:10.85pt;margin-top:10.5pt;width:182.6pt;height:164.1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" filled="f" stroked="f">
                <v:textbox>
                  <w:txbxContent>
                    <w:p w14:paraId="56886ECC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template&lt;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typename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Derived&gt;</w:t>
                      </w:r>
                    </w:p>
                    <w:p w14:paraId="4B0F6086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class Base {</w:t>
                      </w:r>
                    </w:p>
                    <w:p w14:paraId="27F6DB68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444BFFBF" w14:textId="3A356920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interface(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329F097F" w14:textId="77777777" w:rsidR="00BA0E1B" w:rsidRPr="00FF105D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b/>
                          <w:bCs/>
                          <w:color w:val="EE0000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</w:t>
                      </w:r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 xml:space="preserve"> </w:t>
                      </w:r>
                      <w:proofErr w:type="spell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static_cast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&lt;Derived*&gt;(this)-&gt;</w:t>
                      </w:r>
                      <w:proofErr w:type="spellStart"/>
                      <w:proofErr w:type="gramStart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impl</w:t>
                      </w:r>
                      <w:proofErr w:type="spellEnd"/>
                      <w:r w:rsidRPr="00FF105D">
                        <w:rPr>
                          <w:rFonts w:ascii="Times New Roman" w:hAnsi="Times New Roman" w:cs="Times New Roman" w:hint="eastAsia"/>
                          <w:b/>
                          <w:bCs/>
                          <w:color w:val="EE0000"/>
                          <w:szCs w:val="16"/>
                        </w:rPr>
                        <w:t>();</w:t>
                      </w:r>
                      <w:proofErr w:type="gramEnd"/>
                    </w:p>
                    <w:p w14:paraId="1A3C0F14" w14:textId="2E0EBC3B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0D1B1FC0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  <w:p w14:paraId="649DC60A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</w:p>
                    <w:p w14:paraId="13C35DCE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class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Derived :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public Base&lt;Derived&gt; {</w:t>
                      </w:r>
                    </w:p>
                    <w:p w14:paraId="48F25817" w14:textId="77777777" w:rsidR="00BA0E1B" w:rsidRPr="007F4854" w:rsidRDefault="00BA0E1B" w:rsidP="00BA0E1B">
                      <w:pPr>
                        <w:pStyle w:val="af"/>
                        <w:ind w:firstLineChars="100" w:firstLine="160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public:</w:t>
                      </w:r>
                    </w:p>
                    <w:p w14:paraId="142A434C" w14:textId="0657E17A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34648564" w14:textId="77777777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    std::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cout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&lt;&lt; "Derived::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被调用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\n";</w:t>
                      </w:r>
                    </w:p>
                    <w:p w14:paraId="0F5E0B72" w14:textId="7471C814" w:rsidR="00BA0E1B" w:rsidRPr="007F4854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793CAABC" w14:textId="20C3AFCC" w:rsidR="00BA0E1B" w:rsidRPr="00F64A12" w:rsidRDefault="00BA0E1B" w:rsidP="00BA0E1B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4CAB00" w14:textId="09DF2F9E" w:rsidR="000764C8" w:rsidRPr="00E50DEE" w:rsidRDefault="00F64A12" w:rsidP="009B3660">
      <w:pPr>
        <w:pStyle w:val="af"/>
        <w:rPr>
          <w:rFonts w:ascii="Times New Roman" w:hAnsi="Times New Roman" w:cs="Times New Roman"/>
          <w:szCs w:val="16"/>
        </w:rPr>
      </w:pPr>
      <w:r w:rsidRPr="00E50DEE"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9375EF1" wp14:editId="4CAAA595">
                <wp:simplePos x="0" y="0"/>
                <wp:positionH relativeFrom="column">
                  <wp:posOffset>2406338</wp:posOffset>
                </wp:positionH>
                <wp:positionV relativeFrom="paragraph">
                  <wp:posOffset>37932</wp:posOffset>
                </wp:positionV>
                <wp:extent cx="2318919" cy="1276710"/>
                <wp:effectExtent l="0" t="0" r="0" b="0"/>
                <wp:wrapNone/>
                <wp:docPr id="139291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919" cy="127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84B82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) {</w:t>
                            </w:r>
                          </w:p>
                          <w:p w14:paraId="67F5B88E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Derived 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d;</w:t>
                            </w:r>
                            <w:proofErr w:type="gramEnd"/>
                          </w:p>
                          <w:p w14:paraId="58B60304" w14:textId="77777777" w:rsidR="00F64A12" w:rsidRPr="007F4854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d.interface</w:t>
                            </w:r>
                            <w:proofErr w:type="spell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();  // 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输出</w:t>
                            </w: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 xml:space="preserve"> Derived:</w:t>
                            </w:r>
                            <w:proofErr w:type="gram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:</w:t>
                            </w:r>
                            <w:proofErr w:type="spellStart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impl</w:t>
                            </w:r>
                            <w:proofErr w:type="spellEnd"/>
                            <w:proofErr w:type="gramEnd"/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()</w:t>
                            </w:r>
                          </w:p>
                          <w:p w14:paraId="599E8BB7" w14:textId="77777777" w:rsidR="00F64A12" w:rsidRPr="00E6586A" w:rsidRDefault="00F64A12" w:rsidP="00F64A12">
                            <w:pPr>
                              <w:pStyle w:val="af"/>
                              <w:rPr>
                                <w:rFonts w:ascii="Times New Roman" w:hAnsi="Times New Roman" w:cs="Times New Roman"/>
                                <w:szCs w:val="16"/>
                              </w:rPr>
                            </w:pPr>
                            <w:r w:rsidRPr="007F4854">
                              <w:rPr>
                                <w:rFonts w:ascii="Times New Roman" w:hAnsi="Times New Roman" w:cs="Times New Roman" w:hint="eastAsia"/>
                                <w:szCs w:val="16"/>
                              </w:rPr>
                              <w:t>}</w:t>
                            </w:r>
                          </w:p>
                          <w:p w14:paraId="699BB889" w14:textId="5E3BB963" w:rsidR="00F75E88" w:rsidRPr="00F75E88" w:rsidRDefault="00F75E88" w:rsidP="00F75E88">
                            <w:pPr>
                              <w:pStyle w:val="af"/>
                              <w:rPr>
                                <w:ins w:id="1152" w:author="Martin Ma" w:date="2025-09-27T19:52:00Z" w16du:dateUtc="2025-09-28T02:52:00Z"/>
                                <w:rFonts w:ascii="Times New Roman" w:hAnsi="Times New Roman" w:cs="Times New Roman" w:hint="eastAsia"/>
                                <w:szCs w:val="16"/>
                                <w:rPrChange w:id="1153" w:author="Martin Ma" w:date="2025-09-27T19:52:00Z" w16du:dateUtc="2025-09-28T02:52:00Z">
                                  <w:rPr>
                                    <w:ins w:id="1154" w:author="Martin Ma" w:date="2025-09-27T19:52:00Z" w16du:dateUtc="2025-09-28T02:52:00Z"/>
                                    <w:rFonts w:hint="eastAsia"/>
                                  </w:rPr>
                                </w:rPrChange>
                              </w:rPr>
                            </w:pPr>
                            <w:ins w:id="1155" w:author="Martin Ma" w:date="2025-09-27T19:52:00Z" w16du:dateUtc="2025-09-28T02:52:00Z"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56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 xml:space="preserve">friend class Tree&lt;T&gt;;  </w:t>
                              </w:r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57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只允许同类型</w:t>
                              </w:r>
                            </w:ins>
                          </w:p>
                          <w:p w14:paraId="3262CE76" w14:textId="055652F4" w:rsidR="00F64A12" w:rsidRPr="00F75E88" w:rsidRDefault="00F75E88" w:rsidP="00F75E88">
                            <w:pPr>
                              <w:pStyle w:val="af"/>
                              <w:rPr>
                                <w:rFonts w:ascii="Times New Roman" w:hAnsi="Times New Roman" w:cs="Times New Roman" w:hint="eastAsia"/>
                                <w:szCs w:val="16"/>
                                <w:rPrChange w:id="1158" w:author="Martin Ma" w:date="2025-09-27T19:52:00Z" w16du:dateUtc="2025-09-28T02:52:00Z">
                                  <w:rPr>
                                    <w:rFonts w:hint="eastAsia"/>
                                  </w:rPr>
                                </w:rPrChange>
                              </w:rPr>
                            </w:pPr>
                            <w:ins w:id="1159" w:author="Martin Ma" w:date="2025-09-27T19:52:00Z" w16du:dateUtc="2025-09-28T02:52:00Z"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60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template &lt;</w:t>
                              </w:r>
                              <w:proofErr w:type="spellStart"/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61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typename</w:t>
                              </w:r>
                              <w:proofErr w:type="spellEnd"/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62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 xml:space="preserve"> U&gt; friend class Tree;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Cs w:val="16"/>
                                </w:rPr>
                                <w:t xml:space="preserve"> </w:t>
                              </w:r>
                              <w:r w:rsidRPr="00F75E88">
                                <w:rPr>
                                  <w:rFonts w:ascii="Times New Roman" w:hAnsi="Times New Roman" w:cs="Times New Roman" w:hint="eastAsia"/>
                                  <w:szCs w:val="16"/>
                                  <w:rPrChange w:id="1163" w:author="Martin Ma" w:date="2025-09-27T19:52:00Z" w16du:dateUtc="2025-09-28T02:52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所有类型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5EF1" id="_x0000_s1049" type="#_x0000_t202" style="position:absolute;left:0;text-align:left;margin-left:189.5pt;margin-top:3pt;width:182.6pt;height:100.5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" filled="f" stroked="f">
                <v:textbox>
                  <w:txbxContent>
                    <w:p w14:paraId="7E784B82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int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main(</w:t>
                      </w:r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) {</w:t>
                      </w:r>
                    </w:p>
                    <w:p w14:paraId="67F5B88E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Derived 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d;</w:t>
                      </w:r>
                      <w:proofErr w:type="gramEnd"/>
                    </w:p>
                    <w:p w14:paraId="58B60304" w14:textId="77777777" w:rsidR="00F64A12" w:rsidRPr="007F4854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 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d.interface</w:t>
                      </w:r>
                      <w:proofErr w:type="spell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();  // 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输出</w:t>
                      </w: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 xml:space="preserve"> Derived:</w:t>
                      </w:r>
                      <w:proofErr w:type="gram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:</w:t>
                      </w:r>
                      <w:proofErr w:type="spellStart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impl</w:t>
                      </w:r>
                      <w:proofErr w:type="spellEnd"/>
                      <w:proofErr w:type="gramEnd"/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()</w:t>
                      </w:r>
                    </w:p>
                    <w:p w14:paraId="599E8BB7" w14:textId="77777777" w:rsidR="00F64A12" w:rsidRPr="00E6586A" w:rsidRDefault="00F64A12" w:rsidP="00F64A12">
                      <w:pPr>
                        <w:pStyle w:val="af"/>
                        <w:rPr>
                          <w:rFonts w:ascii="Times New Roman" w:hAnsi="Times New Roman" w:cs="Times New Roman"/>
                          <w:szCs w:val="16"/>
                        </w:rPr>
                      </w:pPr>
                      <w:r w:rsidRPr="007F4854">
                        <w:rPr>
                          <w:rFonts w:ascii="Times New Roman" w:hAnsi="Times New Roman" w:cs="Times New Roman" w:hint="eastAsia"/>
                          <w:szCs w:val="16"/>
                        </w:rPr>
                        <w:t>}</w:t>
                      </w:r>
                    </w:p>
                    <w:p w14:paraId="699BB889" w14:textId="5E3BB963" w:rsidR="00F75E88" w:rsidRPr="00F75E88" w:rsidRDefault="00F75E88" w:rsidP="00F75E88">
                      <w:pPr>
                        <w:pStyle w:val="af"/>
                        <w:rPr>
                          <w:ins w:id="1164" w:author="Martin Ma" w:date="2025-09-27T19:52:00Z" w16du:dateUtc="2025-09-28T02:52:00Z"/>
                          <w:rFonts w:ascii="Times New Roman" w:hAnsi="Times New Roman" w:cs="Times New Roman" w:hint="eastAsia"/>
                          <w:szCs w:val="16"/>
                          <w:rPrChange w:id="1165" w:author="Martin Ma" w:date="2025-09-27T19:52:00Z" w16du:dateUtc="2025-09-28T02:52:00Z">
                            <w:rPr>
                              <w:ins w:id="1166" w:author="Martin Ma" w:date="2025-09-27T19:52:00Z" w16du:dateUtc="2025-09-28T02:52:00Z"/>
                              <w:rFonts w:hint="eastAsia"/>
                            </w:rPr>
                          </w:rPrChange>
                        </w:rPr>
                      </w:pPr>
                      <w:ins w:id="1167" w:author="Martin Ma" w:date="2025-09-27T19:52:00Z" w16du:dateUtc="2025-09-28T02:52:00Z"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68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 xml:space="preserve">friend class Tree&lt;T&gt;;  </w:t>
                        </w:r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69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只允许同类型</w:t>
                        </w:r>
                      </w:ins>
                    </w:p>
                    <w:p w14:paraId="3262CE76" w14:textId="055652F4" w:rsidR="00F64A12" w:rsidRPr="00F75E88" w:rsidRDefault="00F75E88" w:rsidP="00F75E88">
                      <w:pPr>
                        <w:pStyle w:val="af"/>
                        <w:rPr>
                          <w:rFonts w:ascii="Times New Roman" w:hAnsi="Times New Roman" w:cs="Times New Roman" w:hint="eastAsia"/>
                          <w:szCs w:val="16"/>
                          <w:rPrChange w:id="1170" w:author="Martin Ma" w:date="2025-09-27T19:52:00Z" w16du:dateUtc="2025-09-28T02:52:00Z">
                            <w:rPr>
                              <w:rFonts w:hint="eastAsia"/>
                            </w:rPr>
                          </w:rPrChange>
                        </w:rPr>
                      </w:pPr>
                      <w:ins w:id="1171" w:author="Martin Ma" w:date="2025-09-27T19:52:00Z" w16du:dateUtc="2025-09-28T02:52:00Z"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72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template &lt;</w:t>
                        </w:r>
                        <w:proofErr w:type="spellStart"/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73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typename</w:t>
                        </w:r>
                        <w:proofErr w:type="spellEnd"/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74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 xml:space="preserve"> U&gt; friend class Tree;</w:t>
                        </w:r>
                        <w:r>
                          <w:rPr>
                            <w:rFonts w:ascii="Times New Roman" w:hAnsi="Times New Roman" w:cs="Times New Roman" w:hint="eastAsia"/>
                            <w:szCs w:val="16"/>
                          </w:rPr>
                          <w:t xml:space="preserve"> </w:t>
                        </w:r>
                        <w:r w:rsidRPr="00F75E88">
                          <w:rPr>
                            <w:rFonts w:ascii="Times New Roman" w:hAnsi="Times New Roman" w:cs="Times New Roman" w:hint="eastAsia"/>
                            <w:szCs w:val="16"/>
                            <w:rPrChange w:id="1175" w:author="Martin Ma" w:date="2025-09-27T19:52:00Z" w16du:dateUtc="2025-09-28T02:52:00Z">
                              <w:rPr>
                                <w:rFonts w:hint="eastAsia"/>
                              </w:rPr>
                            </w:rPrChange>
                          </w:rPr>
                          <w:t>所有类型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</w:p>
    <w:p w14:paraId="00BB35E8" w14:textId="3E2275D3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B831866" w14:textId="77777777" w:rsidR="00BA0E1B" w:rsidRPr="00E50DEE" w:rsidRDefault="00BA0E1B" w:rsidP="009B3660">
      <w:pPr>
        <w:pStyle w:val="af"/>
        <w:rPr>
          <w:rFonts w:ascii="Times New Roman" w:hAnsi="Times New Roman" w:cs="Times New Roman"/>
          <w:szCs w:val="16"/>
        </w:rPr>
      </w:pPr>
    </w:p>
    <w:p w14:paraId="5F091B91" w14:textId="2D59257F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9861989" w14:textId="305D9212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17F6C38F" w14:textId="68B427E4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06275C5B" w14:textId="38E40D71" w:rsidR="000764C8" w:rsidRPr="00E50DEE" w:rsidRDefault="000764C8" w:rsidP="009B3660">
      <w:pPr>
        <w:pStyle w:val="af"/>
        <w:rPr>
          <w:rFonts w:ascii="Times New Roman" w:hAnsi="Times New Roman" w:cs="Times New Roman"/>
          <w:szCs w:val="16"/>
        </w:rPr>
      </w:pPr>
    </w:p>
    <w:p w14:paraId="6432D479" w14:textId="7C0054BA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1FA8EA7" w14:textId="79DB7321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3CE92AA" w14:textId="093C31BE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0F776C27" w14:textId="6BB0C9D6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3A1D24" w14:textId="25820CC5" w:rsidR="000764C8" w:rsidRPr="00E50DEE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651A1A3" w14:textId="7C2839FD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3BA1C188" w14:textId="433C7E2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FBECDB3" w14:textId="74D0270A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8A0CED3" w14:textId="6ACB6E37" w:rsidR="000764C8" w:rsidRPr="00E6586A" w:rsidDel="009A7AAA" w:rsidRDefault="000764C8">
      <w:pPr>
        <w:rPr>
          <w:del w:id="1176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4FF13D2D" w14:textId="42DAE171" w:rsidR="000764C8" w:rsidRPr="00E6586A" w:rsidDel="009A7AAA" w:rsidRDefault="000764C8">
      <w:pPr>
        <w:rPr>
          <w:del w:id="1177" w:author="Martin Ma" w:date="2025-08-09T14:46:00Z" w16du:dateUtc="2025-08-09T21:46:00Z"/>
          <w:rFonts w:ascii="Times New Roman" w:hAnsi="Times New Roman" w:cs="Times New Roman"/>
          <w:sz w:val="16"/>
          <w:szCs w:val="16"/>
        </w:rPr>
      </w:pPr>
    </w:p>
    <w:p w14:paraId="3AFAA2B2" w14:textId="6EC4266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A9C2A5C" w14:textId="77777777" w:rsidR="009A7AAA" w:rsidRPr="00E6586A" w:rsidRDefault="009A7AAA">
      <w:pPr>
        <w:rPr>
          <w:rFonts w:ascii="Times New Roman" w:hAnsi="Times New Roman" w:cs="Times New Roman"/>
          <w:sz w:val="16"/>
          <w:szCs w:val="16"/>
        </w:rPr>
      </w:pPr>
    </w:p>
    <w:p w14:paraId="529D74B8" w14:textId="442A60E8" w:rsidR="000764C8" w:rsidRPr="00E6586A" w:rsidDel="00787B82" w:rsidRDefault="000764C8">
      <w:pPr>
        <w:rPr>
          <w:del w:id="1178" w:author="Martin Ma" w:date="2025-09-02T20:53:00Z" w16du:dateUtc="2025-09-03T03:53:00Z"/>
          <w:rFonts w:ascii="Times New Roman" w:hAnsi="Times New Roman" w:cs="Times New Roman"/>
          <w:sz w:val="16"/>
          <w:szCs w:val="16"/>
        </w:rPr>
      </w:pPr>
    </w:p>
    <w:p w14:paraId="2144D9B2" w14:textId="588E1200" w:rsidR="000764C8" w:rsidRPr="00E6586A" w:rsidRDefault="00CB37B1">
      <w:pPr>
        <w:rPr>
          <w:rFonts w:ascii="Times New Roman" w:hAnsi="Times New Roman" w:cs="Times New Roman"/>
          <w:sz w:val="16"/>
          <w:szCs w:val="16"/>
        </w:rPr>
      </w:pPr>
      <w:r w:rsidRPr="00063138">
        <w:rPr>
          <w:rFonts w:asciiTheme="minorEastAsia" w:hAnsiTheme="minorEastAsia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B5A67C" wp14:editId="705D1D1C">
                <wp:simplePos x="0" y="0"/>
                <wp:positionH relativeFrom="column">
                  <wp:posOffset>4908550</wp:posOffset>
                </wp:positionH>
                <wp:positionV relativeFrom="paragraph">
                  <wp:posOffset>-443230</wp:posOffset>
                </wp:positionV>
                <wp:extent cx="0" cy="9976485"/>
                <wp:effectExtent l="0" t="0" r="38100" b="24765"/>
                <wp:wrapNone/>
                <wp:docPr id="30396896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082B" id="直接连接符 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-34.9pt" to="386.5pt,7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</w:p>
    <w:p w14:paraId="42D03369" w14:textId="3E664A4E" w:rsidR="00F64A12" w:rsidRPr="00E50DEE" w:rsidRDefault="00F64A12" w:rsidP="00E50DEE">
      <w:p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4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模版参数包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(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了解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 xml:space="preserve">) </w:t>
      </w:r>
      <w:r w:rsidRPr="00E50DEE">
        <w:rPr>
          <w:rFonts w:ascii="Times New Roman" w:hAnsi="Times New Roman" w:cs="Times New Roman" w:hint="eastAsia"/>
          <w:b/>
          <w:bCs/>
          <w:sz w:val="16"/>
          <w:szCs w:val="16"/>
        </w:rPr>
        <w:t>可变参数模版</w:t>
      </w:r>
    </w:p>
    <w:p w14:paraId="114F5B02" w14:textId="4FACF81D" w:rsidR="00EE72BD" w:rsidRDefault="00F64A12" w:rsidP="00E50DEE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X...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表示数据形式是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的参数包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里是</w:t>
      </w:r>
      <w:r w:rsidRPr="00F64A12">
        <w:rPr>
          <w:rFonts w:ascii="Times New Roman" w:hAnsi="Times New Roman" w:cs="Times New Roman" w:hint="eastAsia"/>
          <w:sz w:val="16"/>
          <w:szCs w:val="16"/>
        </w:rPr>
        <w:t>X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类型的各种参数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E72BD">
        <w:rPr>
          <w:rFonts w:ascii="Times New Roman" w:hAnsi="Times New Roman" w:cs="Times New Roman" w:hint="eastAsia"/>
          <w:sz w:val="16"/>
          <w:szCs w:val="16"/>
        </w:rPr>
        <w:t>,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X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也可以是一个数据类型包</w:t>
      </w:r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里面</w:t>
      </w:r>
    </w:p>
    <w:p w14:paraId="04149045" w14:textId="3F3CB03C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>是各种数据类型</w:t>
      </w:r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如</w:t>
      </w:r>
      <w:r w:rsidRPr="00F64A12">
        <w:rPr>
          <w:rFonts w:ascii="Times New Roman" w:hAnsi="Times New Roman" w:cs="Times New Roman" w:hint="eastAsia"/>
          <w:sz w:val="16"/>
          <w:szCs w:val="16"/>
        </w:rPr>
        <w:t>:</w:t>
      </w:r>
    </w:p>
    <w:p w14:paraId="23EF49AF" w14:textId="5360949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E72BD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 T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 xml:space="preserve">&gt;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r w:rsidR="00E50DE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>T</w:t>
      </w:r>
      <w:r w:rsidR="00E50DEE">
        <w:rPr>
          <w:rFonts w:ascii="Times New Roman" w:hAnsi="Times New Roman" w:cs="Times New Roman" w:hint="eastAsia"/>
          <w:sz w:val="16"/>
          <w:szCs w:val="16"/>
        </w:rPr>
        <w:t>是</w:t>
      </w:r>
      <w:r w:rsidRPr="00F64A12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</w:p>
    <w:p w14:paraId="35E4C8A9" w14:textId="2F71F5AF" w:rsidR="00E50DEE" w:rsidRDefault="00F64A12" w:rsidP="00EE72BD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T...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){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......}      T... 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F64A12">
        <w:rPr>
          <w:rFonts w:ascii="Times New Roman" w:hAnsi="Times New Roman" w:cs="Times New Roman" w:hint="eastAsia"/>
          <w:sz w:val="16"/>
          <w:szCs w:val="16"/>
        </w:rPr>
        <w:t>是形参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</w:p>
    <w:p w14:paraId="03B009F9" w14:textId="0F2D6B3C" w:rsidR="00EE72BD" w:rsidRDefault="00EE72BD" w:rsidP="00EE72BD">
      <w:pPr>
        <w:rPr>
          <w:rFonts w:ascii="Times New Roman" w:hAnsi="Times New Roman" w:cs="Times New Roman"/>
          <w:sz w:val="16"/>
          <w:szCs w:val="16"/>
        </w:rPr>
      </w:pPr>
    </w:p>
    <w:p w14:paraId="47151AB1" w14:textId="01070359" w:rsidR="00F64A12" w:rsidRPr="00F64A12" w:rsidRDefault="00F64A12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...(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表示形参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sizeof</w:t>
      </w:r>
      <w:proofErr w:type="spellEnd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...(T)</w:t>
      </w:r>
      <w:r w:rsidRPr="00F64A12">
        <w:rPr>
          <w:rFonts w:ascii="Times New Roman" w:hAnsi="Times New Roman" w:cs="Times New Roman" w:hint="eastAsia"/>
          <w:sz w:val="16"/>
          <w:szCs w:val="16"/>
        </w:rPr>
        <w:t>表示类型模版参数</w:t>
      </w:r>
      <w:r w:rsidR="00E50DEE">
        <w:rPr>
          <w:rFonts w:ascii="Times New Roman" w:hAnsi="Times New Roman" w:cs="Times New Roman" w:hint="eastAsia"/>
          <w:sz w:val="16"/>
          <w:szCs w:val="16"/>
        </w:rPr>
        <w:t>包里</w:t>
      </w:r>
      <w:r w:rsidRPr="00F64A12">
        <w:rPr>
          <w:rFonts w:ascii="Times New Roman" w:hAnsi="Times New Roman" w:cs="Times New Roman" w:hint="eastAsia"/>
          <w:sz w:val="16"/>
          <w:szCs w:val="16"/>
        </w:rPr>
        <w:t>的</w:t>
      </w:r>
      <w:r w:rsidR="00E50DEE">
        <w:rPr>
          <w:rFonts w:ascii="Times New Roman" w:hAnsi="Times New Roman" w:cs="Times New Roman" w:hint="eastAsia"/>
          <w:sz w:val="16"/>
          <w:szCs w:val="16"/>
        </w:rPr>
        <w:t>类型模版参数</w:t>
      </w:r>
      <w:r w:rsidRPr="00F64A12">
        <w:rPr>
          <w:rFonts w:ascii="Times New Roman" w:hAnsi="Times New Roman" w:cs="Times New Roman" w:hint="eastAsia"/>
          <w:sz w:val="16"/>
          <w:szCs w:val="16"/>
        </w:rPr>
        <w:t>个数</w:t>
      </w:r>
    </w:p>
    <w:p w14:paraId="7ACE45FD" w14:textId="0CE3DB19" w:rsidR="005D4E7E" w:rsidRDefault="00860ADE" w:rsidP="00EE72BD">
      <w:pPr>
        <w:spacing w:line="360" w:lineRule="auto"/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参数包的展开方式</w:t>
      </w:r>
      <w:r>
        <w:rPr>
          <w:rFonts w:ascii="Times New Roman" w:hAnsi="Times New Roman" w:cs="Times New Roman" w:hint="eastAsia"/>
          <w:sz w:val="16"/>
          <w:szCs w:val="16"/>
        </w:rPr>
        <w:t xml:space="preserve">: </w:t>
      </w:r>
      <w:r>
        <w:rPr>
          <w:rFonts w:ascii="Times New Roman" w:hAnsi="Times New Roman" w:cs="Times New Roman" w:hint="eastAsia"/>
          <w:sz w:val="16"/>
          <w:szCs w:val="16"/>
        </w:rPr>
        <w:t>一般使用递归</w:t>
      </w:r>
      <w:r>
        <w:rPr>
          <w:rFonts w:ascii="Times New Roman" w:hAnsi="Times New Roman" w:cs="Times New Roman" w:hint="eastAsia"/>
          <w:sz w:val="16"/>
          <w:szCs w:val="16"/>
        </w:rPr>
        <w:t>, tuple</w:t>
      </w:r>
      <w:r>
        <w:rPr>
          <w:rFonts w:ascii="Times New Roman" w:hAnsi="Times New Roman" w:cs="Times New Roman" w:hint="eastAsia"/>
          <w:sz w:val="16"/>
          <w:szCs w:val="16"/>
        </w:rPr>
        <w:t>元组</w:t>
      </w:r>
      <w:r>
        <w:rPr>
          <w:rFonts w:ascii="Times New Roman" w:hAnsi="Times New Roman" w:cs="Times New Roman" w:hint="eastAsia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16"/>
          <w:szCs w:val="16"/>
        </w:rPr>
        <w:t>…</w:t>
      </w:r>
      <w:r>
        <w:rPr>
          <w:rFonts w:ascii="Times New Roman" w:hAnsi="Times New Roman" w:cs="Times New Roman" w:hint="eastAsia"/>
          <w:sz w:val="16"/>
          <w:szCs w:val="16"/>
        </w:rPr>
        <w:t>展开方法</w:t>
      </w:r>
    </w:p>
    <w:p w14:paraId="3FD24FBE" w14:textId="5B87A523" w:rsidR="00860ADE" w:rsidRPr="005D4E7E" w:rsidRDefault="00405496" w:rsidP="00EE72BD">
      <w:pPr>
        <w:ind w:firstLineChars="100" w:firstLine="16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例</w:t>
      </w:r>
      <w:r w:rsidR="00860ADE">
        <w:rPr>
          <w:rFonts w:ascii="Times New Roman" w:hAnsi="Times New Roman" w:cs="Times New Roman" w:hint="eastAsia"/>
          <w:sz w:val="16"/>
          <w:szCs w:val="16"/>
        </w:rPr>
        <w:t>如</w:t>
      </w:r>
      <w:r w:rsidR="00860ADE">
        <w:rPr>
          <w:rFonts w:ascii="Times New Roman" w:hAnsi="Times New Roman" w:cs="Times New Roman" w:hint="eastAsia"/>
          <w:sz w:val="16"/>
          <w:szCs w:val="16"/>
        </w:rPr>
        <w:t>:</w:t>
      </w:r>
      <w:r w:rsidR="005D4E7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一个模版参数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 xml:space="preserve">, 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和</w:t>
      </w:r>
      <w:proofErr w:type="gramStart"/>
      <w:r w:rsidR="005D4E7E" w:rsidRPr="00F64A12">
        <w:rPr>
          <w:rFonts w:ascii="Times New Roman" w:hAnsi="Times New Roman" w:cs="Times New Roman" w:hint="eastAsia"/>
          <w:sz w:val="16"/>
          <w:szCs w:val="16"/>
        </w:rPr>
        <w:t>模版</w:t>
      </w:r>
      <w:proofErr w:type="gramEnd"/>
      <w:r w:rsidR="005D4E7E" w:rsidRPr="00F64A12">
        <w:rPr>
          <w:rFonts w:ascii="Times New Roman" w:hAnsi="Times New Roman" w:cs="Times New Roman" w:hint="eastAsia"/>
          <w:sz w:val="16"/>
          <w:szCs w:val="16"/>
        </w:rPr>
        <w:t>参数</w:t>
      </w:r>
      <w:r w:rsidR="005D4E7E">
        <w:rPr>
          <w:rFonts w:ascii="Times New Roman" w:hAnsi="Times New Roman" w:cs="Times New Roman" w:hint="eastAsia"/>
          <w:sz w:val="16"/>
          <w:szCs w:val="16"/>
        </w:rPr>
        <w:t>包</w:t>
      </w:r>
      <w:r w:rsidR="005D4E7E" w:rsidRPr="00F64A12">
        <w:rPr>
          <w:rFonts w:ascii="Times New Roman" w:hAnsi="Times New Roman" w:cs="Times New Roman" w:hint="eastAsia"/>
          <w:sz w:val="16"/>
          <w:szCs w:val="16"/>
        </w:rPr>
        <w:t>的形式最适合参数包展开</w:t>
      </w:r>
    </w:p>
    <w:p w14:paraId="1C0A0DBE" w14:textId="68011B20" w:rsidR="00F64A12" w:rsidRPr="00F64A12" w:rsidRDefault="00F64A12" w:rsidP="00E96CB2">
      <w:pPr>
        <w:ind w:left="420" w:firstLine="420"/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(){</w:t>
      </w:r>
      <w:proofErr w:type="gramEnd"/>
    </w:p>
    <w:p w14:paraId="48BDED11" w14:textId="2D3D7D54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Pr="00F64A12">
        <w:rPr>
          <w:rFonts w:ascii="Times New Roman" w:hAnsi="Times New Roman" w:cs="Times New Roman" w:hint="eastAsia"/>
          <w:sz w:val="16"/>
          <w:szCs w:val="16"/>
        </w:rPr>
        <w:t>递归结束</w:t>
      </w:r>
      <w:r w:rsidR="00860ADE">
        <w:rPr>
          <w:rFonts w:ascii="Times New Roman" w:hAnsi="Times New Roman" w:cs="Times New Roman"/>
          <w:sz w:val="16"/>
          <w:szCs w:val="16"/>
        </w:rPr>
        <w:t>……</w:t>
      </w:r>
      <w:r w:rsidR="00860ADE">
        <w:rPr>
          <w:rFonts w:ascii="Times New Roman" w:hAnsi="Times New Roman" w:cs="Times New Roman" w:hint="eastAsia"/>
          <w:sz w:val="16"/>
          <w:szCs w:val="16"/>
        </w:rPr>
        <w:t>.</w:t>
      </w:r>
    </w:p>
    <w:p w14:paraId="6110782E" w14:textId="43702E68" w:rsidR="00146835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}</w:t>
      </w:r>
    </w:p>
    <w:p w14:paraId="61A50554" w14:textId="1DD699E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>template&lt;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T,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typename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 U&gt;</w:t>
      </w:r>
      <w:r w:rsidRPr="00F64A12">
        <w:rPr>
          <w:rFonts w:ascii="Times New Roman" w:hAnsi="Times New Roman" w:cs="Times New Roman" w:hint="eastAsia"/>
          <w:sz w:val="16"/>
          <w:szCs w:val="16"/>
        </w:rPr>
        <w:tab/>
      </w:r>
    </w:p>
    <w:p w14:paraId="12CA5B95" w14:textId="0C3010C1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void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T&amp;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, U&amp;... 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){</w:t>
      </w:r>
      <w:proofErr w:type="gramEnd"/>
    </w:p>
    <w:p w14:paraId="78282477" w14:textId="54C67773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cout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first_arg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&lt;&lt;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std::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endl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;</w:t>
      </w:r>
      <w:proofErr w:type="gramEnd"/>
    </w:p>
    <w:p w14:paraId="370BD20E" w14:textId="2531AEE2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860ADE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="00E96CB2">
        <w:rPr>
          <w:rFonts w:ascii="Times New Roman" w:hAnsi="Times New Roman" w:cs="Times New Roman" w:hint="eastAsia"/>
          <w:sz w:val="16"/>
          <w:szCs w:val="16"/>
        </w:rPr>
        <w:t xml:space="preserve">   </w:t>
      </w:r>
      <w:proofErr w:type="spellStart"/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>func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(</w:t>
      </w:r>
      <w:proofErr w:type="spellStart"/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...</w:t>
      </w:r>
      <w:proofErr w:type="gramStart"/>
      <w:r w:rsidRPr="00F64A12">
        <w:rPr>
          <w:rFonts w:ascii="Times New Roman" w:hAnsi="Times New Roman" w:cs="Times New Roman" w:hint="eastAsia"/>
          <w:sz w:val="16"/>
          <w:szCs w:val="16"/>
        </w:rPr>
        <w:t xml:space="preserve">);   </w:t>
      </w:r>
      <w:proofErr w:type="gramEnd"/>
      <w:r w:rsidRPr="00F64A12">
        <w:rPr>
          <w:rFonts w:ascii="Times New Roman" w:hAnsi="Times New Roman" w:cs="Times New Roman" w:hint="eastAsia"/>
          <w:sz w:val="16"/>
          <w:szCs w:val="16"/>
        </w:rPr>
        <w:t xml:space="preserve">  </w:t>
      </w:r>
      <w:r w:rsidRPr="00F64A12">
        <w:rPr>
          <w:rFonts w:ascii="Times New Roman" w:hAnsi="Times New Roman" w:cs="Times New Roman" w:hint="eastAsia"/>
          <w:sz w:val="16"/>
          <w:szCs w:val="16"/>
        </w:rPr>
        <w:t>此处</w:t>
      </w:r>
      <w:proofErr w:type="spellStart"/>
      <w:r w:rsidRPr="00F64A12">
        <w:rPr>
          <w:rFonts w:ascii="Times New Roman" w:hAnsi="Times New Roman" w:cs="Times New Roman" w:hint="eastAsia"/>
          <w:sz w:val="16"/>
          <w:szCs w:val="16"/>
        </w:rPr>
        <w:t>other_args</w:t>
      </w:r>
      <w:proofErr w:type="spellEnd"/>
      <w:r w:rsidRPr="00F64A12">
        <w:rPr>
          <w:rFonts w:ascii="Times New Roman" w:hAnsi="Times New Roman" w:cs="Times New Roman" w:hint="eastAsia"/>
          <w:sz w:val="16"/>
          <w:szCs w:val="16"/>
        </w:rPr>
        <w:t>就是一个形参包</w:t>
      </w:r>
    </w:p>
    <w:p w14:paraId="5B86416B" w14:textId="182F392E" w:rsidR="00F64A12" w:rsidRPr="00F64A12" w:rsidRDefault="00F64A12" w:rsidP="00F64A12">
      <w:pPr>
        <w:rPr>
          <w:rFonts w:ascii="Times New Roman" w:hAnsi="Times New Roman" w:cs="Times New Roman"/>
          <w:sz w:val="16"/>
          <w:szCs w:val="16"/>
        </w:rPr>
      </w:pPr>
      <w:r w:rsidRPr="00F64A12">
        <w:rPr>
          <w:rFonts w:ascii="Times New Roman" w:hAnsi="Times New Roman" w:cs="Times New Roman" w:hint="eastAsia"/>
          <w:sz w:val="16"/>
          <w:szCs w:val="16"/>
        </w:rPr>
        <w:tab/>
      </w:r>
      <w:r w:rsidR="00E96CB2">
        <w:rPr>
          <w:rFonts w:ascii="Times New Roman" w:hAnsi="Times New Roman" w:cs="Times New Roman"/>
          <w:sz w:val="16"/>
          <w:szCs w:val="16"/>
        </w:rPr>
        <w:tab/>
      </w:r>
      <w:r w:rsidRPr="00F64A12">
        <w:rPr>
          <w:rFonts w:ascii="Times New Roman" w:hAnsi="Times New Roman" w:cs="Times New Roman" w:hint="eastAsia"/>
          <w:sz w:val="16"/>
          <w:szCs w:val="16"/>
        </w:rPr>
        <w:t xml:space="preserve">}  </w:t>
      </w:r>
    </w:p>
    <w:p w14:paraId="2E8F2E4D" w14:textId="42064C6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4B9ADA7" w14:textId="4A5F0D4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345D1AE" w14:textId="40871CE5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56494967" w14:textId="2ACE99CF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7C122412" w14:textId="1DA33ECB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FC7B102" w14:textId="27F373A4" w:rsidR="000764C8" w:rsidRPr="00E6586A" w:rsidRDefault="00E87649">
      <w:pPr>
        <w:jc w:val="center"/>
        <w:rPr>
          <w:rFonts w:ascii="Times New Roman" w:hAnsi="Times New Roman" w:cs="Times New Roman"/>
          <w:sz w:val="16"/>
          <w:szCs w:val="16"/>
        </w:rPr>
        <w:pPrChange w:id="1179" w:author="Martin Ma" w:date="2025-08-17T15:29:00Z" w16du:dateUtc="2025-08-17T22:29:00Z">
          <w:pPr/>
        </w:pPrChange>
      </w:pPr>
      <w:ins w:id="1180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81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6</w:t>
        </w:r>
        <w:r w:rsidRPr="00E87649">
          <w:rPr>
            <w:rFonts w:ascii="Times New Roman" w:hAnsi="Times New Roman" w:cs="Times New Roman"/>
            <w:b/>
            <w:bCs/>
            <w:sz w:val="20"/>
            <w:szCs w:val="20"/>
            <w:rPrChange w:id="1182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1183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《</w:t>
        </w:r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84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S</w:t>
        </w:r>
      </w:ins>
      <w:ins w:id="1185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86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tandard </w:t>
        </w:r>
      </w:ins>
      <w:ins w:id="1187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88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T</w:t>
        </w:r>
      </w:ins>
      <w:ins w:id="1189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90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emplate </w:t>
        </w:r>
      </w:ins>
      <w:ins w:id="1191" w:author="Martin Ma" w:date="2025-08-17T15:27:00Z" w16du:dateUtc="2025-08-17T22:27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92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L</w:t>
        </w:r>
      </w:ins>
      <w:ins w:id="1193" w:author="Martin Ma" w:date="2025-08-17T15:28:00Z" w16du:dateUtc="2025-08-17T22:28:00Z">
        <w:r w:rsidRPr="00E87649">
          <w:rPr>
            <w:rFonts w:asciiTheme="minorEastAsia" w:hAnsiTheme="minorEastAsia" w:cs="Times New Roman"/>
            <w:b/>
            <w:bCs/>
            <w:sz w:val="20"/>
            <w:szCs w:val="20"/>
            <w:rPrChange w:id="1194" w:author="Martin Ma" w:date="2025-08-17T15:29:00Z" w16du:dateUtc="2025-08-17T22:29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ibrary</w:t>
        </w:r>
        <w:r w:rsidRPr="00E87649">
          <w:rPr>
            <w:rFonts w:asciiTheme="minorEastAsia" w:hAnsiTheme="minorEastAsia" w:cs="Times New Roman" w:hint="eastAsia"/>
            <w:b/>
            <w:bCs/>
            <w:sz w:val="20"/>
            <w:szCs w:val="20"/>
            <w:rPrChange w:id="1195" w:author="Martin Ma" w:date="2025-08-17T15:29:00Z" w16du:dateUtc="2025-08-17T22:29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》</w:t>
        </w:r>
      </w:ins>
    </w:p>
    <w:p w14:paraId="272EC385" w14:textId="40A4D2D0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1776D471" w14:textId="5C0F9252" w:rsidR="000764C8" w:rsidRPr="00E6586A" w:rsidRDefault="00E1238C">
      <w:pPr>
        <w:spacing w:line="276" w:lineRule="auto"/>
        <w:rPr>
          <w:rFonts w:ascii="Times New Roman" w:hAnsi="Times New Roman" w:cs="Times New Roman"/>
          <w:sz w:val="16"/>
          <w:szCs w:val="16"/>
        </w:rPr>
        <w:pPrChange w:id="1196" w:author="Martin Ma" w:date="2025-08-17T15:35:00Z" w16du:dateUtc="2025-08-17T22:35:00Z">
          <w:pPr/>
        </w:pPrChange>
      </w:pPr>
      <w:proofErr w:type="gramStart"/>
      <w:ins w:id="1197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  <w:rPrChange w:id="1198" w:author="Martin Ma" w:date="2025-08-17T15:35:00Z" w16du:dateUtc="2025-08-17T22:3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1</w:t>
        </w:r>
      </w:ins>
      <w:ins w:id="1199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200" w:author="Martin Ma" w:date="2025-08-17T15:34:00Z" w16du:dateUtc="2025-08-17T22:34:00Z">
        <w:r w:rsidRPr="00E1238C">
          <w:rPr>
            <w:rFonts w:ascii="Times New Roman" w:hAnsi="Times New Roman" w:cs="Times New Roman"/>
            <w:b/>
            <w:bCs/>
            <w:sz w:val="16"/>
            <w:szCs w:val="16"/>
          </w:rPr>
          <w:t>CONTAINER</w:t>
        </w:r>
      </w:ins>
      <w:ins w:id="1201" w:author="Martin Ma" w:date="2025-08-17T16:45:00Z" w16du:dateUtc="2025-08-17T23:45:00Z">
        <w:r w:rsidR="00581965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01F5165A" w14:textId="333DA3E7" w:rsidR="00726C15" w:rsidRPr="00E072D8" w:rsidRDefault="00726C15">
      <w:pPr>
        <w:spacing w:line="276" w:lineRule="auto"/>
        <w:ind w:firstLineChars="100" w:firstLine="160"/>
        <w:rPr>
          <w:ins w:id="1202" w:author="Martin Ma" w:date="2025-08-17T15:42:00Z" w16du:dateUtc="2025-08-17T22:42:00Z"/>
          <w:rFonts w:ascii="Cambria Math" w:hAnsi="Cambria Math" w:cs="Cambria Math"/>
          <w:b/>
          <w:bCs/>
          <w:color w:val="0070C0"/>
          <w:sz w:val="16"/>
          <w:szCs w:val="16"/>
          <w:rPrChange w:id="1203" w:author="Martin Ma" w:date="2025-08-17T17:08:00Z" w16du:dateUtc="2025-08-18T00:08:00Z">
            <w:rPr>
              <w:ins w:id="1204" w:author="Martin Ma" w:date="2025-08-17T15:42:00Z" w16du:dateUtc="2025-08-17T22:42:00Z"/>
              <w:rFonts w:ascii="Cambria Math" w:hAnsi="Cambria Math" w:cs="Cambria Math"/>
              <w:sz w:val="16"/>
              <w:szCs w:val="16"/>
            </w:rPr>
          </w:rPrChange>
        </w:rPr>
        <w:pPrChange w:id="1205" w:author="Martin Ma" w:date="2025-08-17T15:43:00Z" w16du:dateUtc="2025-08-17T22:43:00Z">
          <w:pPr>
            <w:ind w:firstLineChars="100" w:firstLine="160"/>
          </w:pPr>
        </w:pPrChange>
      </w:pPr>
      <w:ins w:id="1206" w:author="Martin Ma" w:date="2025-08-17T15:42:00Z" w16du:dateUtc="2025-08-17T22:42:00Z">
        <w:r w:rsidRPr="00E072D8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1207" w:author="Martin Ma" w:date="2025-08-17T17:08:00Z" w16du:dateUtc="2025-08-18T00:08:00Z">
              <w:rPr>
                <w:rFonts w:ascii="Cambria Math" w:hAnsi="Cambria Math" w:cs="Cambria Math"/>
                <w:sz w:val="16"/>
                <w:szCs w:val="16"/>
              </w:rPr>
            </w:rPrChange>
          </w:rPr>
          <w:t xml:space="preserve">(1)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208" w:author="Martin Ma" w:date="2025-08-17T17:08:00Z" w16du:dateUtc="2025-08-18T00:08:00Z">
              <w:rPr>
                <w:rFonts w:ascii="Cambria Math" w:hAnsi="Cambria Math" w:cs="Cambria Math" w:hint="eastAsia"/>
                <w:sz w:val="16"/>
                <w:szCs w:val="16"/>
              </w:rPr>
            </w:rPrChange>
          </w:rPr>
          <w:t>顺序容器</w:t>
        </w:r>
      </w:ins>
    </w:p>
    <w:p w14:paraId="312E1346" w14:textId="29AD8C88" w:rsidR="000764C8" w:rsidRPr="0035460E" w:rsidRDefault="00E1238C">
      <w:pPr>
        <w:ind w:firstLineChars="250" w:firstLine="400"/>
        <w:rPr>
          <w:rFonts w:ascii="Times New Roman" w:hAnsi="Times New Roman" w:cs="Times New Roman"/>
          <w:b/>
          <w:bCs/>
          <w:sz w:val="16"/>
          <w:szCs w:val="16"/>
          <w:rPrChange w:id="1209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1210" w:author="Martin Ma" w:date="2025-08-17T15:42:00Z" w16du:dateUtc="2025-08-17T22:42:00Z">
          <w:pPr/>
        </w:pPrChange>
      </w:pPr>
      <w:ins w:id="1211" w:author="Martin Ma" w:date="2025-08-17T15:35:00Z" w16du:dateUtc="2025-08-17T22:35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212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①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213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vector</w:t>
        </w:r>
      </w:ins>
    </w:p>
    <w:p w14:paraId="70E95D35" w14:textId="77777777" w:rsidR="00726C15" w:rsidRDefault="00E1238C" w:rsidP="00726C15">
      <w:pPr>
        <w:ind w:firstLineChars="400" w:firstLine="640"/>
        <w:rPr>
          <w:ins w:id="1214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1215" w:author="Martin Ma" w:date="2025-08-17T15:36:00Z" w16du:dateUtc="2025-08-17T22:36:00Z">
        <w:r w:rsidRPr="00726C15">
          <w:rPr>
            <w:rFonts w:ascii="Times New Roman" w:hAnsi="Times New Roman" w:cs="Times New Roman"/>
            <w:sz w:val="16"/>
            <w:szCs w:val="16"/>
          </w:rPr>
          <w:t>vecto</w:t>
        </w:r>
      </w:ins>
      <w:ins w:id="1216" w:author="Martin Ma" w:date="2025-08-17T15:37:00Z" w16du:dateUtc="2025-08-17T22:37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1217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r</w:t>
        </w:r>
      </w:ins>
      <w:ins w:id="1218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动态数组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连续内存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容量满时分配更大的内存</w:t>
        </w:r>
        <w:r w:rsidRPr="00726C15">
          <w:rPr>
            <w:rFonts w:ascii="Times New Roman" w:hAnsi="Times New Roman" w:cs="Times New Roman"/>
            <w:sz w:val="16"/>
            <w:szCs w:val="16"/>
          </w:rPr>
          <w:t>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通常是当前容量的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219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2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倍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把旧数据</w:t>
        </w:r>
      </w:ins>
    </w:p>
    <w:p w14:paraId="59750E30" w14:textId="77777777" w:rsidR="00726C15" w:rsidRDefault="00E1238C" w:rsidP="00726C15">
      <w:pPr>
        <w:ind w:firstLineChars="400" w:firstLine="640"/>
        <w:rPr>
          <w:ins w:id="1220" w:author="Martin Ma" w:date="2025-08-17T15:44:00Z" w16du:dateUtc="2025-08-17T22:44:00Z"/>
          <w:rFonts w:ascii="Times New Roman" w:hAnsi="Times New Roman" w:cs="Times New Roman"/>
          <w:sz w:val="16"/>
          <w:szCs w:val="16"/>
        </w:rPr>
      </w:pPr>
      <w:ins w:id="1221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移动</w:t>
        </w:r>
        <w:r w:rsidRPr="00726C15">
          <w:rPr>
            <w:rFonts w:ascii="Times New Roman" w:hAnsi="Times New Roman" w:cs="Times New Roman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拷贝过去并且释放旧内存</w:t>
        </w:r>
      </w:ins>
      <w:ins w:id="1222" w:author="Martin Ma" w:date="2025-08-17T15:38:00Z" w16du:dateUtc="2025-08-17T22:38:00Z">
        <w:r w:rsidR="00726C15" w:rsidRPr="00726C15">
          <w:rPr>
            <w:rFonts w:ascii="Times New Roman" w:hAnsi="Times New Roman" w:cs="Times New Roman" w:hint="eastAsia"/>
            <w:sz w:val="16"/>
            <w:szCs w:val="16"/>
            <w:rPrChange w:id="1223" w:author="Martin Ma" w:date="2025-08-17T15:38:00Z" w16du:dateUtc="2025-08-17T22:38:00Z">
              <w:rPr>
                <w:rFonts w:asciiTheme="minorEastAsia" w:hAnsiTheme="minorEastAsia" w:cs="Times New Roman" w:hint="eastAsia"/>
                <w:sz w:val="16"/>
                <w:szCs w:val="16"/>
              </w:rPr>
            </w:rPrChange>
          </w:rPr>
          <w:t>。</w:t>
        </w:r>
      </w:ins>
      <w:ins w:id="1224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之前所有使用的迭代器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所有元</w:t>
        </w:r>
      </w:ins>
    </w:p>
    <w:p w14:paraId="342D1651" w14:textId="6301DC80" w:rsidR="00726C15" w:rsidRDefault="00E1238C" w:rsidP="00726C15">
      <w:pPr>
        <w:ind w:firstLineChars="400" w:firstLine="640"/>
        <w:rPr>
          <w:ins w:id="1225" w:author="Martin Ma" w:date="2025-08-17T15:42:00Z" w16du:dateUtc="2025-08-17T22:42:00Z"/>
          <w:rFonts w:ascii="Times New Roman" w:hAnsi="Times New Roman" w:cs="Times New Roman"/>
          <w:sz w:val="16"/>
          <w:szCs w:val="16"/>
        </w:rPr>
      </w:pPr>
      <w:ins w:id="1226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素的引用都会失效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由于重新分配了内存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导致之前元素的指针和引用没有指向元素的新地址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所</w:t>
        </w:r>
      </w:ins>
    </w:p>
    <w:p w14:paraId="333A8215" w14:textId="732B30C2" w:rsidR="000764C8" w:rsidRPr="00726C15" w:rsidRDefault="00E1238C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227" w:author="Martin Ma" w:date="2025-08-17T15:42:00Z" w16du:dateUtc="2025-08-17T22:42:00Z">
          <w:pPr/>
        </w:pPrChange>
      </w:pPr>
      <w:ins w:id="1228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以就无效了</w:t>
        </w:r>
        <w:r w:rsidRPr="00726C15">
          <w:rPr>
            <w:rFonts w:ascii="Times New Roman" w:hAnsi="Times New Roman" w:cs="Times New Roman"/>
            <w:sz w:val="16"/>
            <w:szCs w:val="16"/>
          </w:rPr>
          <w:t>)</w:t>
        </w:r>
      </w:ins>
      <w:ins w:id="1229" w:author="Martin Ma" w:date="2025-08-17T15:44:00Z" w16du:dateUtc="2025-08-17T22:44:00Z">
        <w:r w:rsidR="00726C15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230" w:author="Martin Ma" w:date="2025-08-17T15:36:00Z" w16du:dateUtc="2025-08-17T22:36:00Z">
        <w:r w:rsidRPr="00726C15">
          <w:rPr>
            <w:rFonts w:ascii="Times New Roman" w:hAnsi="Times New Roman" w:cs="Times New Roman" w:hint="eastAsia"/>
            <w:sz w:val="16"/>
            <w:szCs w:val="16"/>
          </w:rPr>
          <w:t>因此每次重新分配内存后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之前使用的迭代器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元素的指针</w:t>
        </w:r>
        <w:r w:rsidRPr="00726C15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元素的引用都要重新获取</w:t>
        </w:r>
      </w:ins>
    </w:p>
    <w:p w14:paraId="3698FA73" w14:textId="54FE3795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14E8507" w14:textId="2474D807" w:rsidR="000764C8" w:rsidRPr="00726C15" w:rsidRDefault="00726C15">
      <w:pPr>
        <w:rPr>
          <w:rFonts w:ascii="Times New Roman" w:hAnsi="Times New Roman" w:cs="Times New Roman"/>
          <w:sz w:val="16"/>
          <w:szCs w:val="16"/>
        </w:rPr>
      </w:pPr>
      <w:ins w:id="1231" w:author="Martin Ma" w:date="2025-08-17T15:38:00Z" w16du:dateUtc="2025-08-17T22:38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28896" behindDoc="1" locked="0" layoutInCell="1" allowOverlap="1" wp14:anchorId="06E130B9" wp14:editId="09926276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104140</wp:posOffset>
                  </wp:positionV>
                  <wp:extent cx="3517900" cy="1404620"/>
                  <wp:effectExtent l="0" t="0" r="0" b="0"/>
                  <wp:wrapNone/>
                  <wp:docPr id="1339350815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C4AABC" w14:textId="6126FBB5" w:rsidR="00726C15" w:rsidRPr="00726C15" w:rsidRDefault="00726C15" w:rsidP="00726C15">
                              <w:pPr>
                                <w:pStyle w:val="af"/>
                                <w:rPr>
                                  <w:ins w:id="1232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1233" w:author="Martin Ma" w:date="2025-08-17T15:39:00Z" w16du:dateUtc="2025-08-17T22:39:00Z">
                                    <w:rPr>
                                      <w:ins w:id="1234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1235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3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1 </w:t>
                                </w:r>
                                <w:proofErr w:type="gramStart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3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尾插速度</w:t>
                                </w:r>
                                <w:proofErr w:type="gramEnd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3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快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3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4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中间插入速度慢</w:t>
                                </w:r>
                              </w:ins>
                            </w:p>
                            <w:p w14:paraId="08D6E9EF" w14:textId="5AE86CF9" w:rsidR="00726C15" w:rsidRPr="00726C15" w:rsidRDefault="00726C15" w:rsidP="00726C15">
                              <w:pPr>
                                <w:pStyle w:val="af"/>
                                <w:rPr>
                                  <w:ins w:id="1241" w:author="Martin Ma" w:date="2025-08-17T15:39:00Z" w16du:dateUtc="2025-08-17T22:39:00Z"/>
                                  <w:rFonts w:ascii="Times New Roman" w:hAnsi="Times New Roman" w:cs="Times New Roman" w:hint="eastAsia"/>
                                  <w:rPrChange w:id="1242" w:author="Martin Ma" w:date="2025-08-17T15:39:00Z" w16du:dateUtc="2025-08-17T22:39:00Z">
                                    <w:rPr>
                                      <w:ins w:id="1243" w:author="Martin Ma" w:date="2025-08-17T15:39:00Z" w16du:dateUtc="2025-08-17T22:39:00Z"/>
                                      <w:rFonts w:hint="eastAsia"/>
                                    </w:rPr>
                                  </w:rPrChange>
                                </w:rPr>
                              </w:pPr>
                              <w:ins w:id="1244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4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4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能预分配内存就预分配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47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248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</w:ins>
                              <w:ins w:id="1249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5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reserve(</w:t>
                                </w:r>
                                <w:proofErr w:type="spellStart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5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num_capacity</w:t>
                                </w:r>
                                <w:proofErr w:type="spellEnd"/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5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)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5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避免频繁开辟空间</w:t>
                                </w:r>
                              </w:ins>
                              <w:ins w:id="1254" w:author="Martin Ma" w:date="2025-08-17T15:40:00Z" w16du:dateUtc="2025-08-17T22:40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4E2216F8" w14:textId="0433BD60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255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256" w:author="Martin Ma" w:date="2025-08-17T15:39:00Z" w16du:dateUtc="2025-08-17T22:39:00Z">
                                  <w:pPr/>
                                </w:pPrChange>
                              </w:pPr>
                              <w:ins w:id="1257" w:author="Martin Ma" w:date="2025-08-17T15:39:00Z" w16du:dateUtc="2025-08-17T22:39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58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59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如果只是遍历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60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61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62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63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排序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64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65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  <w:rPrChange w:id="1266" w:author="Martin Ma" w:date="2025-08-17T15:39:00Z" w16du:dateUtc="2025-08-17T22:39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vector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6E130B9" id="_x0000_s1050" type="#_x0000_t202" style="position:absolute;left:0;text-align:left;margin-left:24.8pt;margin-top:8.2pt;width:277pt;height:110.6pt;z-index:-25158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" filled="f" stroked="f">
                  <v:textbox style="mso-fit-shape-to-text:t">
                    <w:txbxContent>
                      <w:p w14:paraId="79C4AABC" w14:textId="6126FBB5" w:rsidR="00726C15" w:rsidRPr="00726C15" w:rsidRDefault="00726C15" w:rsidP="00726C15">
                        <w:pPr>
                          <w:pStyle w:val="af"/>
                          <w:rPr>
                            <w:ins w:id="1267" w:author="Martin Ma" w:date="2025-08-17T15:39:00Z" w16du:dateUtc="2025-08-17T22:39:00Z"/>
                            <w:rFonts w:ascii="Times New Roman" w:hAnsi="Times New Roman" w:cs="Times New Roman" w:hint="eastAsia"/>
                            <w:rPrChange w:id="1268" w:author="Martin Ma" w:date="2025-08-17T15:39:00Z" w16du:dateUtc="2025-08-17T22:39:00Z">
                              <w:rPr>
                                <w:ins w:id="1269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1270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27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1 </w:t>
                          </w:r>
                          <w:proofErr w:type="gramStart"/>
                          <w:r w:rsidRPr="00726C15">
                            <w:rPr>
                              <w:rFonts w:ascii="Times New Roman" w:hAnsi="Times New Roman" w:cs="Times New Roman" w:hint="eastAsia"/>
                              <w:rPrChange w:id="127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尾插速度</w:t>
                          </w:r>
                          <w:proofErr w:type="gramEnd"/>
                          <w:r w:rsidRPr="00726C15">
                            <w:rPr>
                              <w:rFonts w:ascii="Times New Roman" w:hAnsi="Times New Roman" w:cs="Times New Roman" w:hint="eastAsia"/>
                              <w:rPrChange w:id="127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快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7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7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中间插入速度慢</w:t>
                          </w:r>
                        </w:ins>
                      </w:p>
                      <w:p w14:paraId="08D6E9EF" w14:textId="5AE86CF9" w:rsidR="00726C15" w:rsidRPr="00726C15" w:rsidRDefault="00726C15" w:rsidP="00726C15">
                        <w:pPr>
                          <w:pStyle w:val="af"/>
                          <w:rPr>
                            <w:ins w:id="1276" w:author="Martin Ma" w:date="2025-08-17T15:39:00Z" w16du:dateUtc="2025-08-17T22:39:00Z"/>
                            <w:rFonts w:ascii="Times New Roman" w:hAnsi="Times New Roman" w:cs="Times New Roman" w:hint="eastAsia"/>
                            <w:rPrChange w:id="1277" w:author="Martin Ma" w:date="2025-08-17T15:39:00Z" w16du:dateUtc="2025-08-17T22:39:00Z">
                              <w:rPr>
                                <w:ins w:id="1278" w:author="Martin Ma" w:date="2025-08-17T15:39:00Z" w16du:dateUtc="2025-08-17T22:39:00Z"/>
                                <w:rFonts w:hint="eastAsia"/>
                              </w:rPr>
                            </w:rPrChange>
                          </w:rPr>
                        </w:pPr>
                        <w:ins w:id="1279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28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8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能预分配内存就预分配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82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283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</w:ins>
                        <w:ins w:id="1284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28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reserve(</w:t>
                          </w:r>
                          <w:proofErr w:type="spellStart"/>
                          <w:r w:rsidRPr="00726C15">
                            <w:rPr>
                              <w:rFonts w:ascii="Times New Roman" w:hAnsi="Times New Roman" w:cs="Times New Roman" w:hint="eastAsia"/>
                              <w:rPrChange w:id="128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num_capacity</w:t>
                          </w:r>
                          <w:proofErr w:type="spellEnd"/>
                          <w:r w:rsidRPr="00726C15">
                            <w:rPr>
                              <w:rFonts w:ascii="Times New Roman" w:hAnsi="Times New Roman" w:cs="Times New Roman" w:hint="eastAsia"/>
                              <w:rPrChange w:id="128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)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8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避免频繁开辟空间</w:t>
                          </w:r>
                        </w:ins>
                        <w:ins w:id="1289" w:author="Martin Ma" w:date="2025-08-17T15:40:00Z" w16du:dateUtc="2025-08-17T22:40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4E2216F8" w14:textId="0433BD60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290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291" w:author="Martin Ma" w:date="2025-08-17T15:39:00Z" w16du:dateUtc="2025-08-17T22:39:00Z">
                            <w:pPr/>
                          </w:pPrChange>
                        </w:pPr>
                        <w:ins w:id="1292" w:author="Martin Ma" w:date="2025-08-17T15:39:00Z" w16du:dateUtc="2025-08-17T22:39:00Z">
                          <w:r w:rsidRPr="00726C15">
                            <w:rPr>
                              <w:rFonts w:ascii="Times New Roman" w:hAnsi="Times New Roman" w:cs="Times New Roman" w:hint="eastAsia"/>
                              <w:rPrChange w:id="1293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94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如果只是遍历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95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96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97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98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排序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299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00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  <w:rPrChange w:id="1301" w:author="Martin Ma" w:date="2025-08-17T15:39:00Z" w16du:dateUtc="2025-08-17T22:39:00Z">
                                <w:rPr>
                                  <w:rFonts w:hint="eastAsia"/>
                                </w:rPr>
                              </w:rPrChange>
                            </w:rPr>
                            <w:t>vector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  </w:t>
        </w:r>
      </w:ins>
      <w:ins w:id="1302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303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1304" w:author="Martin Ma" w:date="2025-08-17T15:38:00Z" w16du:dateUtc="2025-08-17T22:38:00Z">
        <w:r>
          <w:rPr>
            <w:rFonts w:ascii="Times New Roman" w:hAnsi="Times New Roman" w:cs="Times New Roman" w:hint="eastAsia"/>
            <w:sz w:val="16"/>
            <w:szCs w:val="16"/>
          </w:rPr>
          <w:t>vector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77FB6997" w14:textId="21C01408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9217B93" w14:textId="1303B2F2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D2F1877" w14:textId="6FC6B481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8EF7A13" w14:textId="3D9866D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22969A7D" w14:textId="46ABB866" w:rsidR="00726C15" w:rsidRPr="00E6586A" w:rsidRDefault="00726C15">
      <w:pPr>
        <w:rPr>
          <w:rFonts w:ascii="Times New Roman" w:hAnsi="Times New Roman" w:cs="Times New Roman"/>
          <w:sz w:val="16"/>
          <w:szCs w:val="16"/>
        </w:rPr>
      </w:pPr>
      <w:ins w:id="1305" w:author="Martin Ma" w:date="2025-08-17T15:40:00Z" w16du:dateUtc="2025-08-17T22:40:00Z">
        <w:r>
          <w:rPr>
            <w:rFonts w:ascii="Times New Roman" w:hAnsi="Times New Roman" w:cs="Times New Roman"/>
            <w:sz w:val="16"/>
            <w:szCs w:val="16"/>
          </w:rPr>
          <w:tab/>
        </w:r>
      </w:ins>
      <w:ins w:id="1306" w:author="Martin Ma" w:date="2025-08-17T15:42:00Z" w16du:dateUtc="2025-08-17T22:4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307" w:author="Martin Ma" w:date="2025-08-17T15:49:00Z" w16du:dateUtc="2025-08-17T22:49:00Z">
        <w:r w:rsidR="00CA2857">
          <w:rPr>
            <w:rFonts w:ascii="Times New Roman" w:hAnsi="Times New Roman" w:cs="Times New Roman" w:hint="eastAsia"/>
            <w:sz w:val="16"/>
            <w:szCs w:val="16"/>
          </w:rPr>
          <w:t xml:space="preserve">  </w:t>
        </w:r>
      </w:ins>
      <w:ins w:id="1308" w:author="Martin Ma" w:date="2025-08-17T15:40:00Z" w16du:dateUtc="2025-08-17T22:40:00Z">
        <w:r>
          <w:rPr>
            <w:rFonts w:ascii="Times New Roman" w:hAnsi="Times New Roman" w:cs="Times New Roman" w:hint="eastAsia"/>
            <w:sz w:val="16"/>
            <w:szCs w:val="16"/>
          </w:rPr>
          <w:t>Note that: vector</w:t>
        </w:r>
        <w:r>
          <w:rPr>
            <w:rFonts w:ascii="Times New Roman" w:hAnsi="Times New Roman" w:cs="Times New Roman" w:hint="eastAsia"/>
            <w:sz w:val="16"/>
            <w:szCs w:val="16"/>
          </w:rPr>
          <w:t>有</w:t>
        </w:r>
        <w:r>
          <w:rPr>
            <w:rFonts w:ascii="Times New Roman" w:hAnsi="Times New Roman" w:cs="Times New Roman" w:hint="eastAsia"/>
            <w:sz w:val="16"/>
            <w:szCs w:val="16"/>
          </w:rPr>
          <w:t>bool</w:t>
        </w:r>
      </w:ins>
      <w:ins w:id="1309" w:author="Martin Ma" w:date="2025-08-17T15:41:00Z" w16du:dateUtc="2025-08-17T22:41:00Z">
        <w:r>
          <w:rPr>
            <w:rFonts w:ascii="Times New Roman" w:hAnsi="Times New Roman" w:cs="Times New Roman" w:hint="eastAsia"/>
            <w:sz w:val="16"/>
            <w:szCs w:val="16"/>
          </w:rPr>
          <w:t>类型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>
          <w:rPr>
            <w:rFonts w:ascii="Times New Roman" w:hAnsi="Times New Roman" w:cs="Times New Roman" w:hint="eastAsia"/>
            <w:sz w:val="16"/>
            <w:szCs w:val="16"/>
          </w:rPr>
          <w:t>是个特殊化形式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位操作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 +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代理封装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会比普通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vector&lt;char&gt;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慢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38DA0F6" w14:textId="6B6D6CB1" w:rsidR="000764C8" w:rsidRPr="00726C15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716B8A0" w14:textId="3E2E3B94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4B2EAFF3" w14:textId="74E2707F" w:rsidR="000764C8" w:rsidRPr="0035460E" w:rsidRDefault="00726C15">
      <w:pPr>
        <w:ind w:firstLine="420"/>
        <w:rPr>
          <w:rFonts w:ascii="Times New Roman" w:hAnsi="Times New Roman" w:cs="Times New Roman"/>
          <w:b/>
          <w:bCs/>
          <w:sz w:val="16"/>
          <w:szCs w:val="16"/>
          <w:rPrChange w:id="1310" w:author="Martin Ma" w:date="2025-08-17T15:54:00Z" w16du:dateUtc="2025-08-17T22:54:00Z">
            <w:rPr>
              <w:rFonts w:ascii="Times New Roman" w:hAnsi="Times New Roman" w:cs="Times New Roman"/>
              <w:sz w:val="16"/>
              <w:szCs w:val="16"/>
            </w:rPr>
          </w:rPrChange>
        </w:rPr>
        <w:pPrChange w:id="1311" w:author="Martin Ma" w:date="2025-08-17T15:44:00Z" w16du:dateUtc="2025-08-17T22:44:00Z">
          <w:pPr/>
        </w:pPrChange>
      </w:pPr>
      <w:ins w:id="1312" w:author="Martin Ma" w:date="2025-08-17T15:43:00Z" w16du:dateUtc="2025-08-17T22:43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313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②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314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list</w:t>
        </w:r>
      </w:ins>
    </w:p>
    <w:p w14:paraId="67AB7028" w14:textId="77777777" w:rsidR="00CA2857" w:rsidRDefault="00726C15" w:rsidP="00CA2857">
      <w:pPr>
        <w:rPr>
          <w:ins w:id="1315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316" w:author="Martin Ma" w:date="2025-08-17T15:44:00Z" w16du:dateUtc="2025-08-17T22:44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双链表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1317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因此</w:t>
        </w:r>
      </w:ins>
      <w:ins w:id="1318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+n),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元素之间的链接是通过指针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因此不能通</w:t>
        </w:r>
      </w:ins>
    </w:p>
    <w:p w14:paraId="38739968" w14:textId="77777777" w:rsidR="00CA2857" w:rsidRDefault="00726C15" w:rsidP="00CA2857">
      <w:pPr>
        <w:ind w:firstLineChars="400" w:firstLine="640"/>
        <w:rPr>
          <w:ins w:id="1319" w:author="Martin Ma" w:date="2025-08-17T15:50:00Z" w16du:dateUtc="2025-08-17T22:50:00Z"/>
          <w:rFonts w:ascii="Times New Roman" w:hAnsi="Times New Roman" w:cs="Times New Roman"/>
          <w:sz w:val="16"/>
          <w:szCs w:val="16"/>
        </w:rPr>
      </w:pPr>
      <w:ins w:id="1320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过迭代器随机访问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</w:ins>
      <w:ins w:id="1321" w:author="Martin Ma" w:date="2025-08-17T15:45:00Z" w16du:dateUtc="2025-08-17T22:45:00Z">
        <w:r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322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/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删除后所有其他元素的迭代器仍然有效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被删除</w:t>
        </w:r>
      </w:ins>
    </w:p>
    <w:p w14:paraId="5B28D43C" w14:textId="65423838" w:rsidR="000764C8" w:rsidRPr="00E6586A" w:rsidRDefault="00726C15">
      <w:pPr>
        <w:ind w:firstLineChars="400" w:firstLine="640"/>
        <w:rPr>
          <w:rFonts w:ascii="Times New Roman" w:hAnsi="Times New Roman" w:cs="Times New Roman"/>
          <w:sz w:val="16"/>
          <w:szCs w:val="16"/>
        </w:rPr>
        <w:pPrChange w:id="1323" w:author="Martin Ma" w:date="2025-08-17T15:50:00Z" w16du:dateUtc="2025-08-17T22:50:00Z">
          <w:pPr/>
        </w:pPrChange>
      </w:pPr>
      <w:ins w:id="1324" w:author="Martin Ma" w:date="2025-08-17T15:44:00Z" w16du:dateUtc="2025-08-17T22:44:00Z">
        <w:r w:rsidRPr="00726C15">
          <w:rPr>
            <w:rFonts w:ascii="Times New Roman" w:hAnsi="Times New Roman" w:cs="Times New Roman" w:hint="eastAsia"/>
            <w:sz w:val="16"/>
            <w:szCs w:val="16"/>
          </w:rPr>
          <w:t>元素的迭代器失效</w:t>
        </w:r>
        <w:r w:rsidRPr="00726C15">
          <w:rPr>
            <w:rFonts w:ascii="Times New Roman" w:hAnsi="Times New Roman" w:cs="Times New Roman" w:hint="eastAsia"/>
            <w:sz w:val="16"/>
            <w:szCs w:val="16"/>
          </w:rPr>
          <w:t>,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325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r w:rsidRPr="00726C15">
          <w:rPr>
            <w:rFonts w:ascii="Times New Roman" w:hAnsi="Times New Roman" w:cs="Times New Roman" w:hint="eastAsia"/>
            <w:color w:val="EE0000"/>
            <w:sz w:val="16"/>
            <w:szCs w:val="16"/>
            <w:rPrChange w:id="1326" w:author="Martin Ma" w:date="2025-08-17T15:46:00Z" w16du:dateUtc="2025-08-17T22:46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726C15">
          <w:rPr>
            <w:rFonts w:ascii="Times New Roman" w:hAnsi="Times New Roman" w:cs="Times New Roman"/>
            <w:color w:val="EE0000"/>
            <w:sz w:val="16"/>
            <w:szCs w:val="16"/>
            <w:rPrChange w:id="1327" w:author="Martin Ma" w:date="2025-08-17T15:46:00Z" w16du:dateUtc="2025-08-17T22:46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14A1E19B" w14:textId="1522CB36" w:rsidR="000764C8" w:rsidRPr="00E6586A" w:rsidRDefault="000764C8">
      <w:pPr>
        <w:rPr>
          <w:rFonts w:ascii="Times New Roman" w:hAnsi="Times New Roman" w:cs="Times New Roman"/>
          <w:sz w:val="16"/>
          <w:szCs w:val="16"/>
        </w:rPr>
      </w:pPr>
    </w:p>
    <w:p w14:paraId="605DA10B" w14:textId="63DCD5D5" w:rsidR="000764C8" w:rsidRPr="00726C15" w:rsidRDefault="00726C15">
      <w:pPr>
        <w:ind w:left="220" w:firstLine="420"/>
        <w:rPr>
          <w:rFonts w:ascii="Times New Roman" w:hAnsi="Times New Roman" w:cs="Times New Roman" w:hint="eastAsia"/>
          <w:sz w:val="16"/>
          <w:szCs w:val="16"/>
          <w:rPrChange w:id="1328" w:author="Martin Ma" w:date="2025-08-17T15:46:00Z" w16du:dateUtc="2025-08-17T22:46:00Z">
            <w:rPr>
              <w:rFonts w:hint="eastAsia"/>
              <w:sz w:val="16"/>
              <w:szCs w:val="16"/>
            </w:rPr>
          </w:rPrChange>
        </w:rPr>
        <w:pPrChange w:id="1329" w:author="Martin Ma" w:date="2025-08-17T15:46:00Z" w16du:dateUtc="2025-08-17T22:46:00Z">
          <w:pPr/>
        </w:pPrChange>
      </w:pPr>
      <w:ins w:id="1330" w:author="Martin Ma" w:date="2025-08-17T15:46:00Z" w16du:dateUtc="2025-08-17T22:46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0944" behindDoc="1" locked="0" layoutInCell="1" allowOverlap="1" wp14:anchorId="31190F2B" wp14:editId="496B3BE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102870</wp:posOffset>
                  </wp:positionV>
                  <wp:extent cx="3517900" cy="1404620"/>
                  <wp:effectExtent l="0" t="0" r="0" b="0"/>
                  <wp:wrapNone/>
                  <wp:docPr id="1122060896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179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0D8DE" w14:textId="77777777" w:rsidR="00726C15" w:rsidRPr="00726C15" w:rsidRDefault="00726C15" w:rsidP="00726C15">
                              <w:pPr>
                                <w:pStyle w:val="af"/>
                                <w:rPr>
                                  <w:ins w:id="1331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332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任意位置增删速度快</w:t>
                                </w:r>
                              </w:ins>
                            </w:p>
                            <w:p w14:paraId="47FC6C27" w14:textId="5BE649A2" w:rsidR="00726C15" w:rsidRPr="00726C15" w:rsidRDefault="00726C15" w:rsidP="00726C15">
                              <w:pPr>
                                <w:pStyle w:val="af"/>
                                <w:rPr>
                                  <w:ins w:id="1333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334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遍历性能比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不是连续内存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相邻元素之间通过指针链接查找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CDF427" w14:textId="167838B1" w:rsidR="00726C15" w:rsidRPr="00726C15" w:rsidRDefault="00726C15" w:rsidP="00726C15">
                              <w:pPr>
                                <w:pStyle w:val="af"/>
                                <w:rPr>
                                  <w:ins w:id="1335" w:author="Martin Ma" w:date="2025-08-17T15:47:00Z" w16du:dateUtc="2025-08-17T22:47:00Z"/>
                                  <w:rFonts w:ascii="Times New Roman" w:hAnsi="Times New Roman" w:cs="Times New Roman"/>
                                </w:rPr>
                              </w:pPr>
                              <w:ins w:id="1336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迭代器不能随机访问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[ ]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6B94F1DB" w14:textId="3C4875BD" w:rsidR="00726C15" w:rsidRPr="00726C15" w:rsidRDefault="00726C15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337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338" w:author="Martin Ma" w:date="2025-08-17T15:39:00Z" w16du:dateUtc="2025-08-17T22:39:00Z">
                                  <w:pPr/>
                                </w:pPrChange>
                              </w:pPr>
                              <w:ins w:id="1339" w:author="Martin Ma" w:date="2025-08-17T15:47:00Z" w16du:dateUtc="2025-08-17T22:47:00Z"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4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如果频繁在中间插入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/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删除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则用</w:t>
                                </w:r>
                                <w:r w:rsidRPr="00726C15"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1190F2B" id="_x0000_s1051" type="#_x0000_t202" style="position:absolute;left:0;text-align:left;margin-left:24pt;margin-top:8.1pt;width:277pt;height:110.6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" filled="f" stroked="f">
                  <v:textbox style="mso-fit-shape-to-text:t">
                    <w:txbxContent>
                      <w:p w14:paraId="1730D8DE" w14:textId="77777777" w:rsidR="00726C15" w:rsidRPr="00726C15" w:rsidRDefault="00726C15" w:rsidP="00726C15">
                        <w:pPr>
                          <w:pStyle w:val="af"/>
                          <w:rPr>
                            <w:ins w:id="1340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341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任意位置增删速度快</w:t>
                          </w:r>
                        </w:ins>
                      </w:p>
                      <w:p w14:paraId="47FC6C27" w14:textId="5BE649A2" w:rsidR="00726C15" w:rsidRPr="00726C15" w:rsidRDefault="00726C15" w:rsidP="00726C15">
                        <w:pPr>
                          <w:pStyle w:val="af"/>
                          <w:rPr>
                            <w:ins w:id="1342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343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遍历性能比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不是连续内存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相邻元素之间通过指针链接查找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CDF427" w14:textId="167838B1" w:rsidR="00726C15" w:rsidRPr="00726C15" w:rsidRDefault="00726C15" w:rsidP="00726C15">
                        <w:pPr>
                          <w:pStyle w:val="af"/>
                          <w:rPr>
                            <w:ins w:id="1344" w:author="Martin Ma" w:date="2025-08-17T15:47:00Z" w16du:dateUtc="2025-08-17T22:47:00Z"/>
                            <w:rFonts w:ascii="Times New Roman" w:hAnsi="Times New Roman" w:cs="Times New Roman"/>
                          </w:rPr>
                        </w:pPr>
                        <w:ins w:id="1345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迭代器不能随机访问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[ ]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6B94F1DB" w14:textId="3C4875BD" w:rsidR="00726C15" w:rsidRPr="00726C15" w:rsidRDefault="00726C15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346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47" w:author="Martin Ma" w:date="2025-08-17T15:39:00Z" w16du:dateUtc="2025-08-17T22:39:00Z">
                            <w:pPr/>
                          </w:pPrChange>
                        </w:pPr>
                        <w:ins w:id="1348" w:author="Martin Ma" w:date="2025-08-17T15:47:00Z" w16du:dateUtc="2025-08-17T22:47:00Z"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4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如果频繁在中间插入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/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删除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则用</w:t>
                          </w:r>
                          <w:r w:rsidRPr="00726C15"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349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350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726C15">
          <w:rPr>
            <w:rFonts w:ascii="Times New Roman" w:hAnsi="Times New Roman" w:cs="Times New Roman" w:hint="eastAsia"/>
            <w:sz w:val="16"/>
            <w:szCs w:val="16"/>
            <w:rPrChange w:id="1351" w:author="Martin Ma" w:date="2025-08-17T15:46:00Z" w16du:dateUtc="2025-08-17T22:4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3E9D306" w14:textId="7ED59C5F" w:rsidR="000764C8" w:rsidRDefault="000764C8">
      <w:pPr>
        <w:rPr>
          <w:rFonts w:hint="eastAsia"/>
          <w:sz w:val="16"/>
          <w:szCs w:val="16"/>
        </w:rPr>
      </w:pPr>
    </w:p>
    <w:p w14:paraId="1324C178" w14:textId="2E3C7B09" w:rsidR="000764C8" w:rsidRDefault="000764C8">
      <w:pPr>
        <w:rPr>
          <w:rFonts w:hint="eastAsia"/>
          <w:sz w:val="16"/>
          <w:szCs w:val="16"/>
        </w:rPr>
      </w:pPr>
    </w:p>
    <w:p w14:paraId="2D4557AD" w14:textId="393D60AD" w:rsidR="000764C8" w:rsidRDefault="000764C8">
      <w:pPr>
        <w:rPr>
          <w:rFonts w:hint="eastAsia"/>
          <w:sz w:val="16"/>
          <w:szCs w:val="16"/>
        </w:rPr>
      </w:pPr>
    </w:p>
    <w:p w14:paraId="5EB7F555" w14:textId="0B07F8B0" w:rsidR="000764C8" w:rsidRDefault="000764C8">
      <w:pPr>
        <w:rPr>
          <w:rFonts w:hint="eastAsia"/>
          <w:sz w:val="16"/>
          <w:szCs w:val="16"/>
        </w:rPr>
      </w:pPr>
    </w:p>
    <w:p w14:paraId="3C55597F" w14:textId="3E39CC81" w:rsidR="000764C8" w:rsidRDefault="000764C8">
      <w:pPr>
        <w:rPr>
          <w:rFonts w:hint="eastAsia"/>
          <w:sz w:val="16"/>
          <w:szCs w:val="16"/>
        </w:rPr>
      </w:pPr>
    </w:p>
    <w:p w14:paraId="767B0DCE" w14:textId="4AF378B6" w:rsidR="000764C8" w:rsidRPr="00CA2857" w:rsidDel="00CA2857" w:rsidRDefault="000764C8">
      <w:pPr>
        <w:ind w:left="420" w:firstLineChars="150" w:firstLine="240"/>
        <w:rPr>
          <w:del w:id="1352" w:author="Martin Ma" w:date="2025-08-17T15:49:00Z" w16du:dateUtc="2025-08-17T22:49:00Z"/>
          <w:rFonts w:ascii="Times New Roman" w:hAnsi="Times New Roman" w:cs="Times New Roman" w:hint="eastAsia"/>
          <w:sz w:val="16"/>
          <w:szCs w:val="16"/>
          <w:rPrChange w:id="1353" w:author="Martin Ma" w:date="2025-08-17T15:48:00Z" w16du:dateUtc="2025-08-17T22:48:00Z">
            <w:rPr>
              <w:del w:id="1354" w:author="Martin Ma" w:date="2025-08-17T15:49:00Z" w16du:dateUtc="2025-08-17T22:49:00Z"/>
              <w:rFonts w:hint="eastAsia"/>
              <w:sz w:val="16"/>
              <w:szCs w:val="16"/>
            </w:rPr>
          </w:rPrChange>
        </w:rPr>
        <w:pPrChange w:id="1355" w:author="Martin Ma" w:date="2025-08-17T15:48:00Z" w16du:dateUtc="2025-08-17T22:48:00Z">
          <w:pPr/>
        </w:pPrChange>
      </w:pPr>
    </w:p>
    <w:p w14:paraId="0D4360EC" w14:textId="29DB0FFE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356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643C68C8" w14:textId="45D26A8D" w:rsidR="000764C8" w:rsidRPr="0035460E" w:rsidRDefault="00CA2857">
      <w:pPr>
        <w:ind w:firstLine="420"/>
        <w:rPr>
          <w:rFonts w:ascii="Times New Roman" w:hAnsi="Times New Roman" w:cs="Times New Roman" w:hint="eastAsia"/>
          <w:b/>
          <w:bCs/>
          <w:sz w:val="16"/>
          <w:szCs w:val="16"/>
          <w:rPrChange w:id="1357" w:author="Martin Ma" w:date="2025-08-17T15:54:00Z" w16du:dateUtc="2025-08-17T22:54:00Z">
            <w:rPr>
              <w:rFonts w:hint="eastAsia"/>
              <w:sz w:val="16"/>
              <w:szCs w:val="16"/>
            </w:rPr>
          </w:rPrChange>
        </w:rPr>
        <w:pPrChange w:id="1358" w:author="Martin Ma" w:date="2025-08-17T15:50:00Z" w16du:dateUtc="2025-08-17T22:50:00Z">
          <w:pPr/>
        </w:pPrChange>
      </w:pPr>
      <w:ins w:id="1359" w:author="Martin Ma" w:date="2025-08-17T15:49:00Z" w16du:dateUtc="2025-08-17T22:49:00Z">
        <w:r w:rsidRPr="0035460E">
          <w:rPr>
            <w:rFonts w:ascii="Times New Roman" w:hAnsi="Times New Roman" w:cs="Times New Roman" w:hint="eastAsia"/>
            <w:b/>
            <w:bCs/>
            <w:sz w:val="16"/>
            <w:szCs w:val="16"/>
            <w:rPrChange w:id="1360" w:author="Martin Ma" w:date="2025-08-17T15:54:00Z" w16du:dateUtc="2025-08-17T22:5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③</w:t>
        </w:r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361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 </w:t>
        </w:r>
        <w:proofErr w:type="spellStart"/>
        <w:r w:rsidRPr="0035460E">
          <w:rPr>
            <w:rFonts w:ascii="Times New Roman" w:hAnsi="Times New Roman" w:cs="Times New Roman"/>
            <w:b/>
            <w:bCs/>
            <w:sz w:val="16"/>
            <w:szCs w:val="16"/>
            <w:rPrChange w:id="1362" w:author="Martin Ma" w:date="2025-08-17T15:54:00Z" w16du:dateUtc="2025-08-17T22:5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forward_list</w:t>
        </w:r>
      </w:ins>
      <w:proofErr w:type="spellEnd"/>
    </w:p>
    <w:p w14:paraId="2EBF2350" w14:textId="77777777" w:rsidR="00CA2857" w:rsidRPr="00CA2857" w:rsidRDefault="00CA2857" w:rsidP="00CA2857">
      <w:pPr>
        <w:rPr>
          <w:ins w:id="1363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364" w:author="Martin Ma" w:date="2025-08-17T15:50:00Z" w16du:dateUtc="2025-08-17T22:50:00Z"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  <w:proofErr w:type="spellStart"/>
        <w:r w:rsidRPr="00CA2857">
          <w:rPr>
            <w:rFonts w:ascii="Times New Roman" w:hAnsi="Times New Roman" w:cs="Times New Roman"/>
            <w:sz w:val="16"/>
            <w:szCs w:val="16"/>
          </w:rPr>
          <w:t>forward_list</w:t>
        </w:r>
        <w:proofErr w:type="spellEnd"/>
        <w:r w:rsidRPr="00CA2857">
          <w:rPr>
            <w:rFonts w:ascii="Times New Roman" w:hAnsi="Times New Roman" w:cs="Times New Roman" w:hint="eastAsia"/>
            <w:sz w:val="16"/>
            <w:szCs w:val="16"/>
          </w:rPr>
          <w:t>数据结构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: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单链表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不是连续内存</w:t>
        </w:r>
        <w:r w:rsidRPr="00CA2857">
          <w:rPr>
            <w:rFonts w:ascii="Times New Roman" w:hAnsi="Times New Roman" w:cs="Times New Roman"/>
            <w:sz w:val="16"/>
            <w:szCs w:val="16"/>
          </w:rPr>
          <w:t>,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不能迭代器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+n,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也不能向前访问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--it),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元素之间的链</w:t>
        </w:r>
      </w:ins>
    </w:p>
    <w:p w14:paraId="084F4063" w14:textId="77777777" w:rsidR="00CA2857" w:rsidRPr="00CA2857" w:rsidRDefault="00CA2857" w:rsidP="00CA2857">
      <w:pPr>
        <w:ind w:left="420" w:firstLineChars="150" w:firstLine="240"/>
        <w:rPr>
          <w:ins w:id="1365" w:author="Martin Ma" w:date="2025-08-17T15:51:00Z" w16du:dateUtc="2025-08-17T22:51:00Z"/>
          <w:rFonts w:ascii="Times New Roman" w:hAnsi="Times New Roman" w:cs="Times New Roman"/>
          <w:sz w:val="16"/>
          <w:szCs w:val="16"/>
        </w:rPr>
      </w:pPr>
      <w:ins w:id="1366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接是通过指针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 (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因此不能通过迭代器随机访问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只能按顺序一个个访问</w:t>
        </w:r>
        <w:r w:rsidRPr="00CA2857">
          <w:rPr>
            <w:rFonts w:ascii="Times New Roman" w:hAnsi="Times New Roman" w:cs="Times New Roman"/>
            <w:sz w:val="16"/>
            <w:szCs w:val="16"/>
          </w:rPr>
          <w:t>)</w:t>
        </w:r>
      </w:ins>
      <w:ins w:id="1367" w:author="Martin Ma" w:date="2025-08-17T15:51:00Z" w16du:dateUtc="2025-08-17T22:51:00Z">
        <w:r w:rsidRPr="00CA2857">
          <w:rPr>
            <w:rFonts w:ascii="Times New Roman" w:hAnsi="Times New Roman" w:cs="Times New Roman" w:hint="eastAsia"/>
            <w:sz w:val="16"/>
            <w:szCs w:val="16"/>
          </w:rPr>
          <w:t>。</w:t>
        </w:r>
      </w:ins>
      <w:ins w:id="1368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插入</w:t>
        </w:r>
        <w:r w:rsidRPr="00CA2857">
          <w:rPr>
            <w:rFonts w:ascii="Times New Roman" w:hAnsi="Times New Roman" w:cs="Times New Roman"/>
            <w:sz w:val="16"/>
            <w:szCs w:val="16"/>
          </w:rPr>
          <w:t>/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删除后所有其他元素</w:t>
        </w:r>
      </w:ins>
    </w:p>
    <w:p w14:paraId="3B153488" w14:textId="4CD28CB6" w:rsidR="000764C8" w:rsidRPr="00CA2857" w:rsidRDefault="00CA2857">
      <w:pPr>
        <w:ind w:left="420" w:firstLineChars="150" w:firstLine="240"/>
        <w:rPr>
          <w:rFonts w:ascii="Times New Roman" w:hAnsi="Times New Roman" w:cs="Times New Roman" w:hint="eastAsia"/>
          <w:color w:val="EE0000"/>
          <w:sz w:val="16"/>
          <w:szCs w:val="16"/>
          <w:rPrChange w:id="1369" w:author="Martin Ma" w:date="2025-08-17T15:51:00Z" w16du:dateUtc="2025-08-17T22:51:00Z">
            <w:rPr>
              <w:rFonts w:hint="eastAsia"/>
              <w:sz w:val="16"/>
              <w:szCs w:val="16"/>
            </w:rPr>
          </w:rPrChange>
        </w:rPr>
        <w:pPrChange w:id="1370" w:author="Martin Ma" w:date="2025-08-17T15:51:00Z" w16du:dateUtc="2025-08-17T22:51:00Z">
          <w:pPr/>
        </w:pPrChange>
      </w:pPr>
      <w:ins w:id="1371" w:author="Martin Ma" w:date="2025-08-17T15:50:00Z" w16du:dateUtc="2025-08-17T22:50:00Z">
        <w:r w:rsidRPr="00CA2857">
          <w:rPr>
            <w:rFonts w:ascii="Times New Roman" w:hAnsi="Times New Roman" w:cs="Times New Roman" w:hint="eastAsia"/>
            <w:sz w:val="16"/>
            <w:szCs w:val="16"/>
          </w:rPr>
          <w:t>的迭代器仍然有效</w:t>
        </w:r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  <w:r w:rsidRPr="00CA2857">
          <w:rPr>
            <w:rFonts w:ascii="Times New Roman" w:hAnsi="Times New Roman" w:cs="Times New Roman" w:hint="eastAsia"/>
            <w:sz w:val="16"/>
            <w:szCs w:val="16"/>
          </w:rPr>
          <w:t>被删除元素的迭代器失效</w:t>
        </w:r>
      </w:ins>
      <w:ins w:id="1372" w:author="Martin Ma" w:date="2025-08-17T15:51:00Z" w16du:dateUtc="2025-08-17T22:51:00Z">
        <w:r w:rsidRPr="00CA2857">
          <w:rPr>
            <w:rFonts w:ascii="Times New Roman" w:hAnsi="Times New Roman" w:cs="Times New Roman"/>
            <w:sz w:val="16"/>
            <w:szCs w:val="16"/>
          </w:rPr>
          <w:t xml:space="preserve">, </w:t>
        </w:r>
      </w:ins>
      <w:ins w:id="1373" w:author="Martin Ma" w:date="2025-08-17T15:50:00Z" w16du:dateUtc="2025-08-17T22:50:00Z">
        <w:r w:rsidRPr="00CA2857">
          <w:rPr>
            <w:rFonts w:ascii="Times New Roman" w:hAnsi="Times New Roman" w:cs="Times New Roman" w:hint="eastAsia"/>
            <w:color w:val="EE0000"/>
            <w:sz w:val="16"/>
            <w:szCs w:val="16"/>
            <w:rPrChange w:id="1374" w:author="Martin Ma" w:date="2025-08-17T15:51:00Z" w16du:dateUtc="2025-08-17T22:51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非连续内存的数据没有</w:t>
        </w:r>
        <w:r w:rsidRPr="00CA2857">
          <w:rPr>
            <w:rFonts w:ascii="Times New Roman" w:hAnsi="Times New Roman" w:cs="Times New Roman"/>
            <w:color w:val="EE0000"/>
            <w:sz w:val="16"/>
            <w:szCs w:val="16"/>
            <w:rPrChange w:id="1375" w:author="Martin Ma" w:date="2025-08-17T15:51:00Z" w16du:dateUtc="2025-08-17T22:51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capacity</w:t>
        </w:r>
      </w:ins>
    </w:p>
    <w:p w14:paraId="39FA9C52" w14:textId="5191DB8A" w:rsidR="000764C8" w:rsidRPr="00CA2857" w:rsidRDefault="000764C8">
      <w:pPr>
        <w:rPr>
          <w:rFonts w:ascii="Times New Roman" w:hAnsi="Times New Roman" w:cs="Times New Roman" w:hint="eastAsia"/>
          <w:sz w:val="16"/>
          <w:szCs w:val="16"/>
          <w:rPrChange w:id="1376" w:author="Martin Ma" w:date="2025-08-17T15:48:00Z" w16du:dateUtc="2025-08-17T22:48:00Z">
            <w:rPr>
              <w:rFonts w:hint="eastAsia"/>
              <w:sz w:val="16"/>
              <w:szCs w:val="16"/>
            </w:rPr>
          </w:rPrChange>
        </w:rPr>
      </w:pPr>
    </w:p>
    <w:p w14:paraId="1CCDEC25" w14:textId="0DFAC1E1" w:rsidR="000764C8" w:rsidRPr="00CA2857" w:rsidRDefault="00CA2857">
      <w:pPr>
        <w:rPr>
          <w:rFonts w:ascii="Times New Roman" w:hAnsi="Times New Roman" w:cs="Times New Roman" w:hint="eastAsia"/>
          <w:sz w:val="16"/>
          <w:szCs w:val="16"/>
          <w:rPrChange w:id="1377" w:author="Martin Ma" w:date="2025-08-17T15:52:00Z" w16du:dateUtc="2025-08-17T22:52:00Z">
            <w:rPr>
              <w:rFonts w:hint="eastAsia"/>
              <w:sz w:val="16"/>
              <w:szCs w:val="16"/>
            </w:rPr>
          </w:rPrChange>
        </w:rPr>
      </w:pPr>
      <w:ins w:id="1378" w:author="Martin Ma" w:date="2025-08-17T15:52:00Z" w16du:dateUtc="2025-08-17T22:52:00Z">
        <w:r w:rsidRPr="00726C15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2992" behindDoc="1" locked="0" layoutInCell="1" allowOverlap="1" wp14:anchorId="030C5295" wp14:editId="0E636B9A">
                  <wp:simplePos x="0" y="0"/>
                  <wp:positionH relativeFrom="column">
                    <wp:posOffset>314960</wp:posOffset>
                  </wp:positionH>
                  <wp:positionV relativeFrom="paragraph">
                    <wp:posOffset>111760</wp:posOffset>
                  </wp:positionV>
                  <wp:extent cx="4495800" cy="584200"/>
                  <wp:effectExtent l="0" t="0" r="0" b="6350"/>
                  <wp:wrapNone/>
                  <wp:docPr id="331074753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95800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53930" w14:textId="7C3D9098" w:rsidR="00CA2857" w:rsidRPr="00CA2857" w:rsidRDefault="00CA2857" w:rsidP="00CA2857">
                              <w:pPr>
                                <w:pStyle w:val="af"/>
                                <w:rPr>
                                  <w:ins w:id="1379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380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proofErr w:type="spell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forward_list</w:t>
                                </w:r>
                                <w:proofErr w:type="spell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是一个轻量级的链表结构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没有</w:t>
                                </w:r>
                                <w:proofErr w:type="spell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push_back</w:t>
                                </w:r>
                                <w:proofErr w:type="spell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要从开头节点才能找到最后的节点位置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93FB171" w14:textId="48418F99" w:rsidR="00CA2857" w:rsidRPr="00CA2857" w:rsidRDefault="00CA2857" w:rsidP="00CA2857">
                              <w:pPr>
                                <w:pStyle w:val="af"/>
                                <w:rPr>
                                  <w:ins w:id="1381" w:author="Martin Ma" w:date="2025-08-17T15:52:00Z" w16du:dateUtc="2025-08-17T22:52:00Z"/>
                                  <w:rFonts w:ascii="Times New Roman" w:hAnsi="Times New Roman" w:cs="Times New Roman"/>
                                </w:rPr>
                              </w:pPr>
                              <w:ins w:id="1382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适合于在开头插入数据</w:t>
                                </w:r>
                              </w:ins>
                            </w:p>
                            <w:p w14:paraId="3611AC69" w14:textId="5ACD2DD1" w:rsidR="00CA2857" w:rsidRPr="00726C15" w:rsidRDefault="00CA2857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383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384" w:author="Martin Ma" w:date="2025-08-17T15:39:00Z" w16du:dateUtc="2025-08-17T22:39:00Z">
                                  <w:pPr/>
                                </w:pPrChange>
                              </w:pPr>
                              <w:ins w:id="1385" w:author="Martin Ma" w:date="2025-08-17T15:52:00Z" w16du:dateUtc="2025-08-17T22:52:00Z"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单链表只有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前插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删除某个位置之后的节点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" (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有一个前置迭代</w:t>
                                </w:r>
                                <w:proofErr w:type="gramStart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器表示</w:t>
                                </w:r>
                                <w:proofErr w:type="gramEnd"/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第一个元素之前位置</w:t>
                                </w:r>
                                <w:r w:rsidRPr="00CA2857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30C5295" id="_x0000_s1052" type="#_x0000_t202" style="position:absolute;left:0;text-align:left;margin-left:24.8pt;margin-top:8.8pt;width:354pt;height:46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" filled="f" stroked="f">
                  <v:textbox>
                    <w:txbxContent>
                      <w:p w14:paraId="30153930" w14:textId="7C3D9098" w:rsidR="00CA2857" w:rsidRPr="00CA2857" w:rsidRDefault="00CA2857" w:rsidP="00CA2857">
                        <w:pPr>
                          <w:pStyle w:val="af"/>
                          <w:rPr>
                            <w:ins w:id="1386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387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proofErr w:type="spell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forward_list</w:t>
                          </w:r>
                          <w:proofErr w:type="spell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是一个轻量级的链表结构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没有</w:t>
                          </w:r>
                          <w:proofErr w:type="spell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push_back</w:t>
                          </w:r>
                          <w:proofErr w:type="spell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要从开头节点才能找到最后的节点位置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93FB171" w14:textId="48418F99" w:rsidR="00CA2857" w:rsidRPr="00CA2857" w:rsidRDefault="00CA2857" w:rsidP="00CA2857">
                        <w:pPr>
                          <w:pStyle w:val="af"/>
                          <w:rPr>
                            <w:ins w:id="1388" w:author="Martin Ma" w:date="2025-08-17T15:52:00Z" w16du:dateUtc="2025-08-17T22:52:00Z"/>
                            <w:rFonts w:ascii="Times New Roman" w:hAnsi="Times New Roman" w:cs="Times New Roman"/>
                          </w:rPr>
                        </w:pPr>
                        <w:ins w:id="1389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适合于在开头插入数据</w:t>
                          </w:r>
                        </w:ins>
                      </w:p>
                      <w:p w14:paraId="3611AC69" w14:textId="5ACD2DD1" w:rsidR="00CA2857" w:rsidRPr="00726C15" w:rsidRDefault="00CA2857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390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391" w:author="Martin Ma" w:date="2025-08-17T15:39:00Z" w16du:dateUtc="2025-08-17T22:39:00Z">
                            <w:pPr/>
                          </w:pPrChange>
                        </w:pPr>
                        <w:ins w:id="1392" w:author="Martin Ma" w:date="2025-08-17T15:52:00Z" w16du:dateUtc="2025-08-17T22:52:00Z"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单链表只有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前插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删除某个位置之后的节点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" (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有一个前置迭代</w:t>
                          </w:r>
                          <w:proofErr w:type="gramStart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器表示</w:t>
                          </w:r>
                          <w:proofErr w:type="gramEnd"/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第一个元素之前位置</w:t>
                          </w:r>
                          <w:r w:rsidRPr="00CA2857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393" w:author="Martin Ma" w:date="2025-08-17T15:51:00Z" w16du:dateUtc="2025-08-17T22:5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394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proofErr w:type="spellStart"/>
      <w:ins w:id="1395" w:author="Martin Ma" w:date="2025-08-17T15:52:00Z" w16du:dateUtc="2025-08-17T22:52:00Z">
        <w:r w:rsidRPr="00CA2857">
          <w:rPr>
            <w:rFonts w:ascii="Times New Roman" w:hAnsi="Times New Roman" w:cs="Times New Roman" w:hint="eastAsia"/>
            <w:sz w:val="16"/>
            <w:szCs w:val="16"/>
            <w:rPrChange w:id="1396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forward_list</w:t>
        </w:r>
        <w:proofErr w:type="spellEnd"/>
        <w:r w:rsidRPr="00CA2857">
          <w:rPr>
            <w:rFonts w:ascii="Times New Roman" w:hAnsi="Times New Roman" w:cs="Times New Roman" w:hint="eastAsia"/>
            <w:sz w:val="16"/>
            <w:szCs w:val="16"/>
            <w:rPrChange w:id="1397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CA2857">
          <w:rPr>
            <w:rFonts w:ascii="Times New Roman" w:hAnsi="Times New Roman" w:cs="Times New Roman" w:hint="eastAsia"/>
            <w:sz w:val="16"/>
            <w:szCs w:val="16"/>
            <w:rPrChange w:id="1398" w:author="Martin Ma" w:date="2025-08-17T15:52:00Z" w16du:dateUtc="2025-08-17T22:52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637826CB" w14:textId="4E0502FE" w:rsidR="000764C8" w:rsidRDefault="000764C8">
      <w:pPr>
        <w:rPr>
          <w:rFonts w:hint="eastAsia"/>
          <w:sz w:val="16"/>
          <w:szCs w:val="16"/>
        </w:rPr>
      </w:pPr>
    </w:p>
    <w:p w14:paraId="10E14C1C" w14:textId="71DB87EF" w:rsidR="000764C8" w:rsidRDefault="000764C8">
      <w:pPr>
        <w:rPr>
          <w:rFonts w:hint="eastAsia"/>
          <w:sz w:val="16"/>
          <w:szCs w:val="16"/>
        </w:rPr>
      </w:pPr>
    </w:p>
    <w:p w14:paraId="3F6C6AC4" w14:textId="77777777" w:rsidR="000764C8" w:rsidRDefault="000764C8">
      <w:pPr>
        <w:rPr>
          <w:rFonts w:hint="eastAsia"/>
          <w:sz w:val="16"/>
          <w:szCs w:val="16"/>
        </w:rPr>
      </w:pPr>
    </w:p>
    <w:p w14:paraId="29B82C9E" w14:textId="3FA37DF5" w:rsidR="000764C8" w:rsidRDefault="000764C8">
      <w:pPr>
        <w:rPr>
          <w:rFonts w:hint="eastAsia"/>
          <w:sz w:val="16"/>
          <w:szCs w:val="16"/>
        </w:rPr>
      </w:pPr>
    </w:p>
    <w:p w14:paraId="7114117C" w14:textId="2FDC43CA" w:rsidR="000764C8" w:rsidRPr="0035460E" w:rsidRDefault="0035460E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399" w:author="Martin Ma" w:date="2025-08-17T15:56:00Z" w16du:dateUtc="2025-08-17T22:56:00Z">
            <w:rPr>
              <w:rFonts w:hint="eastAsia"/>
              <w:sz w:val="16"/>
              <w:szCs w:val="16"/>
            </w:rPr>
          </w:rPrChange>
        </w:rPr>
        <w:pPrChange w:id="1400" w:author="Martin Ma" w:date="2025-08-17T15:56:00Z" w16du:dateUtc="2025-08-17T22:56:00Z">
          <w:pPr/>
        </w:pPrChange>
      </w:pPr>
      <w:ins w:id="1401" w:author="Martin Ma" w:date="2025-08-17T15:53:00Z" w16du:dateUtc="2025-08-17T22:53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402" w:author="Martin Ma" w:date="2025-08-17T15:55:00Z" w16du:dateUtc="2025-08-17T22:55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403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404" w:author="Martin Ma" w:date="2025-08-17T15:54:00Z" w16du:dateUtc="2025-08-17T22:54:00Z">
        <w:r w:rsidRPr="0035460E">
          <w:rPr>
            <w:rFonts w:ascii="Cambria Math" w:hAnsi="Cambria Math" w:cs="Cambria Math" w:hint="eastAsia"/>
            <w:b/>
            <w:bCs/>
            <w:sz w:val="16"/>
            <w:szCs w:val="16"/>
            <w:rPrChange w:id="1405" w:author="Martin Ma" w:date="2025-08-17T15:56:00Z" w16du:dateUtc="2025-08-17T22:56:00Z">
              <w:rPr>
                <w:rFonts w:hint="eastAsia"/>
                <w:sz w:val="16"/>
                <w:szCs w:val="16"/>
              </w:rPr>
            </w:rPrChange>
          </w:rPr>
          <w:t>deque</w:t>
        </w:r>
      </w:ins>
    </w:p>
    <w:p w14:paraId="330D2B3F" w14:textId="05150BF0" w:rsidR="007414E3" w:rsidRDefault="00191677" w:rsidP="007414E3">
      <w:pPr>
        <w:ind w:left="400" w:firstLineChars="137" w:firstLine="219"/>
        <w:rPr>
          <w:ins w:id="1406" w:author="Martin Ma" w:date="2025-08-17T16:09:00Z" w16du:dateUtc="2025-08-17T23:09:00Z"/>
          <w:rFonts w:ascii="Times New Roman" w:hAnsi="Times New Roman" w:cs="Times New Roman"/>
          <w:sz w:val="16"/>
          <w:szCs w:val="16"/>
        </w:rPr>
      </w:pPr>
      <w:ins w:id="1407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40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0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数据结构：是分段连续存储</w:t>
        </w:r>
      </w:ins>
      <w:ins w:id="1410" w:author="Martin Ma" w:date="2025-08-17T16:13:00Z" w16du:dateUtc="2025-08-17T23:13:00Z">
        <w:r w:rsidR="007414E3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411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41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1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连续的小内存块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14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+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1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中央控制表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1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(map/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1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索引表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1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)),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1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扩容时只需</w:t>
        </w:r>
        <w:proofErr w:type="gramStart"/>
        <w:r w:rsidRPr="00191677">
          <w:rPr>
            <w:rFonts w:ascii="Times New Roman" w:hAnsi="Times New Roman" w:cs="Times New Roman" w:hint="eastAsia"/>
            <w:sz w:val="16"/>
            <w:szCs w:val="16"/>
            <w:rPrChange w:id="142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增加新块</w:t>
        </w:r>
      </w:ins>
      <w:proofErr w:type="gramEnd"/>
      <w:ins w:id="1421" w:author="Martin Ma" w:date="2025-08-17T16:09:00Z" w16du:dateUtc="2025-08-17T23:09:00Z">
        <w:r w:rsidR="007414E3">
          <w:rPr>
            <w:rFonts w:ascii="Times New Roman" w:hAnsi="Times New Roman" w:cs="Times New Roman" w:hint="eastAsia"/>
            <w:sz w:val="16"/>
            <w:szCs w:val="16"/>
          </w:rPr>
          <w:t>,</w:t>
        </w:r>
      </w:ins>
    </w:p>
    <w:p w14:paraId="6A9B2D4E" w14:textId="497F4880" w:rsidR="00191677" w:rsidRDefault="00191677">
      <w:pPr>
        <w:ind w:left="400" w:firstLineChars="137" w:firstLine="219"/>
        <w:rPr>
          <w:ins w:id="1422" w:author="Martin Ma" w:date="2025-08-17T16:05:00Z" w16du:dateUtc="2025-08-17T23:05:00Z"/>
          <w:rFonts w:ascii="Times New Roman" w:hAnsi="Times New Roman" w:cs="Times New Roman"/>
          <w:sz w:val="16"/>
          <w:szCs w:val="16"/>
        </w:rPr>
        <w:pPrChange w:id="1423" w:author="Martin Ma" w:date="2025-08-17T16:09:00Z" w16du:dateUtc="2025-08-17T23:09:00Z">
          <w:pPr>
            <w:ind w:left="400" w:firstLineChars="150" w:firstLine="240"/>
          </w:pPr>
        </w:pPrChange>
      </w:pPr>
      <w:ins w:id="1424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425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原来的块完全不动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26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2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支持两端快速插入和删除迭代器会失效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2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29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由于数据有连续存储结构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30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31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32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33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相</w:t>
        </w:r>
      </w:ins>
    </w:p>
    <w:p w14:paraId="6D272C90" w14:textId="23D62D78" w:rsidR="000764C8" w:rsidRPr="00191677" w:rsidRDefault="00191677">
      <w:pPr>
        <w:ind w:left="400" w:firstLineChars="150" w:firstLine="240"/>
        <w:rPr>
          <w:rFonts w:ascii="Times New Roman" w:hAnsi="Times New Roman" w:cs="Times New Roman" w:hint="eastAsia"/>
          <w:sz w:val="16"/>
          <w:szCs w:val="16"/>
          <w:rPrChange w:id="1434" w:author="Martin Ma" w:date="2025-08-17T16:04:00Z" w16du:dateUtc="2025-08-17T23:04:00Z">
            <w:rPr>
              <w:rFonts w:hint="eastAsia"/>
              <w:sz w:val="16"/>
              <w:szCs w:val="16"/>
            </w:rPr>
          </w:rPrChange>
        </w:rPr>
        <w:pPrChange w:id="1435" w:author="Martin Ma" w:date="2025-08-17T16:04:00Z" w16du:dateUtc="2025-08-17T23:04:00Z">
          <w:pPr/>
        </w:pPrChange>
      </w:pPr>
      <w:ins w:id="1436" w:author="Martin Ma" w:date="2025-08-17T16:04:00Z" w16du:dateUtc="2025-08-17T23:04:00Z">
        <w:r w:rsidRPr="00191677">
          <w:rPr>
            <w:rFonts w:ascii="Times New Roman" w:hAnsi="Times New Roman" w:cs="Times New Roman" w:hint="eastAsia"/>
            <w:sz w:val="16"/>
            <w:szCs w:val="16"/>
            <w:rPrChange w:id="1437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同的情况</w:t>
        </w:r>
        <w:r w:rsidRPr="00191677">
          <w:rPr>
            <w:rFonts w:ascii="Times New Roman" w:hAnsi="Times New Roman" w:cs="Times New Roman" w:hint="eastAsia"/>
            <w:sz w:val="16"/>
            <w:szCs w:val="16"/>
            <w:rPrChange w:id="1438" w:author="Martin Ma" w:date="2025-08-17T16:04:00Z" w16du:dateUtc="2025-08-17T23:04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C9541BD" w14:textId="77777777" w:rsidR="000764C8" w:rsidRDefault="000764C8">
      <w:pPr>
        <w:rPr>
          <w:rFonts w:hint="eastAsia"/>
          <w:sz w:val="16"/>
          <w:szCs w:val="16"/>
        </w:rPr>
      </w:pPr>
    </w:p>
    <w:p w14:paraId="238B4A8D" w14:textId="7327563F" w:rsidR="000764C8" w:rsidRDefault="003039DE">
      <w:pPr>
        <w:ind w:left="220" w:firstLine="420"/>
        <w:rPr>
          <w:rFonts w:hint="eastAsia"/>
          <w:sz w:val="16"/>
          <w:szCs w:val="16"/>
        </w:rPr>
        <w:pPrChange w:id="1439" w:author="Martin Ma" w:date="2025-08-17T16:05:00Z" w16du:dateUtc="2025-08-17T23:05:00Z">
          <w:pPr/>
        </w:pPrChange>
      </w:pPr>
      <w:ins w:id="1440" w:author="Martin Ma" w:date="2025-08-17T16:05:00Z" w16du:dateUtc="2025-08-17T23:0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5040" behindDoc="1" locked="0" layoutInCell="1" allowOverlap="1" wp14:anchorId="51C124EE" wp14:editId="1E15149C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3962400" cy="1404620"/>
                  <wp:effectExtent l="0" t="0" r="0" b="1270"/>
                  <wp:wrapNone/>
                  <wp:docPr id="1223462661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24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F1EA9" w14:textId="7734A89B" w:rsidR="007414E3" w:rsidRPr="007414E3" w:rsidRDefault="007414E3" w:rsidP="007414E3">
                              <w:pPr>
                                <w:pStyle w:val="af"/>
                                <w:rPr>
                                  <w:ins w:id="1441" w:author="Martin Ma" w:date="2025-08-17T16:10:00Z" w16du:dateUtc="2025-08-17T23:10:00Z"/>
                                  <w:rFonts w:ascii="Times New Roman" w:hAnsi="Times New Roman" w:cs="Times New Roman"/>
                                </w:rPr>
                              </w:pPr>
                              <w:ins w:id="1442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每个数据</w:t>
                                </w:r>
                                <w:proofErr w:type="gramStart"/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块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  <w:proofErr w:type="gramEnd"/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连续内存结构如同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vector,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不同的数据</w:t>
                                </w:r>
                                <w:proofErr w:type="gramStart"/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块</w:t>
                                </w:r>
                              </w:ins>
                              <w:ins w:id="1443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都是</w:t>
                                </w:r>
                              </w:ins>
                              <w:proofErr w:type="gramEnd"/>
                              <w:ins w:id="1444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链表结构</w:t>
                                </w:r>
                              </w:ins>
                              <w:ins w:id="1445" w:author="Martin Ma" w:date="2025-08-17T16:11:00Z" w16du:dateUtc="2025-08-17T23:11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如同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list</w:t>
                                </w:r>
                              </w:ins>
                            </w:p>
                            <w:p w14:paraId="5176C9B1" w14:textId="405CFCEE" w:rsidR="003039DE" w:rsidRPr="00726C15" w:rsidRDefault="007414E3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446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447" w:author="Martin Ma" w:date="2025-08-17T15:39:00Z" w16du:dateUtc="2025-08-17T22:39:00Z">
                                  <w:pPr/>
                                </w:pPrChange>
                              </w:pPr>
                              <w:ins w:id="1448" w:author="Martin Ma" w:date="2025-08-17T16:10:00Z" w16du:dateUtc="2025-08-17T23:10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适合于两端操作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+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偶尔随机访问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随机访问速度比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vector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慢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1C124EE" id="_x0000_s1053" type="#_x0000_t202" style="position:absolute;left:0;text-align:left;margin-left:24.85pt;margin-top:9pt;width:312pt;height:110.6pt;z-index:-25158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" filled="f" stroked="f">
                  <v:textbox style="mso-fit-shape-to-text:t">
                    <w:txbxContent>
                      <w:p w14:paraId="53DF1EA9" w14:textId="7734A89B" w:rsidR="007414E3" w:rsidRPr="007414E3" w:rsidRDefault="007414E3" w:rsidP="007414E3">
                        <w:pPr>
                          <w:pStyle w:val="af"/>
                          <w:rPr>
                            <w:ins w:id="1449" w:author="Martin Ma" w:date="2025-08-17T16:10:00Z" w16du:dateUtc="2025-08-17T23:10:00Z"/>
                            <w:rFonts w:ascii="Times New Roman" w:hAnsi="Times New Roman" w:cs="Times New Roman"/>
                          </w:rPr>
                        </w:pPr>
                        <w:ins w:id="1450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每个数据</w:t>
                          </w:r>
                          <w:proofErr w:type="gramStart"/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块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  <w:proofErr w:type="gramEnd"/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连续内存结构如同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vector,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不同的数据</w:t>
                          </w:r>
                          <w:proofErr w:type="gramStart"/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块</w:t>
                          </w:r>
                        </w:ins>
                        <w:ins w:id="1451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都是</w:t>
                          </w:r>
                        </w:ins>
                        <w:proofErr w:type="gramEnd"/>
                        <w:ins w:id="1452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链表结构</w:t>
                          </w:r>
                        </w:ins>
                        <w:ins w:id="1453" w:author="Martin Ma" w:date="2025-08-17T16:11:00Z" w16du:dateUtc="2025-08-17T23:11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如同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list</w:t>
                          </w:r>
                        </w:ins>
                      </w:p>
                      <w:p w14:paraId="5176C9B1" w14:textId="405CFCEE" w:rsidR="003039DE" w:rsidRPr="00726C15" w:rsidRDefault="007414E3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454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455" w:author="Martin Ma" w:date="2025-08-17T15:39:00Z" w16du:dateUtc="2025-08-17T22:39:00Z">
                            <w:pPr/>
                          </w:pPrChange>
                        </w:pPr>
                        <w:ins w:id="1456" w:author="Martin Ma" w:date="2025-08-17T16:10:00Z" w16du:dateUtc="2025-08-17T23:10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适合于两端操作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+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偶尔随机访问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随机访问速度比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vector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慢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457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458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3039DE">
          <w:rPr>
            <w:rFonts w:ascii="Times New Roman" w:hAnsi="Times New Roman" w:cs="Times New Roman" w:hint="eastAsia"/>
            <w:sz w:val="16"/>
            <w:szCs w:val="16"/>
            <w:rPrChange w:id="1459" w:author="Martin Ma" w:date="2025-08-17T16:06:00Z" w16du:dateUtc="2025-08-17T23:0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7019A07F" w14:textId="4127A7F3" w:rsidR="000764C8" w:rsidRDefault="000764C8">
      <w:pPr>
        <w:rPr>
          <w:rFonts w:hint="eastAsia"/>
          <w:sz w:val="16"/>
          <w:szCs w:val="16"/>
        </w:rPr>
      </w:pPr>
    </w:p>
    <w:p w14:paraId="0719F8B2" w14:textId="2032646E" w:rsidR="000764C8" w:rsidRDefault="000764C8">
      <w:pPr>
        <w:rPr>
          <w:rFonts w:hint="eastAsia"/>
          <w:sz w:val="16"/>
          <w:szCs w:val="16"/>
        </w:rPr>
      </w:pPr>
    </w:p>
    <w:p w14:paraId="1A9CD1EA" w14:textId="75967C1D" w:rsidR="000764C8" w:rsidRDefault="000764C8">
      <w:pPr>
        <w:rPr>
          <w:rFonts w:hint="eastAsia"/>
          <w:sz w:val="16"/>
          <w:szCs w:val="16"/>
        </w:rPr>
      </w:pPr>
    </w:p>
    <w:p w14:paraId="2D2F9186" w14:textId="5AE4B3C9" w:rsidR="000764C8" w:rsidRDefault="000764C8">
      <w:pPr>
        <w:rPr>
          <w:rFonts w:hint="eastAsia"/>
          <w:sz w:val="16"/>
          <w:szCs w:val="16"/>
        </w:rPr>
      </w:pPr>
    </w:p>
    <w:p w14:paraId="1BFFE679" w14:textId="3FFEC5EA" w:rsidR="000764C8" w:rsidRDefault="007414E3">
      <w:pPr>
        <w:ind w:firstLineChars="250" w:firstLine="400"/>
        <w:rPr>
          <w:rFonts w:hint="eastAsia"/>
          <w:sz w:val="16"/>
          <w:szCs w:val="16"/>
        </w:rPr>
        <w:pPrChange w:id="1460" w:author="Martin Ma" w:date="2025-08-17T16:13:00Z" w16du:dateUtc="2025-08-17T23:13:00Z">
          <w:pPr/>
        </w:pPrChange>
      </w:pPr>
      <w:ins w:id="1461" w:author="Martin Ma" w:date="2025-08-17T16:12:00Z" w16du:dateUtc="2025-08-17T23:12:00Z"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46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⑤</w:t>
        </w:r>
        <w:r w:rsidRPr="007414E3">
          <w:rPr>
            <w:rFonts w:ascii="Cambria Math" w:hAnsi="Cambria Math" w:cs="Cambria Math" w:hint="eastAsia"/>
            <w:b/>
            <w:bCs/>
            <w:sz w:val="16"/>
            <w:szCs w:val="16"/>
            <w:rPrChange w:id="146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array</w:t>
        </w:r>
      </w:ins>
    </w:p>
    <w:p w14:paraId="0C12C637" w14:textId="33F893D1" w:rsidR="000764C8" w:rsidRDefault="007414E3">
      <w:pPr>
        <w:rPr>
          <w:ins w:id="1464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465" w:author="Martin Ma" w:date="2025-08-17T16:13:00Z" w16du:dateUtc="2025-08-17T23:1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6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array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67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68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6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静态数组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7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7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72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73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创建后不能扩容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74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75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固定长度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76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477" w:author="Martin Ma" w:date="2025-08-17T16:15:00Z" w16du:dateUtc="2025-08-17T23:15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478" w:author="Martin Ma" w:date="2025-08-17T16:13:00Z" w16du:dateUtc="2025-08-17T23:13:00Z">
        <w:r w:rsidRPr="007414E3">
          <w:rPr>
            <w:rFonts w:ascii="Times New Roman" w:hAnsi="Times New Roman" w:cs="Times New Roman" w:hint="eastAsia"/>
            <w:sz w:val="16"/>
            <w:szCs w:val="16"/>
            <w:rPrChange w:id="1479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与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80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C</w:t>
        </w:r>
        <w:r w:rsidRPr="007414E3">
          <w:rPr>
            <w:rFonts w:ascii="Times New Roman" w:hAnsi="Times New Roman" w:cs="Times New Roman" w:hint="eastAsia"/>
            <w:sz w:val="16"/>
            <w:szCs w:val="16"/>
            <w:rPrChange w:id="1481" w:author="Martin Ma" w:date="2025-08-17T16:13:00Z" w16du:dateUtc="2025-08-17T23:13:00Z">
              <w:rPr>
                <w:rFonts w:hint="eastAsia"/>
                <w:sz w:val="16"/>
                <w:szCs w:val="16"/>
              </w:rPr>
            </w:rPrChange>
          </w:rPr>
          <w:t>语言里的数组类似</w:t>
        </w:r>
      </w:ins>
    </w:p>
    <w:p w14:paraId="56949BE7" w14:textId="1E0A5B26" w:rsidR="007414E3" w:rsidRDefault="007414E3">
      <w:pPr>
        <w:rPr>
          <w:ins w:id="1482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483" w:author="Martin Ma" w:date="2025-08-17T16:15:00Z" w16du:dateUtc="2025-08-17T23:15:00Z">
        <w:r>
          <w:rPr>
            <w:rFonts w:ascii="Times New Roman" w:hAnsi="Times New Roman" w:cs="Times New Roman"/>
            <w:sz w:val="16"/>
            <w:szCs w:val="16"/>
          </w:rPr>
          <w:tab/>
        </w:r>
      </w:ins>
    </w:p>
    <w:p w14:paraId="48D2086A" w14:textId="6F64468F" w:rsidR="007414E3" w:rsidRDefault="007414E3">
      <w:pPr>
        <w:rPr>
          <w:ins w:id="1484" w:author="Martin Ma" w:date="2025-08-17T16:15:00Z" w16du:dateUtc="2025-08-17T23:15:00Z"/>
          <w:rFonts w:ascii="Times New Roman" w:hAnsi="Times New Roman" w:cs="Times New Roman"/>
          <w:sz w:val="16"/>
          <w:szCs w:val="16"/>
        </w:rPr>
      </w:pPr>
      <w:ins w:id="1485" w:author="Martin Ma" w:date="2025-08-17T16:15:00Z" w16du:dateUtc="2025-08-17T23:15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7088" behindDoc="1" locked="0" layoutInCell="1" allowOverlap="1" wp14:anchorId="7CBD420F" wp14:editId="09A01A07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114300</wp:posOffset>
                  </wp:positionV>
                  <wp:extent cx="4572000" cy="1404620"/>
                  <wp:effectExtent l="0" t="0" r="0" b="0"/>
                  <wp:wrapNone/>
                  <wp:docPr id="122555674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2428D" w14:textId="66CA6C14" w:rsidR="007414E3" w:rsidRPr="007414E3" w:rsidRDefault="007414E3" w:rsidP="007414E3">
                              <w:pPr>
                                <w:pStyle w:val="af"/>
                                <w:rPr>
                                  <w:ins w:id="1486" w:author="Martin Ma" w:date="2025-08-17T16:15:00Z" w16du:dateUtc="2025-08-17T23:15:00Z"/>
                                  <w:rFonts w:ascii="Times New Roman" w:hAnsi="Times New Roman" w:cs="Times New Roman"/>
                                </w:rPr>
                              </w:pPr>
                              <w:ins w:id="1487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488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489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可以使用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data()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成员函数获取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array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的首元素地址用于与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语言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API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交互</w:t>
                                </w:r>
                              </w:ins>
                            </w:p>
                            <w:p w14:paraId="7D1CF0FA" w14:textId="77777777" w:rsidR="007414E3" w:rsidRDefault="007414E3" w:rsidP="007414E3">
                              <w:pPr>
                                <w:pStyle w:val="af"/>
                                <w:rPr>
                                  <w:ins w:id="1490" w:author="Martin Ma" w:date="2025-08-17T16:16:00Z" w16du:dateUtc="2025-08-17T23:16:00Z"/>
                                  <w:rFonts w:ascii="Times New Roman" w:hAnsi="Times New Roman" w:cs="Times New Roman"/>
                                </w:rPr>
                              </w:pPr>
                              <w:ins w:id="1491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在动态内存里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492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493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和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size()</w:t>
                                </w:r>
                              </w:ins>
                              <w:ins w:id="1494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495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表示容量和目前元素个数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而静态内存里没有</w:t>
                                </w:r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capacity()</w:t>
                                </w:r>
                              </w:ins>
                              <w:ins w:id="1496" w:author="Martin Ma" w:date="2025-08-17T16:16:00Z" w16du:dateUtc="2025-08-17T23:1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由于</w:t>
                                </w:r>
                              </w:ins>
                              <w:ins w:id="1497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没</w:t>
                                </w:r>
                              </w:ins>
                            </w:p>
                            <w:p w14:paraId="6669FFA7" w14:textId="090E1A8B" w:rsidR="007414E3" w:rsidRPr="00726C15" w:rsidRDefault="007414E3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498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499" w:author="Martin Ma" w:date="2025-08-17T16:16:00Z" w16du:dateUtc="2025-08-17T23:16:00Z">
                                  <w:pPr/>
                                </w:pPrChange>
                              </w:pPr>
                              <w:ins w:id="1500" w:author="Martin Ma" w:date="2025-08-17T16:15:00Z" w16du:dateUtc="2025-08-17T23:15:00Z">
                                <w:r w:rsidRPr="007414E3">
                                  <w:rPr>
                                    <w:rFonts w:ascii="Times New Roman" w:hAnsi="Times New Roman" w:cs="Times New Roman" w:hint="eastAsia"/>
                                  </w:rPr>
                                  <w:t>有动态分配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7CBD420F" id="_x0000_s1054" type="#_x0000_t202" style="position:absolute;left:0;text-align:left;margin-left:24.85pt;margin-top:9pt;width:5in;height:110.6pt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" filled="f" stroked="f">
                  <v:textbox style="mso-fit-shape-to-text:t">
                    <w:txbxContent>
                      <w:p w14:paraId="2322428D" w14:textId="66CA6C14" w:rsidR="007414E3" w:rsidRPr="007414E3" w:rsidRDefault="007414E3" w:rsidP="007414E3">
                        <w:pPr>
                          <w:pStyle w:val="af"/>
                          <w:rPr>
                            <w:ins w:id="1501" w:author="Martin Ma" w:date="2025-08-17T16:15:00Z" w16du:dateUtc="2025-08-17T23:15:00Z"/>
                            <w:rFonts w:ascii="Times New Roman" w:hAnsi="Times New Roman" w:cs="Times New Roman"/>
                          </w:rPr>
                        </w:pPr>
                        <w:ins w:id="1502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503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04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可以使用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data()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成员函数获取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array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的首元素地址用于与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语言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API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交互</w:t>
                          </w:r>
                        </w:ins>
                      </w:p>
                      <w:p w14:paraId="7D1CF0FA" w14:textId="77777777" w:rsidR="007414E3" w:rsidRDefault="007414E3" w:rsidP="007414E3">
                        <w:pPr>
                          <w:pStyle w:val="af"/>
                          <w:rPr>
                            <w:ins w:id="1505" w:author="Martin Ma" w:date="2025-08-17T16:16:00Z" w16du:dateUtc="2025-08-17T23:16:00Z"/>
                            <w:rFonts w:ascii="Times New Roman" w:hAnsi="Times New Roman" w:cs="Times New Roman"/>
                          </w:rPr>
                        </w:pPr>
                        <w:ins w:id="1506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在动态内存里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507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08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和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size()</w:t>
                          </w:r>
                        </w:ins>
                        <w:ins w:id="1509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10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表示容量和目前元素个数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而静态内存里没有</w:t>
                          </w:r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capacity()</w:t>
                          </w:r>
                        </w:ins>
                        <w:ins w:id="1511" w:author="Martin Ma" w:date="2025-08-17T16:16:00Z" w16du:dateUtc="2025-08-17T23:1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由于</w:t>
                          </w:r>
                        </w:ins>
                        <w:ins w:id="1512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没</w:t>
                          </w:r>
                        </w:ins>
                      </w:p>
                      <w:p w14:paraId="6669FFA7" w14:textId="090E1A8B" w:rsidR="007414E3" w:rsidRPr="00726C15" w:rsidRDefault="007414E3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513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514" w:author="Martin Ma" w:date="2025-08-17T16:16:00Z" w16du:dateUtc="2025-08-17T23:16:00Z">
                            <w:pPr/>
                          </w:pPrChange>
                        </w:pPr>
                        <w:ins w:id="1515" w:author="Martin Ma" w:date="2025-08-17T16:15:00Z" w16du:dateUtc="2025-08-17T23:15:00Z">
                          <w:r w:rsidRPr="007414E3">
                            <w:rPr>
                              <w:rFonts w:ascii="Times New Roman" w:hAnsi="Times New Roman" w:cs="Times New Roman" w:hint="eastAsia"/>
                            </w:rPr>
                            <w:t>有动态分配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ascii="Times New Roman" w:hAnsi="Times New Roman" w:cs="Times New Roman"/>
            <w:sz w:val="16"/>
            <w:szCs w:val="16"/>
          </w:rPr>
          <w:tab/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  array</w:t>
        </w:r>
        <w:r>
          <w:rPr>
            <w:rFonts w:ascii="Times New Roman" w:hAnsi="Times New Roman" w:cs="Times New Roman" w:hint="eastAsia"/>
            <w:sz w:val="16"/>
            <w:szCs w:val="16"/>
          </w:rPr>
          <w:t>特点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D520341" w14:textId="3497E5FB" w:rsidR="007414E3" w:rsidRPr="007414E3" w:rsidRDefault="007414E3">
      <w:pPr>
        <w:rPr>
          <w:rFonts w:ascii="Times New Roman" w:hAnsi="Times New Roman" w:cs="Times New Roman" w:hint="eastAsia"/>
          <w:sz w:val="16"/>
          <w:szCs w:val="16"/>
          <w:rPrChange w:id="1516" w:author="Martin Ma" w:date="2025-08-17T16:15:00Z" w16du:dateUtc="2025-08-17T23:15:00Z">
            <w:rPr>
              <w:rFonts w:hint="eastAsia"/>
              <w:sz w:val="16"/>
              <w:szCs w:val="16"/>
            </w:rPr>
          </w:rPrChange>
        </w:rPr>
      </w:pPr>
    </w:p>
    <w:p w14:paraId="1E7F7C46" w14:textId="5DC35E9B" w:rsidR="000764C8" w:rsidRDefault="000764C8">
      <w:pPr>
        <w:rPr>
          <w:rFonts w:hint="eastAsia"/>
          <w:sz w:val="16"/>
          <w:szCs w:val="16"/>
        </w:rPr>
      </w:pPr>
    </w:p>
    <w:p w14:paraId="79BC324D" w14:textId="50D804A9" w:rsidR="000764C8" w:rsidRDefault="000764C8">
      <w:pPr>
        <w:rPr>
          <w:rFonts w:hint="eastAsia"/>
          <w:sz w:val="16"/>
          <w:szCs w:val="16"/>
        </w:rPr>
      </w:pPr>
    </w:p>
    <w:p w14:paraId="6B1894D0" w14:textId="2A21C70E" w:rsidR="000764C8" w:rsidRDefault="000764C8">
      <w:pPr>
        <w:rPr>
          <w:rFonts w:hint="eastAsia"/>
          <w:sz w:val="16"/>
          <w:szCs w:val="16"/>
        </w:rPr>
      </w:pPr>
    </w:p>
    <w:p w14:paraId="2F842B66" w14:textId="6D46290C" w:rsidR="000764C8" w:rsidRDefault="000764C8">
      <w:pPr>
        <w:rPr>
          <w:rFonts w:hint="eastAsia"/>
          <w:sz w:val="16"/>
          <w:szCs w:val="16"/>
        </w:rPr>
      </w:pPr>
    </w:p>
    <w:p w14:paraId="15F302A8" w14:textId="07195DF3" w:rsidR="000764C8" w:rsidRPr="00D62830" w:rsidRDefault="00D62830">
      <w:pPr>
        <w:ind w:firstLineChars="250" w:firstLine="400"/>
        <w:rPr>
          <w:rFonts w:ascii="Cambria Math" w:hAnsi="Cambria Math" w:cs="Cambria Math" w:hint="eastAsia"/>
          <w:b/>
          <w:bCs/>
          <w:sz w:val="16"/>
          <w:szCs w:val="16"/>
          <w:rPrChange w:id="1517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  <w:pPrChange w:id="1518" w:author="Martin Ma" w:date="2025-08-17T16:17:00Z" w16du:dateUtc="2025-08-17T23:17:00Z">
          <w:pPr/>
        </w:pPrChange>
      </w:pPr>
      <w:ins w:id="1519" w:author="Martin Ma" w:date="2025-08-17T16:17:00Z" w16du:dateUtc="2025-08-17T23:17:00Z"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520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⑥</w:t>
        </w:r>
        <w:r w:rsidRPr="00D62830">
          <w:rPr>
            <w:rFonts w:ascii="Cambria Math" w:hAnsi="Cambria Math" w:cs="Cambria Math" w:hint="eastAsia"/>
            <w:b/>
            <w:bCs/>
            <w:sz w:val="16"/>
            <w:szCs w:val="16"/>
            <w:rPrChange w:id="1521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</w:ins>
    </w:p>
    <w:p w14:paraId="38C28666" w14:textId="4DD6DD19" w:rsidR="000764C8" w:rsidRPr="00D62830" w:rsidRDefault="00D62830">
      <w:pPr>
        <w:rPr>
          <w:rFonts w:ascii="Times New Roman" w:hAnsi="Times New Roman" w:cs="Times New Roman" w:hint="eastAsia"/>
          <w:sz w:val="16"/>
          <w:szCs w:val="16"/>
          <w:rPrChange w:id="1522" w:author="Martin Ma" w:date="2025-08-17T16:17:00Z" w16du:dateUtc="2025-08-17T23:17:00Z">
            <w:rPr>
              <w:rFonts w:hint="eastAsia"/>
              <w:sz w:val="16"/>
              <w:szCs w:val="16"/>
            </w:rPr>
          </w:rPrChange>
        </w:rPr>
      </w:pPr>
      <w:ins w:id="1523" w:author="Martin Ma" w:date="2025-08-17T16:17:00Z" w16du:dateUtc="2025-08-17T23:1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24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string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25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26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27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动态数组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28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29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连续内存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30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31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类似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32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std::vector&lt;char&gt;</w:t>
        </w:r>
        <w:r w:rsidR="00A81FE0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Pr="00D62830">
          <w:rPr>
            <w:rFonts w:ascii="Times New Roman" w:hAnsi="Times New Roman" w:cs="Times New Roman" w:hint="eastAsia"/>
            <w:sz w:val="16"/>
            <w:szCs w:val="16"/>
            <w:rPrChange w:id="1533" w:author="Martin Ma" w:date="2025-08-17T16:17:00Z" w16du:dateUtc="2025-08-17T23:17:00Z">
              <w:rPr>
                <w:rFonts w:hint="eastAsia"/>
                <w:sz w:val="16"/>
                <w:szCs w:val="16"/>
              </w:rPr>
            </w:rPrChange>
          </w:rPr>
          <w:t>的结构</w:t>
        </w:r>
      </w:ins>
    </w:p>
    <w:p w14:paraId="4A5EA461" w14:textId="7952BE85" w:rsidR="000764C8" w:rsidRDefault="00A81FE0">
      <w:pPr>
        <w:rPr>
          <w:ins w:id="1534" w:author="Martin Ma" w:date="2025-08-17T16:18:00Z" w16du:dateUtc="2025-08-17T23:18:00Z"/>
          <w:rFonts w:hint="eastAsia"/>
          <w:sz w:val="16"/>
          <w:szCs w:val="16"/>
        </w:rPr>
      </w:pPr>
      <w:ins w:id="1535" w:author="Martin Ma" w:date="2025-08-17T16:18:00Z" w16du:dateUtc="2025-08-17T23:18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</w:ins>
    </w:p>
    <w:p w14:paraId="4B3971C0" w14:textId="74F3E045" w:rsidR="00A81FE0" w:rsidRPr="00A81FE0" w:rsidRDefault="00A81FE0">
      <w:pPr>
        <w:rPr>
          <w:rFonts w:ascii="Times New Roman" w:hAnsi="Times New Roman" w:cs="Times New Roman" w:hint="eastAsia"/>
          <w:sz w:val="16"/>
          <w:szCs w:val="16"/>
          <w:rPrChange w:id="1536" w:author="Martin Ma" w:date="2025-08-17T16:18:00Z" w16du:dateUtc="2025-08-17T23:18:00Z">
            <w:rPr>
              <w:rFonts w:hint="eastAsia"/>
              <w:sz w:val="16"/>
              <w:szCs w:val="16"/>
            </w:rPr>
          </w:rPrChange>
        </w:rPr>
      </w:pPr>
      <w:ins w:id="1537" w:author="Martin Ma" w:date="2025-08-17T16:18:00Z" w16du:dateUtc="2025-08-17T23:18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39136" behindDoc="1" locked="0" layoutInCell="1" allowOverlap="1" wp14:anchorId="64EA3187" wp14:editId="688EE736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127000</wp:posOffset>
                  </wp:positionV>
                  <wp:extent cx="4572000" cy="1404620"/>
                  <wp:effectExtent l="0" t="0" r="0" b="0"/>
                  <wp:wrapNone/>
                  <wp:docPr id="864171724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1F7A8" w14:textId="246C99A8" w:rsidR="00A81FE0" w:rsidRDefault="00A81FE0" w:rsidP="00A81FE0">
                              <w:pPr>
                                <w:pStyle w:val="af"/>
                                <w:rPr>
                                  <w:ins w:id="1538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</w:pPr>
                              <w:ins w:id="1539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内部会在末尾放一个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'\0'</w:t>
                                </w:r>
                              </w:ins>
                              <w:ins w:id="1540" w:author="Martin Ma" w:date="2025-08-17T16:19:00Z" w16du:dateUtc="2025-08-17T23:19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541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方便与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字符串兼容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1CE343CC" w14:textId="607EAFAB" w:rsidR="00A81FE0" w:rsidRPr="00A81FE0" w:rsidRDefault="00A81FE0">
                              <w:pPr>
                                <w:pStyle w:val="af"/>
                                <w:rPr>
                                  <w:ins w:id="1542" w:author="Martin Ma" w:date="2025-08-17T16:18:00Z" w16du:dateUtc="2025-08-17T23:18:00Z"/>
                                  <w:rFonts w:ascii="Times New Roman" w:hAnsi="Times New Roman" w:cs="Times New Roman"/>
                                </w:rPr>
                                <w:pPrChange w:id="1543" w:author="Martin Ma" w:date="2025-08-17T16:18:00Z" w16du:dateUtc="2025-08-17T23:18:00Z">
                                  <w:pPr>
                                    <w:pStyle w:val="af"/>
                                    <w:ind w:firstLineChars="100" w:firstLine="160"/>
                                  </w:pPr>
                                </w:pPrChange>
                              </w:pPr>
                              <w:ins w:id="1544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2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成员函数</w:t>
                                </w:r>
                                <w:proofErr w:type="spellStart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c_str</w:t>
                                </w:r>
                                <w:proofErr w:type="spellEnd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()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获取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风格字符串指针返回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const char*</w:t>
                                </w:r>
                              </w:ins>
                            </w:p>
                            <w:p w14:paraId="6B757D86" w14:textId="50543A67" w:rsidR="00A81FE0" w:rsidRPr="00726C15" w:rsidRDefault="00A81FE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1545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546" w:author="Martin Ma" w:date="2025-08-17T16:18:00Z" w16du:dateUtc="2025-08-17T23:18:00Z">
                                  <w:pPr/>
                                </w:pPrChange>
                              </w:pPr>
                              <w:ins w:id="1547" w:author="Martin Ma" w:date="2025-08-17T16:18:00Z" w16du:dateUtc="2025-08-17T23:18:00Z"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3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元素类型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char 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或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proofErr w:type="spellStart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wchar_t</w:t>
                                </w:r>
                                <w:proofErr w:type="spellEnd"/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/ char16_t / char32_t</w:t>
                                </w:r>
                                <w:r w:rsidRPr="00A81FE0">
                                  <w:rPr>
                                    <w:rFonts w:ascii="Times New Roman" w:hAnsi="Times New Roman" w:cs="Times New Roman" w:hint="eastAsia"/>
                                  </w:rPr>
                                  <w:t>取决于具体类型别名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64EA3187" id="_x0000_s1055" type="#_x0000_t202" style="position:absolute;left:0;text-align:left;margin-left:24.85pt;margin-top:10pt;width:5in;height:110.6pt;z-index:-25157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" filled="f" stroked="f">
                  <v:textbox style="mso-fit-shape-to-text:t">
                    <w:txbxContent>
                      <w:p w14:paraId="26F1F7A8" w14:textId="246C99A8" w:rsidR="00A81FE0" w:rsidRDefault="00A81FE0" w:rsidP="00A81FE0">
                        <w:pPr>
                          <w:pStyle w:val="af"/>
                          <w:rPr>
                            <w:ins w:id="1548" w:author="Martin Ma" w:date="2025-08-17T16:18:00Z" w16du:dateUtc="2025-08-17T23:18:00Z"/>
                            <w:rFonts w:ascii="Times New Roman" w:hAnsi="Times New Roman" w:cs="Times New Roman"/>
                          </w:rPr>
                        </w:pPr>
                        <w:ins w:id="1549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内部会在末尾放一个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'\0'</w:t>
                          </w:r>
                        </w:ins>
                        <w:ins w:id="1550" w:author="Martin Ma" w:date="2025-08-17T16:19:00Z" w16du:dateUtc="2025-08-17T23:19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551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方便与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字符串兼容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1CE343CC" w14:textId="607EAFAB" w:rsidR="00A81FE0" w:rsidRPr="00A81FE0" w:rsidRDefault="00A81FE0">
                        <w:pPr>
                          <w:pStyle w:val="af"/>
                          <w:rPr>
                            <w:ins w:id="1552" w:author="Martin Ma" w:date="2025-08-17T16:18:00Z" w16du:dateUtc="2025-08-17T23:18:00Z"/>
                            <w:rFonts w:ascii="Times New Roman" w:hAnsi="Times New Roman" w:cs="Times New Roman"/>
                          </w:rPr>
                          <w:pPrChange w:id="1553" w:author="Martin Ma" w:date="2025-08-17T16:18:00Z" w16du:dateUtc="2025-08-17T23:18:00Z">
                            <w:pPr>
                              <w:pStyle w:val="af"/>
                              <w:ind w:firstLineChars="100" w:firstLine="160"/>
                            </w:pPr>
                          </w:pPrChange>
                        </w:pPr>
                        <w:ins w:id="1554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2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成员函数</w:t>
                          </w:r>
                          <w:proofErr w:type="spellStart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c_str</w:t>
                          </w:r>
                          <w:proofErr w:type="spellEnd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()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获取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风格字符串指针返回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const char*</w:t>
                          </w:r>
                        </w:ins>
                      </w:p>
                      <w:p w14:paraId="6B757D86" w14:textId="50543A67" w:rsidR="00A81FE0" w:rsidRPr="00726C15" w:rsidRDefault="00A81FE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1555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556" w:author="Martin Ma" w:date="2025-08-17T16:18:00Z" w16du:dateUtc="2025-08-17T23:18:00Z">
                            <w:pPr/>
                          </w:pPrChange>
                        </w:pPr>
                        <w:ins w:id="1557" w:author="Martin Ma" w:date="2025-08-17T16:18:00Z" w16du:dateUtc="2025-08-17T23:18:00Z"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3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元素类型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: char 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或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proofErr w:type="spellStart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wchar_t</w:t>
                          </w:r>
                          <w:proofErr w:type="spellEnd"/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 xml:space="preserve"> / char16_t / char32_t</w:t>
                          </w:r>
                          <w:r w:rsidRPr="00A81FE0">
                            <w:rPr>
                              <w:rFonts w:ascii="Times New Roman" w:hAnsi="Times New Roman" w:cs="Times New Roman" w:hint="eastAsia"/>
                            </w:rPr>
                            <w:t>取决于具体类型别名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hint="eastAsia"/>
            <w:sz w:val="16"/>
            <w:szCs w:val="16"/>
          </w:rPr>
          <w:t xml:space="preserve">    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58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 xml:space="preserve"> string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59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60" w:author="Martin Ma" w:date="2025-08-17T16:18:00Z" w16du:dateUtc="2025-08-17T23:18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23D84EC9" w14:textId="5F90CCA9" w:rsidR="000764C8" w:rsidRDefault="000764C8">
      <w:pPr>
        <w:rPr>
          <w:rFonts w:hint="eastAsia"/>
          <w:sz w:val="16"/>
          <w:szCs w:val="16"/>
        </w:rPr>
      </w:pPr>
    </w:p>
    <w:p w14:paraId="5F4ACA87" w14:textId="77777777" w:rsidR="000764C8" w:rsidRDefault="000764C8">
      <w:pPr>
        <w:rPr>
          <w:rFonts w:hint="eastAsia"/>
          <w:sz w:val="16"/>
          <w:szCs w:val="16"/>
        </w:rPr>
      </w:pPr>
    </w:p>
    <w:p w14:paraId="21C5A295" w14:textId="77777777" w:rsidR="000764C8" w:rsidRDefault="000764C8">
      <w:pPr>
        <w:rPr>
          <w:rFonts w:hint="eastAsia"/>
          <w:sz w:val="16"/>
          <w:szCs w:val="16"/>
        </w:rPr>
      </w:pPr>
    </w:p>
    <w:p w14:paraId="754EC1BC" w14:textId="77777777" w:rsidR="000764C8" w:rsidRDefault="000764C8">
      <w:pPr>
        <w:rPr>
          <w:rFonts w:hint="eastAsia"/>
          <w:sz w:val="16"/>
          <w:szCs w:val="16"/>
        </w:rPr>
      </w:pPr>
    </w:p>
    <w:p w14:paraId="53C7470E" w14:textId="77777777" w:rsidR="000764C8" w:rsidRDefault="000764C8">
      <w:pPr>
        <w:rPr>
          <w:rFonts w:hint="eastAsia"/>
          <w:sz w:val="16"/>
          <w:szCs w:val="16"/>
        </w:rPr>
      </w:pPr>
    </w:p>
    <w:p w14:paraId="0B4BB228" w14:textId="77777777" w:rsidR="000764C8" w:rsidRDefault="000764C8">
      <w:pPr>
        <w:rPr>
          <w:rFonts w:hint="eastAsia"/>
          <w:sz w:val="16"/>
          <w:szCs w:val="16"/>
        </w:rPr>
      </w:pPr>
    </w:p>
    <w:p w14:paraId="45B22F2F" w14:textId="77777777" w:rsidR="000764C8" w:rsidRDefault="000764C8">
      <w:pPr>
        <w:rPr>
          <w:rFonts w:hint="eastAsia"/>
          <w:sz w:val="16"/>
          <w:szCs w:val="16"/>
        </w:rPr>
      </w:pPr>
    </w:p>
    <w:p w14:paraId="3BA7E002" w14:textId="1920F58B" w:rsidR="000764C8" w:rsidRPr="00E072D8" w:rsidRDefault="00A81FE0">
      <w:pPr>
        <w:spacing w:line="276" w:lineRule="auto"/>
        <w:ind w:firstLineChars="100" w:firstLine="160"/>
        <w:rPr>
          <w:rFonts w:ascii="Cambria Math" w:hAnsi="Cambria Math" w:cs="Cambria Math" w:hint="eastAsia"/>
          <w:b/>
          <w:bCs/>
          <w:color w:val="0070C0"/>
          <w:sz w:val="16"/>
          <w:szCs w:val="16"/>
          <w:rPrChange w:id="1561" w:author="Martin Ma" w:date="2025-08-17T17:08:00Z" w16du:dateUtc="2025-08-18T00:08:00Z">
            <w:rPr>
              <w:rFonts w:hint="eastAsia"/>
              <w:sz w:val="16"/>
              <w:szCs w:val="16"/>
            </w:rPr>
          </w:rPrChange>
        </w:rPr>
        <w:pPrChange w:id="1562" w:author="Martin Ma" w:date="2025-08-17T16:20:00Z" w16du:dateUtc="2025-08-17T23:20:00Z">
          <w:pPr/>
        </w:pPrChange>
      </w:pPr>
      <w:ins w:id="1563" w:author="Martin Ma" w:date="2025-08-17T16:20:00Z" w16du:dateUtc="2025-08-17T23:20:00Z"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564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E072D8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1565" w:author="Martin Ma" w:date="2025-08-17T17:08:00Z" w16du:dateUtc="2025-08-18T00:08:00Z">
              <w:rPr>
                <w:rFonts w:hint="eastAsia"/>
                <w:sz w:val="16"/>
                <w:szCs w:val="16"/>
              </w:rPr>
            </w:rPrChange>
          </w:rPr>
          <w:t>关联容器</w:t>
        </w:r>
      </w:ins>
    </w:p>
    <w:p w14:paraId="49493F85" w14:textId="7BFF9197" w:rsidR="000764C8" w:rsidRDefault="00A81FE0">
      <w:pPr>
        <w:ind w:firstLineChars="250" w:firstLine="400"/>
        <w:rPr>
          <w:ins w:id="1566" w:author="Martin Ma" w:date="2025-08-17T16:21:00Z" w16du:dateUtc="2025-08-17T23:21:00Z"/>
          <w:rFonts w:hint="eastAsia"/>
          <w:sz w:val="16"/>
          <w:szCs w:val="16"/>
        </w:rPr>
        <w:pPrChange w:id="1567" w:author="Martin Ma" w:date="2025-08-17T16:21:00Z" w16du:dateUtc="2025-08-17T23:21:00Z">
          <w:pPr/>
        </w:pPrChange>
      </w:pPr>
      <w:ins w:id="1568" w:author="Martin Ma" w:date="2025-08-17T16:20:00Z" w16du:dateUtc="2025-08-17T23:20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</w:t>
        </w:r>
      </w:ins>
      <w:ins w:id="1569" w:author="Martin Ma" w:date="2025-08-17T16:21:00Z" w16du:dateUtc="2025-08-17T23:21:00Z"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57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A81FE0">
          <w:rPr>
            <w:rFonts w:ascii="Cambria Math" w:hAnsi="Cambria Math" w:cs="Cambria Math" w:hint="eastAsia"/>
            <w:b/>
            <w:bCs/>
            <w:sz w:val="16"/>
            <w:szCs w:val="16"/>
            <w:rPrChange w:id="157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map</w:t>
        </w:r>
      </w:ins>
      <w:ins w:id="1572" w:author="Martin Ma" w:date="2025-08-17T16:27:00Z" w16du:dateUtc="2025-08-17T23:27:00Z"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 xml:space="preserve"> &amp; </w:t>
        </w:r>
        <w:proofErr w:type="spellStart"/>
        <w:r w:rsidR="005C542E">
          <w:rPr>
            <w:rFonts w:ascii="Cambria Math" w:hAnsi="Cambria Math" w:cs="Cambria Math" w:hint="eastAsia"/>
            <w:b/>
            <w:bCs/>
            <w:sz w:val="16"/>
            <w:szCs w:val="16"/>
          </w:rPr>
          <w:t>unordered_map</w:t>
        </w:r>
      </w:ins>
      <w:proofErr w:type="spellEnd"/>
    </w:p>
    <w:p w14:paraId="70B9207A" w14:textId="77777777" w:rsidR="00A81FE0" w:rsidRPr="00A81FE0" w:rsidRDefault="00A81FE0" w:rsidP="00A81FE0">
      <w:pPr>
        <w:rPr>
          <w:ins w:id="1573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574" w:author="Martin Ma" w:date="2025-08-17T16:21:00Z" w16du:dateUtc="2025-08-17T23:21:00Z">
            <w:rPr>
              <w:ins w:id="1575" w:author="Martin Ma" w:date="2025-08-17T16:21:00Z" w16du:dateUtc="2025-08-17T23:21:00Z"/>
              <w:rFonts w:hint="eastAsia"/>
              <w:sz w:val="16"/>
              <w:szCs w:val="16"/>
            </w:rPr>
          </w:rPrChange>
        </w:rPr>
      </w:pPr>
      <w:ins w:id="1576" w:author="Martin Ma" w:date="2025-08-17T16:21:00Z" w16du:dateUtc="2025-08-17T23:21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7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 (1) map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7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79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80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81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8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8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8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8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8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8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8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091FE455" w14:textId="71FD4386" w:rsidR="00A81FE0" w:rsidRPr="00A81FE0" w:rsidRDefault="00A81FE0">
      <w:pPr>
        <w:ind w:left="420" w:firstLineChars="200" w:firstLine="320"/>
        <w:rPr>
          <w:ins w:id="1589" w:author="Martin Ma" w:date="2025-08-17T16:21:00Z" w16du:dateUtc="2025-08-17T23:21:00Z"/>
          <w:rFonts w:ascii="Times New Roman" w:hAnsi="Times New Roman" w:cs="Times New Roman" w:hint="eastAsia"/>
          <w:sz w:val="16"/>
          <w:szCs w:val="16"/>
          <w:rPrChange w:id="1590" w:author="Martin Ma" w:date="2025-08-17T16:21:00Z" w16du:dateUtc="2025-08-17T23:21:00Z">
            <w:rPr>
              <w:ins w:id="1591" w:author="Martin Ma" w:date="2025-08-17T16:21:00Z" w16du:dateUtc="2025-08-17T23:21:00Z"/>
              <w:rFonts w:hint="eastAsia"/>
              <w:sz w:val="16"/>
              <w:szCs w:val="16"/>
            </w:rPr>
          </w:rPrChange>
        </w:rPr>
        <w:pPrChange w:id="1592" w:author="Martin Ma" w:date="2025-08-17T16:21:00Z" w16du:dateUtc="2025-08-17T23:21:00Z">
          <w:pPr/>
        </w:pPrChange>
      </w:pPr>
      <w:ins w:id="1593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594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A81FE0">
          <w:rPr>
            <w:rFonts w:ascii="Times New Roman" w:hAnsi="Times New Roman" w:cs="Times New Roman" w:hint="eastAsia"/>
            <w:sz w:val="16"/>
            <w:szCs w:val="16"/>
            <w:rPrChange w:id="1595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unordered_map</w:t>
        </w:r>
        <w:proofErr w:type="spellEnd"/>
        <w:r w:rsidRPr="00A81FE0">
          <w:rPr>
            <w:rFonts w:ascii="Times New Roman" w:hAnsi="Times New Roman" w:cs="Times New Roman" w:hint="eastAsia"/>
            <w:sz w:val="16"/>
            <w:szCs w:val="16"/>
            <w:rPrChange w:id="159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9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59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0E567ECB" w14:textId="11E4C684" w:rsidR="00A81FE0" w:rsidRPr="00A81FE0" w:rsidRDefault="00A81FE0">
      <w:pPr>
        <w:ind w:left="320" w:firstLine="420"/>
        <w:rPr>
          <w:rFonts w:ascii="Times New Roman" w:hAnsi="Times New Roman" w:cs="Times New Roman" w:hint="eastAsia"/>
          <w:sz w:val="16"/>
          <w:szCs w:val="16"/>
          <w:rPrChange w:id="1599" w:author="Martin Ma" w:date="2025-08-17T16:21:00Z" w16du:dateUtc="2025-08-17T23:21:00Z">
            <w:rPr>
              <w:rFonts w:hint="eastAsia"/>
              <w:sz w:val="16"/>
              <w:szCs w:val="16"/>
            </w:rPr>
          </w:rPrChange>
        </w:rPr>
        <w:pPrChange w:id="1600" w:author="Martin Ma" w:date="2025-08-17T16:21:00Z" w16du:dateUtc="2025-08-17T23:21:00Z">
          <w:pPr/>
        </w:pPrChange>
      </w:pPr>
      <w:ins w:id="1601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602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03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 xml:space="preserve">: map&lt;int, string&gt; m2{{1,"A"},{2,"B"}}; </w:t>
        </w:r>
      </w:ins>
      <w:ins w:id="1604" w:author="Martin Ma" w:date="2025-08-17T16:22:00Z" w16du:dateUtc="2025-08-17T23:22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1605" w:author="Martin Ma" w:date="2025-08-17T16:21:00Z" w16du:dateUtc="2025-08-17T23:21:00Z">
        <w:r w:rsidRPr="00A81FE0">
          <w:rPr>
            <w:rFonts w:ascii="Times New Roman" w:hAnsi="Times New Roman" w:cs="Times New Roman" w:hint="eastAsia"/>
            <w:sz w:val="16"/>
            <w:szCs w:val="16"/>
            <w:rPrChange w:id="1606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//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07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列表初始化</w:t>
        </w:r>
        <w:r w:rsidRPr="00A81FE0">
          <w:rPr>
            <w:rFonts w:ascii="Times New Roman" w:hAnsi="Times New Roman" w:cs="Times New Roman" w:hint="eastAsia"/>
            <w:sz w:val="16"/>
            <w:szCs w:val="16"/>
            <w:rPrChange w:id="1608" w:author="Martin Ma" w:date="2025-08-17T16:21:00Z" w16du:dateUtc="2025-08-17T23:21:00Z">
              <w:rPr>
                <w:rFonts w:hint="eastAsia"/>
                <w:sz w:val="16"/>
                <w:szCs w:val="16"/>
              </w:rPr>
            </w:rPrChange>
          </w:rPr>
          <w:t>key=int, value=string</w:t>
        </w:r>
      </w:ins>
    </w:p>
    <w:p w14:paraId="74549C52" w14:textId="77777777" w:rsidR="000764C8" w:rsidRDefault="000764C8">
      <w:pPr>
        <w:rPr>
          <w:rFonts w:hint="eastAsia"/>
          <w:sz w:val="16"/>
          <w:szCs w:val="16"/>
        </w:rPr>
      </w:pPr>
    </w:p>
    <w:p w14:paraId="61D3910F" w14:textId="2B7997C9" w:rsidR="000764C8" w:rsidRPr="005C542E" w:rsidRDefault="005C542E">
      <w:pPr>
        <w:rPr>
          <w:rFonts w:ascii="Times New Roman" w:hAnsi="Times New Roman" w:cs="Times New Roman" w:hint="eastAsia"/>
          <w:sz w:val="16"/>
          <w:szCs w:val="16"/>
          <w:rPrChange w:id="1609" w:author="Martin Ma" w:date="2025-08-17T16:23:00Z" w16du:dateUtc="2025-08-17T23:23:00Z">
            <w:rPr>
              <w:rFonts w:hint="eastAsia"/>
              <w:sz w:val="16"/>
              <w:szCs w:val="16"/>
            </w:rPr>
          </w:rPrChange>
        </w:rPr>
      </w:pPr>
      <w:ins w:id="1610" w:author="Martin Ma" w:date="2025-08-17T16:23:00Z" w16du:dateUtc="2025-08-17T23:23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1184" behindDoc="1" locked="0" layoutInCell="1" allowOverlap="1" wp14:anchorId="5AD0F68F" wp14:editId="38BECE43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121285</wp:posOffset>
                  </wp:positionV>
                  <wp:extent cx="4572000" cy="1404620"/>
                  <wp:effectExtent l="0" t="0" r="0" b="0"/>
                  <wp:wrapNone/>
                  <wp:docPr id="719294672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5ACBD" w14:textId="39939F6D" w:rsidR="005C542E" w:rsidRPr="005C542E" w:rsidRDefault="005C542E" w:rsidP="005C542E">
                              <w:pPr>
                                <w:pStyle w:val="af"/>
                                <w:rPr>
                                  <w:ins w:id="1611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ins w:id="1612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1</w:t>
                                </w:r>
                              </w:ins>
                              <w:ins w:id="1613" w:author="Martin Ma" w:date="2025-08-17T16:24:00Z" w16du:dateUtc="2025-08-17T23:24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14" w:author="Martin Ma" w:date="2025-08-17T16:24:00Z" w16du:dateUtc="2025-08-17T23:24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61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insert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不会修改已存在的键</w:t>
                                </w:r>
                              </w:ins>
                              <w:ins w:id="1616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617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对于已存在的键值对不做操作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  <w:p w14:paraId="34E0C0C7" w14:textId="263B11DF" w:rsidR="005C542E" w:rsidRPr="005C542E" w:rsidRDefault="005C542E" w:rsidP="005C542E">
                              <w:pPr>
                                <w:pStyle w:val="af"/>
                                <w:rPr>
                                  <w:ins w:id="1618" w:author="Martin Ma" w:date="2025-08-17T16:23:00Z" w16du:dateUtc="2025-08-17T23:23:00Z"/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ins w:id="161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20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621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22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proofErr w:type="gramEnd"/>
                              <w:ins w:id="1623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</w:ins>
                              <w:ins w:id="1624" w:author="Martin Ma" w:date="2025-08-17T16:30:00Z" w16du:dateUtc="2025-08-17T23:30:00Z">
                                <w:r w:rsid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625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</w:ins>
                              <w:ins w:id="1626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</w:ins>
                              <w:ins w:id="1627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会创建或更新键值对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即便是访问</w:t>
                                </w:r>
                              </w:ins>
                              <w:ins w:id="1628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不存在</w:t>
                                </w:r>
                              </w:ins>
                              <w:ins w:id="1629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键值对</w:t>
                                </w:r>
                              </w:ins>
                              <w:ins w:id="1630" w:author="Martin Ma" w:date="2025-08-17T16:25:00Z" w16du:dateUtc="2025-08-17T23:25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也会创建</w:t>
                                </w:r>
                              </w:ins>
                              <w:ins w:id="1631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。</w:t>
                                </w:r>
                              </w:ins>
                            </w:p>
                            <w:p w14:paraId="515185C6" w14:textId="77777777" w:rsidR="005C542E" w:rsidRDefault="005C542E" w:rsidP="005C542E">
                              <w:pPr>
                                <w:pStyle w:val="af"/>
                                <w:rPr>
                                  <w:ins w:id="1632" w:author="Martin Ma" w:date="2025-08-17T16:26:00Z" w16du:dateUtc="2025-08-17T23:26:00Z"/>
                                  <w:rFonts w:ascii="Times New Roman" w:hAnsi="Times New Roman" w:cs="Times New Roman"/>
                                </w:rPr>
                              </w:pPr>
                              <w:ins w:id="1633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</w:ins>
                              <w:ins w:id="1634" w:author="Martin Ma" w:date="2025-08-17T16:24:00Z" w16du:dateUtc="2025-08-17T23:24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35" w:author="Martin Ma" w:date="2025-08-17T16:25:00Z" w16du:dateUtc="2025-08-17T23:25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636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只能出现一次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的</w:t>
                                </w:r>
                                <w:proofErr w:type="gramStart"/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键类型必须可哈</w:t>
                                </w:r>
                                <w:proofErr w:type="gramEnd"/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希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4AA1C55A" w14:textId="283FAAA0" w:rsidR="005C542E" w:rsidRPr="00726C15" w:rsidRDefault="005C542E">
                              <w:pPr>
                                <w:pStyle w:val="af"/>
                                <w:ind w:firstLineChars="50" w:firstLine="80"/>
                                <w:rPr>
                                  <w:rFonts w:ascii="Times New Roman" w:hAnsi="Times New Roman" w:cs="Times New Roman" w:hint="eastAsia"/>
                                  <w:rPrChange w:id="1637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638" w:author="Martin Ma" w:date="2025-08-17T16:26:00Z" w16du:dateUtc="2025-08-17T23:26:00Z">
                                  <w:pPr/>
                                </w:pPrChange>
                              </w:pPr>
                              <w:ins w:id="1639" w:author="Martin Ma" w:date="2025-08-17T16:26:00Z" w16du:dateUtc="2025-08-17T23:26:00Z">
                                <w:r w:rsidRPr="005C542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640" w:author="Martin Ma" w:date="2025-08-17T16:26:00Z" w16du:dateUtc="2025-08-17T23:26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proofErr w:type="gramStart"/>
                              <w:ins w:id="1641" w:author="Martin Ma" w:date="2025-08-17T16:23:00Z" w16du:dateUtc="2025-08-17T23:23:00Z"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义哈希</w:t>
                                </w:r>
                                <w:proofErr w:type="gramEnd"/>
                                <w:r w:rsidRPr="005C542E">
                                  <w:rPr>
                                    <w:rFonts w:ascii="Times New Roman" w:hAnsi="Times New Roman" w:cs="Times New Roman" w:hint="eastAsia"/>
                                  </w:rPr>
                                  <w:t>函数</w:t>
                                </w:r>
                              </w:ins>
                              <w:ins w:id="1642" w:author="Martin Ma" w:date="2025-08-17T16:26:00Z" w16du:dateUtc="2025-08-17T23:26:00Z"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)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5AD0F68F" id="_x0000_s1056" type="#_x0000_t202" style="position:absolute;left:0;text-align:left;margin-left:29pt;margin-top:9.55pt;width:5in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" filled="f" stroked="f">
                  <v:textbox style="mso-fit-shape-to-text:t">
                    <w:txbxContent>
                      <w:p w14:paraId="7EA5ACBD" w14:textId="39939F6D" w:rsidR="005C542E" w:rsidRPr="005C542E" w:rsidRDefault="005C542E" w:rsidP="005C542E">
                        <w:pPr>
                          <w:pStyle w:val="af"/>
                          <w:rPr>
                            <w:ins w:id="1643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ins w:id="1644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1</w:t>
                          </w:r>
                        </w:ins>
                        <w:ins w:id="1645" w:author="Martin Ma" w:date="2025-08-17T16:24:00Z" w16du:dateUtc="2025-08-17T23:24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46" w:author="Martin Ma" w:date="2025-08-17T16:24:00Z" w16du:dateUtc="2025-08-17T23:24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64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insert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不会修改已存在的键</w:t>
                          </w:r>
                        </w:ins>
                        <w:ins w:id="1648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649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对于已存在的键值对不做操作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  <w:p w14:paraId="34E0C0C7" w14:textId="263B11DF" w:rsidR="005C542E" w:rsidRPr="005C542E" w:rsidRDefault="005C542E" w:rsidP="005C542E">
                        <w:pPr>
                          <w:pStyle w:val="af"/>
                          <w:rPr>
                            <w:ins w:id="1650" w:author="Martin Ma" w:date="2025-08-17T16:23:00Z" w16du:dateUtc="2025-08-17T23:23:00Z"/>
                            <w:rFonts w:ascii="Times New Roman" w:hAnsi="Times New Roman" w:cs="Times New Roman"/>
                          </w:rPr>
                        </w:pPr>
                        <w:proofErr w:type="gramStart"/>
                        <w:ins w:id="165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52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653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54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proofErr w:type="gramEnd"/>
                        <w:ins w:id="1655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</w:ins>
                        <w:ins w:id="1656" w:author="Martin Ma" w:date="2025-08-17T16:30:00Z" w16du:dateUtc="2025-08-17T23:30:00Z">
                          <w:r w:rsidR="00C664BE"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657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</w:ins>
                        <w:ins w:id="1658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</w:ins>
                        <w:ins w:id="1659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会创建或更新键值对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即便是访问</w:t>
                          </w:r>
                        </w:ins>
                        <w:ins w:id="1660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不存在</w:t>
                          </w:r>
                        </w:ins>
                        <w:ins w:id="1661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键值对</w:t>
                          </w:r>
                        </w:ins>
                        <w:ins w:id="1662" w:author="Martin Ma" w:date="2025-08-17T16:25:00Z" w16du:dateUtc="2025-08-17T23:25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也会创建</w:t>
                          </w:r>
                        </w:ins>
                        <w:ins w:id="1663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。</w:t>
                          </w:r>
                        </w:ins>
                      </w:p>
                      <w:p w14:paraId="515185C6" w14:textId="77777777" w:rsidR="005C542E" w:rsidRDefault="005C542E" w:rsidP="005C542E">
                        <w:pPr>
                          <w:pStyle w:val="af"/>
                          <w:rPr>
                            <w:ins w:id="1664" w:author="Martin Ma" w:date="2025-08-17T16:26:00Z" w16du:dateUtc="2025-08-17T23:26:00Z"/>
                            <w:rFonts w:ascii="Times New Roman" w:hAnsi="Times New Roman" w:cs="Times New Roman"/>
                          </w:rPr>
                        </w:pPr>
                        <w:ins w:id="1665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</w:ins>
                        <w:ins w:id="1666" w:author="Martin Ma" w:date="2025-08-17T16:24:00Z" w16du:dateUtc="2025-08-17T23:24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67" w:author="Martin Ma" w:date="2025-08-17T16:25:00Z" w16du:dateUtc="2025-08-17T23:25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668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只能出现一次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的</w:t>
                          </w:r>
                          <w:proofErr w:type="gramStart"/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键类型必须可哈</w:t>
                          </w:r>
                          <w:proofErr w:type="gramEnd"/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希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4AA1C55A" w14:textId="283FAAA0" w:rsidR="005C542E" w:rsidRPr="00726C15" w:rsidRDefault="005C542E">
                        <w:pPr>
                          <w:pStyle w:val="af"/>
                          <w:ind w:firstLineChars="50" w:firstLine="80"/>
                          <w:rPr>
                            <w:rFonts w:ascii="Times New Roman" w:hAnsi="Times New Roman" w:cs="Times New Roman" w:hint="eastAsia"/>
                            <w:rPrChange w:id="1669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670" w:author="Martin Ma" w:date="2025-08-17T16:26:00Z" w16du:dateUtc="2025-08-17T23:26:00Z">
                            <w:pPr/>
                          </w:pPrChange>
                        </w:pPr>
                        <w:ins w:id="1671" w:author="Martin Ma" w:date="2025-08-17T16:26:00Z" w16du:dateUtc="2025-08-17T23:26:00Z">
                          <w:r w:rsidRPr="005C542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672" w:author="Martin Ma" w:date="2025-08-17T16:26:00Z" w16du:dateUtc="2025-08-17T23:26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proofErr w:type="gramStart"/>
                        <w:ins w:id="1673" w:author="Martin Ma" w:date="2025-08-17T16:23:00Z" w16du:dateUtc="2025-08-17T23:23:00Z"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义哈希</w:t>
                          </w:r>
                          <w:proofErr w:type="gramEnd"/>
                          <w:r w:rsidRPr="005C542E">
                            <w:rPr>
                              <w:rFonts w:ascii="Times New Roman" w:hAnsi="Times New Roman" w:cs="Times New Roman" w:hint="eastAsia"/>
                            </w:rPr>
                            <w:t>函数</w:t>
                          </w:r>
                        </w:ins>
                        <w:ins w:id="1674" w:author="Martin Ma" w:date="2025-08-17T16:26:00Z" w16du:dateUtc="2025-08-17T23:26:00Z">
                          <w:r>
                            <w:rPr>
                              <w:rFonts w:ascii="Times New Roman" w:hAnsi="Times New Roman" w:cs="Times New Roman" w:hint="eastAsia"/>
                            </w:rPr>
                            <w:t>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  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675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map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676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和</w:t>
        </w:r>
        <w:proofErr w:type="spellStart"/>
        <w:r w:rsidRPr="005C542E">
          <w:rPr>
            <w:rFonts w:ascii="Times New Roman" w:hAnsi="Times New Roman" w:cs="Times New Roman" w:hint="eastAsia"/>
            <w:sz w:val="16"/>
            <w:szCs w:val="16"/>
            <w:rPrChange w:id="1677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unordered_map</w:t>
        </w:r>
        <w:proofErr w:type="spellEnd"/>
        <w:r w:rsidRPr="005C542E">
          <w:rPr>
            <w:rFonts w:ascii="Times New Roman" w:hAnsi="Times New Roman" w:cs="Times New Roman" w:hint="eastAsia"/>
            <w:sz w:val="16"/>
            <w:szCs w:val="16"/>
            <w:rPrChange w:id="1678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特点</w:t>
        </w:r>
        <w:r w:rsidRPr="005C542E">
          <w:rPr>
            <w:rFonts w:ascii="Times New Roman" w:hAnsi="Times New Roman" w:cs="Times New Roman" w:hint="eastAsia"/>
            <w:sz w:val="16"/>
            <w:szCs w:val="16"/>
            <w:rPrChange w:id="1679" w:author="Martin Ma" w:date="2025-08-17T16:23:00Z" w16du:dateUtc="2025-08-17T23:2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FD53B23" w14:textId="0DA91AE6" w:rsidR="000764C8" w:rsidRPr="00A81FE0" w:rsidRDefault="000764C8">
      <w:pPr>
        <w:rPr>
          <w:rFonts w:hint="eastAsia"/>
          <w:sz w:val="16"/>
          <w:szCs w:val="16"/>
        </w:rPr>
      </w:pPr>
    </w:p>
    <w:p w14:paraId="03889249" w14:textId="1C3A03D6" w:rsidR="003856F1" w:rsidRDefault="003856F1">
      <w:pPr>
        <w:rPr>
          <w:rFonts w:hint="eastAsia"/>
          <w:sz w:val="16"/>
          <w:szCs w:val="16"/>
        </w:rPr>
      </w:pPr>
    </w:p>
    <w:p w14:paraId="6F531482" w14:textId="77777777" w:rsidR="003856F1" w:rsidRPr="00A81FE0" w:rsidRDefault="003856F1">
      <w:pPr>
        <w:rPr>
          <w:rFonts w:hint="eastAsia"/>
          <w:sz w:val="16"/>
          <w:szCs w:val="16"/>
        </w:rPr>
      </w:pPr>
    </w:p>
    <w:p w14:paraId="6E6D7BD8" w14:textId="77777777" w:rsidR="003856F1" w:rsidRDefault="003856F1">
      <w:pPr>
        <w:rPr>
          <w:rFonts w:hint="eastAsia"/>
          <w:sz w:val="16"/>
          <w:szCs w:val="16"/>
        </w:rPr>
      </w:pPr>
    </w:p>
    <w:p w14:paraId="040F692A" w14:textId="77777777" w:rsidR="003856F1" w:rsidRDefault="003856F1">
      <w:pPr>
        <w:rPr>
          <w:rFonts w:hint="eastAsia"/>
          <w:sz w:val="16"/>
          <w:szCs w:val="16"/>
        </w:rPr>
      </w:pPr>
    </w:p>
    <w:p w14:paraId="28005063" w14:textId="77777777" w:rsidR="003856F1" w:rsidRDefault="003856F1">
      <w:pPr>
        <w:rPr>
          <w:rFonts w:hint="eastAsia"/>
          <w:sz w:val="16"/>
          <w:szCs w:val="16"/>
        </w:rPr>
      </w:pPr>
    </w:p>
    <w:p w14:paraId="62246349" w14:textId="0F3C21D1" w:rsidR="003856F1" w:rsidRPr="00C664BE" w:rsidRDefault="005C542E">
      <w:pPr>
        <w:ind w:firstLineChars="300" w:firstLine="480"/>
        <w:rPr>
          <w:ins w:id="1680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681" w:author="Martin Ma" w:date="2025-08-17T16:28:00Z" w16du:dateUtc="2025-08-17T23:28:00Z">
            <w:rPr>
              <w:ins w:id="168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683" w:author="Martin Ma" w:date="2025-08-17T16:28:00Z" w16du:dateUtc="2025-08-17T23:28:00Z">
          <w:pPr/>
        </w:pPrChange>
      </w:pPr>
      <w:ins w:id="1684" w:author="Martin Ma" w:date="2025-08-17T16:26:00Z" w16du:dateUtc="2025-08-17T23:26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85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86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687" w:author="Martin Ma" w:date="2025-08-17T16:27:00Z" w16du:dateUtc="2025-08-17T23:2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88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multimap</w:t>
        </w:r>
      </w:ins>
      <w:ins w:id="1689" w:author="Martin Ma" w:date="2025-08-17T16:28:00Z" w16du:dateUtc="2025-08-17T23:28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90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 xml:space="preserve">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691" w:author="Martin Ma" w:date="2025-08-17T16:28:00Z" w16du:dateUtc="2025-08-17T23:28:00Z">
              <w:rPr>
                <w:rFonts w:hint="eastAsia"/>
                <w:sz w:val="16"/>
                <w:szCs w:val="16"/>
              </w:rPr>
            </w:rPrChange>
          </w:rPr>
          <w:t>unordered_multimap</w:t>
        </w:r>
      </w:ins>
      <w:proofErr w:type="spellEnd"/>
    </w:p>
    <w:p w14:paraId="3E21D976" w14:textId="10B0C625" w:rsidR="00C664BE" w:rsidRPr="00C664BE" w:rsidRDefault="00C664BE" w:rsidP="00C664BE">
      <w:pPr>
        <w:rPr>
          <w:ins w:id="1692" w:author="Martin Ma" w:date="2025-08-17T16:29:00Z" w16du:dateUtc="2025-08-17T23:29:00Z"/>
          <w:rFonts w:ascii="Times New Roman" w:hAnsi="Times New Roman" w:cs="Times New Roman" w:hint="eastAsia"/>
          <w:sz w:val="16"/>
          <w:szCs w:val="16"/>
          <w:rPrChange w:id="1693" w:author="Martin Ma" w:date="2025-08-17T16:29:00Z" w16du:dateUtc="2025-08-17T23:29:00Z">
            <w:rPr>
              <w:ins w:id="1694" w:author="Martin Ma" w:date="2025-08-17T16:29:00Z" w16du:dateUtc="2025-08-17T23:29:00Z"/>
              <w:rFonts w:hint="eastAsia"/>
              <w:sz w:val="16"/>
              <w:szCs w:val="16"/>
            </w:rPr>
          </w:rPrChange>
        </w:rPr>
      </w:pPr>
      <w:ins w:id="1695" w:author="Martin Ma" w:date="2025-08-17T16:28:00Z" w16du:dateUtc="2025-08-17T23:28:00Z">
        <w:r>
          <w:rPr>
            <w:sz w:val="16"/>
            <w:szCs w:val="16"/>
          </w:rPr>
          <w:tab/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9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1697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69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(1) multimap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69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0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1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2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3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4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存储键值对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默认按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key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0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升序排列</w:t>
        </w:r>
      </w:ins>
    </w:p>
    <w:p w14:paraId="3C676BDA" w14:textId="779E8099" w:rsidR="00AF5D5C" w:rsidRPr="00C664BE" w:rsidRDefault="00C664BE">
      <w:pPr>
        <w:ind w:left="420" w:firstLineChars="200" w:firstLine="320"/>
        <w:rPr>
          <w:ins w:id="171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711" w:author="Martin Ma" w:date="2025-08-17T16:29:00Z" w16du:dateUtc="2025-08-17T23:29:00Z">
            <w:rPr>
              <w:ins w:id="171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713" w:author="Martin Ma" w:date="2025-08-17T16:29:00Z" w16du:dateUtc="2025-08-17T23:29:00Z">
          <w:pPr/>
        </w:pPrChange>
      </w:pPr>
      <w:ins w:id="1714" w:author="Martin Ma" w:date="2025-08-17T16:29:00Z" w16du:dateUtc="2025-08-17T23:29:00Z">
        <w:r w:rsidRPr="00C664BE">
          <w:rPr>
            <w:rFonts w:ascii="Times New Roman" w:hAnsi="Times New Roman" w:cs="Times New Roman" w:hint="eastAsia"/>
            <w:sz w:val="16"/>
            <w:szCs w:val="16"/>
            <w:rPrChange w:id="1715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716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unordered_multimap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717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18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19" w:author="Martin Ma" w:date="2025-08-17T16:29:00Z" w16du:dateUtc="2025-08-17T23:29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35BFA0FA" w14:textId="77777777" w:rsidR="00AF5D5C" w:rsidRDefault="00AF5D5C">
      <w:pPr>
        <w:rPr>
          <w:ins w:id="1720" w:author="Martin Ma" w:date="2025-08-09T15:04:00Z" w16du:dateUtc="2025-08-09T22:04:00Z"/>
          <w:rFonts w:hint="eastAsia"/>
          <w:sz w:val="16"/>
          <w:szCs w:val="16"/>
        </w:rPr>
      </w:pPr>
    </w:p>
    <w:p w14:paraId="34A1C500" w14:textId="081DEF40" w:rsidR="00C664BE" w:rsidRPr="000E7984" w:rsidRDefault="00C664BE">
      <w:pPr>
        <w:ind w:left="320" w:firstLine="420"/>
        <w:rPr>
          <w:ins w:id="1721" w:author="Martin Ma" w:date="2025-08-17T16:29:00Z" w16du:dateUtc="2025-08-17T23:29:00Z"/>
          <w:rFonts w:ascii="Times New Roman" w:hAnsi="Times New Roman" w:cs="Times New Roman"/>
          <w:sz w:val="16"/>
          <w:szCs w:val="16"/>
        </w:rPr>
        <w:pPrChange w:id="1722" w:author="Martin Ma" w:date="2025-08-17T16:29:00Z" w16du:dateUtc="2025-08-17T23:29:00Z">
          <w:pPr/>
        </w:pPrChange>
      </w:pPr>
      <w:ins w:id="1723" w:author="Martin Ma" w:date="2025-08-17T16:30:00Z" w16du:dateUtc="2025-08-17T23:30:00Z">
        <w:r w:rsidRPr="003039DE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43232" behindDoc="1" locked="0" layoutInCell="1" allowOverlap="1" wp14:anchorId="3D5DB892" wp14:editId="18672A7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114935</wp:posOffset>
                  </wp:positionV>
                  <wp:extent cx="4572000" cy="1404620"/>
                  <wp:effectExtent l="0" t="0" r="0" b="0"/>
                  <wp:wrapNone/>
                  <wp:docPr id="1862115108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84EB8" w14:textId="37CE4C7F" w:rsidR="00C664BE" w:rsidRPr="00C664BE" w:rsidRDefault="00C664BE">
                              <w:pPr>
                                <w:pStyle w:val="af"/>
                                <w:rPr>
                                  <w:ins w:id="1724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725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726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1 </w:t>
                                </w:r>
                              </w:ins>
                              <w:ins w:id="1727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28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729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730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insert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731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可以插入重复的键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732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733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一个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E0000"/>
                                    <w:rPrChange w:id="1734" w:author="Martin Ma" w:date="2025-08-17T16:32:00Z" w16du:dateUtc="2025-08-17T23:32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  <w:color w:val="EE0000"/>
                                    <w:rPrChange w:id="1735" w:author="Martin Ma" w:date="2025-08-17T16:32:00Z" w16du:dateUtc="2025-08-17T23:32:00Z"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rPrChange>
                                  </w:rPr>
                                  <w:t>对应多个值</w:t>
                                </w:r>
                              </w:ins>
                            </w:p>
                            <w:p w14:paraId="5F90B69E" w14:textId="6CA97C18" w:rsidR="00C664BE" w:rsidRPr="00C664BE" w:rsidRDefault="00C664BE">
                              <w:pPr>
                                <w:pStyle w:val="af"/>
                                <w:rPr>
                                  <w:ins w:id="1736" w:author="Martin Ma" w:date="2025-08-17T16:30:00Z" w16du:dateUtc="2025-08-17T23:30:00Z"/>
                                  <w:rFonts w:ascii="Times New Roman" w:hAnsi="Times New Roman" w:cs="Times New Roman"/>
                                </w:rPr>
                                <w:pPrChange w:id="1737" w:author="Martin Ma" w:date="2025-08-17T16:30:00Z" w16du:dateUtc="2025-08-17T23:30:00Z">
                                  <w:pPr>
                                    <w:pStyle w:val="af"/>
                                    <w:ind w:firstLineChars="50" w:firstLine="80"/>
                                  </w:pPr>
                                </w:pPrChange>
                              </w:pPr>
                              <w:ins w:id="1738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2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39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740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41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742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不能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用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[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]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访问</w:t>
                                </w:r>
                              </w:ins>
                            </w:p>
                            <w:p w14:paraId="216D7B19" w14:textId="4E8A94E0" w:rsidR="00C664BE" w:rsidRDefault="00C664BE" w:rsidP="00C664BE">
                              <w:pPr>
                                <w:pStyle w:val="af"/>
                                <w:rPr>
                                  <w:ins w:id="1743" w:author="Martin Ma" w:date="2025-08-17T16:31:00Z" w16du:dateUtc="2025-08-17T23:31:00Z"/>
                                  <w:rFonts w:ascii="Times New Roman" w:hAnsi="Times New Roman" w:cs="Times New Roman"/>
                                </w:rPr>
                              </w:pPr>
                              <w:ins w:id="1744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3</w:t>
                                </w:r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45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 xml:space="preserve"> </w:t>
                                </w:r>
                              </w:ins>
                              <w:ins w:id="1746" w:author="Martin Ma" w:date="2025-08-17T16:31:00Z" w16du:dateUtc="2025-08-17T23:31:00Z">
                                <w:r w:rsidRPr="00C664BE">
                                  <w:rPr>
                                    <w:rFonts w:ascii="Times New Roman" w:hAnsi="Times New Roman" w:cs="Times New Roman"/>
                                    <w:color w:val="E8E8E8" w:themeColor="background2"/>
                                    <w:rPrChange w:id="1747" w:author="Martin Ma" w:date="2025-08-17T16:31:00Z" w16du:dateUtc="2025-08-17T23:31:00Z">
                                      <w:rPr>
                                        <w:rFonts w:ascii="Times New Roman" w:hAnsi="Times New Roman" w:cs="Times New Roman"/>
                                      </w:rPr>
                                    </w:rPrChange>
                                  </w:rPr>
                                  <w:t>.</w:t>
                                </w:r>
                              </w:ins>
                              <w:ins w:id="1748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同一个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key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可以出现多次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, unordered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的</w:t>
                                </w:r>
                                <w:proofErr w:type="gramStart"/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键类型必须可哈</w:t>
                                </w:r>
                                <w:proofErr w:type="gramEnd"/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希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 (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默认支持基本类型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如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 xml:space="preserve">: string, </w:t>
                                </w:r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或自定</w:t>
                                </w:r>
                              </w:ins>
                            </w:p>
                            <w:p w14:paraId="1E37C88B" w14:textId="4CC0F46B" w:rsidR="00C664BE" w:rsidRPr="00726C15" w:rsidRDefault="00C664BE">
                              <w:pPr>
                                <w:pStyle w:val="af"/>
                                <w:ind w:firstLineChars="100" w:firstLine="160"/>
                                <w:rPr>
                                  <w:rFonts w:ascii="Times New Roman" w:hAnsi="Times New Roman" w:cs="Times New Roman" w:hint="eastAsia"/>
                                  <w:rPrChange w:id="1749" w:author="Martin Ma" w:date="2025-08-17T15:39:00Z" w16du:dateUtc="2025-08-17T22:3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1750" w:author="Martin Ma" w:date="2025-08-17T16:31:00Z" w16du:dateUtc="2025-08-17T23:31:00Z">
                                  <w:pPr/>
                                </w:pPrChange>
                              </w:pPr>
                              <w:proofErr w:type="gramStart"/>
                              <w:ins w:id="1751" w:author="Martin Ma" w:date="2025-08-17T16:30:00Z" w16du:dateUtc="2025-08-17T23:30:00Z"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义哈希</w:t>
                                </w:r>
                                <w:proofErr w:type="gramEnd"/>
                                <w:r w:rsidRPr="00C664BE">
                                  <w:rPr>
                                    <w:rFonts w:ascii="Times New Roman" w:hAnsi="Times New Roman" w:cs="Times New Roman" w:hint="eastAsia"/>
                                  </w:rPr>
                                  <w:t>函数）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3D5DB892" id="_x0000_s1057" type="#_x0000_t202" style="position:absolute;left:0;text-align:left;margin-left:30pt;margin-top:9.05pt;width:5in;height:110.6pt;z-index:-25157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" filled="f" stroked="f">
                  <v:textbox style="mso-fit-shape-to-text:t">
                    <w:txbxContent>
                      <w:p w14:paraId="20184EB8" w14:textId="37CE4C7F" w:rsidR="00C664BE" w:rsidRPr="00C664BE" w:rsidRDefault="00C664BE">
                        <w:pPr>
                          <w:pStyle w:val="af"/>
                          <w:rPr>
                            <w:ins w:id="1752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753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754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1 </w:t>
                          </w:r>
                        </w:ins>
                        <w:ins w:id="1755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56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757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758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insert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759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可以插入重复的键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760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761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一个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E0000"/>
                              <w:rPrChange w:id="1762" w:author="Martin Ma" w:date="2025-08-17T16:32:00Z" w16du:dateUtc="2025-08-17T23:32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  <w:color w:val="EE0000"/>
                              <w:rPrChange w:id="1763" w:author="Martin Ma" w:date="2025-08-17T16:32:00Z" w16du:dateUtc="2025-08-17T23:32:00Z">
                                <w:rPr>
                                  <w:rFonts w:ascii="Times New Roman" w:hAnsi="Times New Roman" w:cs="Times New Roman" w:hint="eastAsia"/>
                                </w:rPr>
                              </w:rPrChange>
                            </w:rPr>
                            <w:t>对应多个值</w:t>
                          </w:r>
                        </w:ins>
                      </w:p>
                      <w:p w14:paraId="5F90B69E" w14:textId="6CA97C18" w:rsidR="00C664BE" w:rsidRPr="00C664BE" w:rsidRDefault="00C664BE">
                        <w:pPr>
                          <w:pStyle w:val="af"/>
                          <w:rPr>
                            <w:ins w:id="1764" w:author="Martin Ma" w:date="2025-08-17T16:30:00Z" w16du:dateUtc="2025-08-17T23:30:00Z"/>
                            <w:rFonts w:ascii="Times New Roman" w:hAnsi="Times New Roman" w:cs="Times New Roman"/>
                          </w:rPr>
                          <w:pPrChange w:id="1765" w:author="Martin Ma" w:date="2025-08-17T16:30:00Z" w16du:dateUtc="2025-08-17T23:30:00Z">
                            <w:pPr>
                              <w:pStyle w:val="af"/>
                              <w:ind w:firstLineChars="50" w:firstLine="80"/>
                            </w:pPr>
                          </w:pPrChange>
                        </w:pPr>
                        <w:ins w:id="1766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2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67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768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69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770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不能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>用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[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]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访问</w:t>
                          </w:r>
                        </w:ins>
                      </w:p>
                      <w:p w14:paraId="216D7B19" w14:textId="4E8A94E0" w:rsidR="00C664BE" w:rsidRDefault="00C664BE" w:rsidP="00C664BE">
                        <w:pPr>
                          <w:pStyle w:val="af"/>
                          <w:rPr>
                            <w:ins w:id="1771" w:author="Martin Ma" w:date="2025-08-17T16:31:00Z" w16du:dateUtc="2025-08-17T23:31:00Z"/>
                            <w:rFonts w:ascii="Times New Roman" w:hAnsi="Times New Roman" w:cs="Times New Roman"/>
                          </w:rPr>
                        </w:pPr>
                        <w:ins w:id="1772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3</w:t>
                          </w:r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73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 xml:space="preserve"> </w:t>
                          </w:r>
                        </w:ins>
                        <w:ins w:id="1774" w:author="Martin Ma" w:date="2025-08-17T16:31:00Z" w16du:dateUtc="2025-08-17T23:31:00Z">
                          <w:r w:rsidRPr="00C664BE">
                            <w:rPr>
                              <w:rFonts w:ascii="Times New Roman" w:hAnsi="Times New Roman" w:cs="Times New Roman"/>
                              <w:color w:val="E8E8E8" w:themeColor="background2"/>
                              <w:rPrChange w:id="1775" w:author="Martin Ma" w:date="2025-08-17T16:31:00Z" w16du:dateUtc="2025-08-17T23:31:00Z">
                                <w:rPr>
                                  <w:rFonts w:ascii="Times New Roman" w:hAnsi="Times New Roman" w:cs="Times New Roman"/>
                                </w:rPr>
                              </w:rPrChange>
                            </w:rPr>
                            <w:t>.</w:t>
                          </w:r>
                        </w:ins>
                        <w:ins w:id="1776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同一个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key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可以出现多次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, unordered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的</w:t>
                          </w:r>
                          <w:proofErr w:type="gramStart"/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键类型必须可哈</w:t>
                          </w:r>
                          <w:proofErr w:type="gramEnd"/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希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 (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默认支持基本类型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如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 xml:space="preserve">: string, </w:t>
                          </w:r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或自定</w:t>
                          </w:r>
                        </w:ins>
                      </w:p>
                      <w:p w14:paraId="1E37C88B" w14:textId="4CC0F46B" w:rsidR="00C664BE" w:rsidRPr="00726C15" w:rsidRDefault="00C664BE">
                        <w:pPr>
                          <w:pStyle w:val="af"/>
                          <w:ind w:firstLineChars="100" w:firstLine="160"/>
                          <w:rPr>
                            <w:rFonts w:ascii="Times New Roman" w:hAnsi="Times New Roman" w:cs="Times New Roman" w:hint="eastAsia"/>
                            <w:rPrChange w:id="1777" w:author="Martin Ma" w:date="2025-08-17T15:39:00Z" w16du:dateUtc="2025-08-17T22:39:00Z">
                              <w:rPr>
                                <w:rFonts w:hint="eastAsia"/>
                              </w:rPr>
                            </w:rPrChange>
                          </w:rPr>
                          <w:pPrChange w:id="1778" w:author="Martin Ma" w:date="2025-08-17T16:31:00Z" w16du:dateUtc="2025-08-17T23:31:00Z">
                            <w:pPr/>
                          </w:pPrChange>
                        </w:pPr>
                        <w:proofErr w:type="gramStart"/>
                        <w:ins w:id="1779" w:author="Martin Ma" w:date="2025-08-17T16:30:00Z" w16du:dateUtc="2025-08-17T23:30:00Z"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义哈希</w:t>
                          </w:r>
                          <w:proofErr w:type="gramEnd"/>
                          <w:r w:rsidRPr="00C664BE">
                            <w:rPr>
                              <w:rFonts w:ascii="Times New Roman" w:hAnsi="Times New Roman" w:cs="Times New Roman" w:hint="eastAsia"/>
                            </w:rPr>
                            <w:t>函数）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1780" w:author="Martin Ma" w:date="2025-08-17T16:29:00Z" w16du:dateUtc="2025-08-17T23:29:00Z"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r w:rsidRPr="000E7984">
          <w:rPr>
            <w:rFonts w:ascii="Times New Roman" w:hAnsi="Times New Roman" w:cs="Times New Roman"/>
            <w:sz w:val="16"/>
            <w:szCs w:val="16"/>
          </w:rPr>
          <w:t>和</w:t>
        </w:r>
        <w:proofErr w:type="spellStart"/>
        <w:r w:rsidRPr="000E7984">
          <w:rPr>
            <w:rFonts w:ascii="Times New Roman" w:hAnsi="Times New Roman" w:cs="Times New Roman"/>
            <w:sz w:val="16"/>
            <w:szCs w:val="16"/>
          </w:rPr>
          <w:t>unordered_</w:t>
        </w:r>
        <w:r>
          <w:rPr>
            <w:rFonts w:ascii="Times New Roman" w:hAnsi="Times New Roman" w:cs="Times New Roman" w:hint="eastAsia"/>
            <w:sz w:val="16"/>
            <w:szCs w:val="16"/>
          </w:rPr>
          <w:t>multi</w:t>
        </w:r>
        <w:r w:rsidRPr="000E7984">
          <w:rPr>
            <w:rFonts w:ascii="Times New Roman" w:hAnsi="Times New Roman" w:cs="Times New Roman"/>
            <w:sz w:val="16"/>
            <w:szCs w:val="16"/>
          </w:rPr>
          <w:t>map</w:t>
        </w:r>
        <w:proofErr w:type="spellEnd"/>
        <w:r w:rsidRPr="000E7984">
          <w:rPr>
            <w:rFonts w:ascii="Times New Roman" w:hAnsi="Times New Roman" w:cs="Times New Roman"/>
            <w:sz w:val="16"/>
            <w:szCs w:val="16"/>
          </w:rPr>
          <w:t>特点</w:t>
        </w:r>
        <w:r w:rsidRPr="000E7984">
          <w:rPr>
            <w:rFonts w:ascii="Times New Roman" w:hAnsi="Times New Roman" w:cs="Times New Roman"/>
            <w:sz w:val="16"/>
            <w:szCs w:val="16"/>
          </w:rPr>
          <w:t>:</w:t>
        </w:r>
      </w:ins>
    </w:p>
    <w:p w14:paraId="007A59BA" w14:textId="4998DB32" w:rsidR="00AF5D5C" w:rsidRDefault="00AF5D5C">
      <w:pPr>
        <w:rPr>
          <w:ins w:id="1781" w:author="Martin Ma" w:date="2025-08-09T15:04:00Z" w16du:dateUtc="2025-08-09T22:04:00Z"/>
          <w:rFonts w:hint="eastAsia"/>
          <w:sz w:val="16"/>
          <w:szCs w:val="16"/>
        </w:rPr>
      </w:pPr>
    </w:p>
    <w:p w14:paraId="4FFF4FA3" w14:textId="77777777" w:rsidR="00AF5D5C" w:rsidRDefault="00AF5D5C">
      <w:pPr>
        <w:rPr>
          <w:ins w:id="1782" w:author="Martin Ma" w:date="2025-08-09T15:04:00Z" w16du:dateUtc="2025-08-09T22:04:00Z"/>
          <w:rFonts w:hint="eastAsia"/>
          <w:sz w:val="16"/>
          <w:szCs w:val="16"/>
        </w:rPr>
      </w:pPr>
    </w:p>
    <w:p w14:paraId="41839360" w14:textId="77777777" w:rsidR="00AF5D5C" w:rsidRDefault="00AF5D5C">
      <w:pPr>
        <w:rPr>
          <w:ins w:id="1783" w:author="Martin Ma" w:date="2025-08-09T15:04:00Z" w16du:dateUtc="2025-08-09T22:04:00Z"/>
          <w:rFonts w:hint="eastAsia"/>
          <w:sz w:val="16"/>
          <w:szCs w:val="16"/>
        </w:rPr>
      </w:pPr>
    </w:p>
    <w:p w14:paraId="5EBD29F2" w14:textId="77777777" w:rsidR="00AF5D5C" w:rsidRDefault="00AF5D5C">
      <w:pPr>
        <w:rPr>
          <w:ins w:id="1784" w:author="Martin Ma" w:date="2025-08-09T15:04:00Z" w16du:dateUtc="2025-08-09T22:04:00Z"/>
          <w:rFonts w:hint="eastAsia"/>
          <w:sz w:val="16"/>
          <w:szCs w:val="16"/>
        </w:rPr>
      </w:pPr>
    </w:p>
    <w:p w14:paraId="6A1055A4" w14:textId="77777777" w:rsidR="00AF5D5C" w:rsidRDefault="00AF5D5C">
      <w:pPr>
        <w:rPr>
          <w:ins w:id="1785" w:author="Martin Ma" w:date="2025-08-09T15:04:00Z" w16du:dateUtc="2025-08-09T22:04:00Z"/>
          <w:rFonts w:hint="eastAsia"/>
          <w:sz w:val="16"/>
          <w:szCs w:val="16"/>
        </w:rPr>
      </w:pPr>
    </w:p>
    <w:p w14:paraId="40889BDE" w14:textId="77777777" w:rsidR="00AF5D5C" w:rsidRDefault="00AF5D5C">
      <w:pPr>
        <w:rPr>
          <w:ins w:id="1786" w:author="Martin Ma" w:date="2025-08-09T15:04:00Z" w16du:dateUtc="2025-08-09T22:04:00Z"/>
          <w:rFonts w:hint="eastAsia"/>
          <w:sz w:val="16"/>
          <w:szCs w:val="16"/>
        </w:rPr>
      </w:pPr>
    </w:p>
    <w:p w14:paraId="7D27D009" w14:textId="3F379DFE" w:rsidR="00AF5D5C" w:rsidRDefault="00C664BE">
      <w:pPr>
        <w:ind w:firstLineChars="300" w:firstLine="480"/>
        <w:rPr>
          <w:ins w:id="1787" w:author="Martin Ma" w:date="2025-08-09T15:04:00Z" w16du:dateUtc="2025-08-09T22:04:00Z"/>
          <w:rFonts w:hint="eastAsia"/>
          <w:sz w:val="16"/>
          <w:szCs w:val="16"/>
        </w:rPr>
        <w:pPrChange w:id="1788" w:author="Martin Ma" w:date="2025-08-17T16:32:00Z" w16du:dateUtc="2025-08-17T23:32:00Z">
          <w:pPr/>
        </w:pPrChange>
      </w:pPr>
      <w:ins w:id="1789" w:author="Martin Ma" w:date="2025-08-17T16:32:00Z" w16du:dateUtc="2025-08-17T23:32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90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91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 xml:space="preserve"> set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792" w:author="Martin Ma" w:date="2025-08-17T16:32:00Z" w16du:dateUtc="2025-08-17T23:32:00Z">
              <w:rPr>
                <w:rFonts w:hint="eastAsia"/>
                <w:sz w:val="16"/>
                <w:szCs w:val="16"/>
              </w:rPr>
            </w:rPrChange>
          </w:rPr>
          <w:t>unordered_set</w:t>
        </w:r>
      </w:ins>
      <w:proofErr w:type="spellEnd"/>
    </w:p>
    <w:p w14:paraId="198381E9" w14:textId="77777777" w:rsidR="00C664BE" w:rsidRPr="00C664BE" w:rsidRDefault="00C664BE" w:rsidP="00C664BE">
      <w:pPr>
        <w:rPr>
          <w:ins w:id="1793" w:author="Martin Ma" w:date="2025-08-17T16:34:00Z" w16du:dateUtc="2025-08-17T23:34:00Z"/>
          <w:rFonts w:ascii="Times New Roman" w:hAnsi="Times New Roman" w:cs="Times New Roman" w:hint="eastAsia"/>
          <w:sz w:val="16"/>
          <w:szCs w:val="16"/>
          <w:rPrChange w:id="1794" w:author="Martin Ma" w:date="2025-08-17T16:34:00Z" w16du:dateUtc="2025-08-17T23:34:00Z">
            <w:rPr>
              <w:ins w:id="1795" w:author="Martin Ma" w:date="2025-08-17T16:34:00Z" w16du:dateUtc="2025-08-17T23:34:00Z"/>
              <w:rFonts w:hint="eastAsia"/>
              <w:sz w:val="16"/>
              <w:szCs w:val="16"/>
            </w:rPr>
          </w:rPrChange>
        </w:rPr>
      </w:pPr>
      <w:ins w:id="1796" w:author="Martin Ma" w:date="2025-08-17T16:33:00Z" w16du:dateUtc="2025-08-17T23:33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797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1798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799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(1) 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00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01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0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0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0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平衡二叉树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0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0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默认升序排序</w:t>
        </w:r>
      </w:ins>
    </w:p>
    <w:p w14:paraId="0B470E2F" w14:textId="22D2F62F" w:rsidR="00AF5D5C" w:rsidRPr="00C664BE" w:rsidRDefault="00C664BE">
      <w:pPr>
        <w:ind w:left="420" w:firstLineChars="200" w:firstLine="320"/>
        <w:rPr>
          <w:ins w:id="1807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08" w:author="Martin Ma" w:date="2025-08-17T16:34:00Z" w16du:dateUtc="2025-08-17T23:34:00Z">
            <w:rPr>
              <w:ins w:id="1809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10" w:author="Martin Ma" w:date="2025-08-17T16:34:00Z" w16du:dateUtc="2025-08-17T23:34:00Z">
          <w:pPr/>
        </w:pPrChange>
      </w:pPr>
      <w:ins w:id="1811" w:author="Martin Ma" w:date="2025-08-17T16:34:00Z" w16du:dateUtc="2025-08-17T23:34:00Z">
        <w:r w:rsidRPr="00C664BE">
          <w:rPr>
            <w:rFonts w:ascii="Times New Roman" w:hAnsi="Times New Roman" w:cs="Times New Roman" w:hint="eastAsia"/>
            <w:sz w:val="16"/>
            <w:szCs w:val="16"/>
            <w:rPrChange w:id="1812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813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unordered_set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814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15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: Hash Table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16" w:author="Martin Ma" w:date="2025-08-17T16:34:00Z" w16du:dateUtc="2025-08-17T23:34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173F8F7" w14:textId="77777777" w:rsidR="00AF5D5C" w:rsidRDefault="00AF5D5C">
      <w:pPr>
        <w:rPr>
          <w:ins w:id="1817" w:author="Martin Ma" w:date="2025-08-09T15:04:00Z" w16du:dateUtc="2025-08-09T22:04:00Z"/>
          <w:rFonts w:hint="eastAsia"/>
          <w:sz w:val="16"/>
          <w:szCs w:val="16"/>
        </w:rPr>
      </w:pPr>
    </w:p>
    <w:p w14:paraId="19906B69" w14:textId="77777777" w:rsidR="00105E45" w:rsidRPr="000E7984" w:rsidRDefault="00C664BE">
      <w:pPr>
        <w:pStyle w:val="af"/>
        <w:ind w:left="320" w:firstLine="420"/>
        <w:rPr>
          <w:ins w:id="1818" w:author="Martin Ma" w:date="2025-08-17T16:39:00Z" w16du:dateUtc="2025-08-17T23:39:00Z"/>
          <w:rFonts w:ascii="Times New Roman" w:hAnsi="Times New Roman" w:cs="Times New Roman"/>
        </w:rPr>
        <w:pPrChange w:id="1819" w:author="Martin Ma" w:date="2025-08-17T16:39:00Z" w16du:dateUtc="2025-08-17T23:39:00Z">
          <w:pPr>
            <w:pStyle w:val="af"/>
          </w:pPr>
        </w:pPrChange>
      </w:pPr>
      <w:ins w:id="1820" w:author="Martin Ma" w:date="2025-08-17T16:34:00Z" w16du:dateUtc="2025-08-17T23:34:00Z">
        <w:r w:rsidRPr="00C664BE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proofErr w:type="spellStart"/>
        <w:r w:rsidRPr="00C664BE">
          <w:rPr>
            <w:rFonts w:ascii="Times New Roman" w:hAnsi="Times New Roman" w:cs="Times New Roman"/>
            <w:szCs w:val="16"/>
          </w:rPr>
          <w:t>unordered_set</w:t>
        </w:r>
        <w:proofErr w:type="spellEnd"/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821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元素唯一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 xml:space="preserve">, 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自动去除重复元素</w:t>
        </w:r>
      </w:ins>
    </w:p>
    <w:p w14:paraId="4B84871C" w14:textId="54755729" w:rsidR="00AF5D5C" w:rsidRPr="00C664BE" w:rsidRDefault="00AF5D5C">
      <w:pPr>
        <w:ind w:left="320" w:firstLine="420"/>
        <w:rPr>
          <w:ins w:id="1822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23" w:author="Martin Ma" w:date="2025-08-17T16:35:00Z" w16du:dateUtc="2025-08-17T23:35:00Z">
            <w:rPr>
              <w:ins w:id="1824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25" w:author="Martin Ma" w:date="2025-08-17T16:34:00Z" w16du:dateUtc="2025-08-17T23:34:00Z">
          <w:pPr/>
        </w:pPrChange>
      </w:pPr>
    </w:p>
    <w:p w14:paraId="350325C2" w14:textId="326981A0" w:rsidR="00AF5D5C" w:rsidRDefault="00AF5D5C">
      <w:pPr>
        <w:rPr>
          <w:ins w:id="1826" w:author="Martin Ma" w:date="2025-08-09T15:04:00Z" w16du:dateUtc="2025-08-09T22:04:00Z"/>
          <w:rFonts w:hint="eastAsia"/>
          <w:sz w:val="16"/>
          <w:szCs w:val="16"/>
        </w:rPr>
      </w:pPr>
    </w:p>
    <w:p w14:paraId="3FBA45C2" w14:textId="77777777" w:rsidR="00AF5D5C" w:rsidRDefault="00AF5D5C">
      <w:pPr>
        <w:rPr>
          <w:ins w:id="1827" w:author="Martin Ma" w:date="2025-08-09T15:04:00Z" w16du:dateUtc="2025-08-09T22:04:00Z"/>
          <w:rFonts w:hint="eastAsia"/>
          <w:sz w:val="16"/>
          <w:szCs w:val="16"/>
        </w:rPr>
      </w:pPr>
    </w:p>
    <w:p w14:paraId="3D250BBC" w14:textId="77777777" w:rsidR="00AF5D5C" w:rsidRDefault="00AF5D5C">
      <w:pPr>
        <w:rPr>
          <w:ins w:id="1828" w:author="Martin Ma" w:date="2025-08-09T15:04:00Z" w16du:dateUtc="2025-08-09T22:04:00Z"/>
          <w:rFonts w:hint="eastAsia"/>
          <w:sz w:val="16"/>
          <w:szCs w:val="16"/>
        </w:rPr>
      </w:pPr>
    </w:p>
    <w:p w14:paraId="0FBF11B6" w14:textId="43D24C8F" w:rsidR="00AF5D5C" w:rsidRDefault="00E75CB5">
      <w:pPr>
        <w:rPr>
          <w:ins w:id="1829" w:author="Martin Ma" w:date="2025-08-09T15:04:00Z" w16du:dateUtc="2025-08-09T22:04:00Z"/>
          <w:rFonts w:hint="eastAsia"/>
          <w:sz w:val="16"/>
          <w:szCs w:val="16"/>
        </w:rPr>
      </w:pPr>
      <w:ins w:id="1830" w:author="yuan@advequip.local" w:date="2025-06-27T13:38:00Z" w16du:dateUtc="2025-06-27T20:38:00Z">
        <w:r>
          <w:rPr>
            <w:rFonts w:hint="eastAsia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11488" behindDoc="0" locked="0" layoutInCell="1" allowOverlap="1" wp14:anchorId="6F02CE12" wp14:editId="07F6D033">
                  <wp:simplePos x="0" y="0"/>
                  <wp:positionH relativeFrom="column">
                    <wp:posOffset>-90170</wp:posOffset>
                  </wp:positionH>
                  <wp:positionV relativeFrom="paragraph">
                    <wp:posOffset>-425450</wp:posOffset>
                  </wp:positionV>
                  <wp:extent cx="0" cy="9976485"/>
                  <wp:effectExtent l="0" t="0" r="38100" b="24765"/>
                  <wp:wrapNone/>
                  <wp:docPr id="1953716537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5BCE3F6" id="直接连接符 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-33.5pt" to="-7.1pt,7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Df&#10;r4g7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03DCDF23" w14:textId="1D2504AA" w:rsidR="00AF5D5C" w:rsidRPr="00C664BE" w:rsidRDefault="00C664BE">
      <w:pPr>
        <w:ind w:firstLineChars="300" w:firstLine="480"/>
        <w:rPr>
          <w:ins w:id="1831" w:author="Martin Ma" w:date="2025-08-09T15:04:00Z" w16du:dateUtc="2025-08-09T22:04:00Z"/>
          <w:rFonts w:ascii="Cambria Math" w:hAnsi="Cambria Math" w:cs="Cambria Math" w:hint="eastAsia"/>
          <w:b/>
          <w:bCs/>
          <w:sz w:val="16"/>
          <w:szCs w:val="16"/>
          <w:rPrChange w:id="1832" w:author="Martin Ma" w:date="2025-08-17T16:37:00Z" w16du:dateUtc="2025-08-17T23:37:00Z">
            <w:rPr>
              <w:ins w:id="183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34" w:author="Martin Ma" w:date="2025-08-17T16:37:00Z" w16du:dateUtc="2025-08-17T23:37:00Z">
          <w:pPr/>
        </w:pPrChange>
      </w:pPr>
      <w:ins w:id="1835" w:author="Martin Ma" w:date="2025-08-17T16:37:00Z" w16du:dateUtc="2025-08-17T23:37:00Z"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836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④</w:t>
        </w:r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837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 xml:space="preserve"> multiset &amp; </w:t>
        </w:r>
        <w:proofErr w:type="spellStart"/>
        <w:r w:rsidRPr="00C664BE">
          <w:rPr>
            <w:rFonts w:ascii="Cambria Math" w:hAnsi="Cambria Math" w:cs="Cambria Math" w:hint="eastAsia"/>
            <w:b/>
            <w:bCs/>
            <w:sz w:val="16"/>
            <w:szCs w:val="16"/>
            <w:rPrChange w:id="1838" w:author="Martin Ma" w:date="2025-08-17T16:37:00Z" w16du:dateUtc="2025-08-17T23:37:00Z">
              <w:rPr>
                <w:rFonts w:hint="eastAsia"/>
                <w:sz w:val="16"/>
                <w:szCs w:val="16"/>
              </w:rPr>
            </w:rPrChange>
          </w:rPr>
          <w:t>unordered_multiset</w:t>
        </w:r>
      </w:ins>
      <w:proofErr w:type="spellEnd"/>
    </w:p>
    <w:p w14:paraId="2271F298" w14:textId="77777777" w:rsidR="00C664BE" w:rsidRPr="00C664BE" w:rsidRDefault="00C664BE" w:rsidP="00C664BE">
      <w:pPr>
        <w:rPr>
          <w:ins w:id="1839" w:author="Martin Ma" w:date="2025-08-17T16:37:00Z" w16du:dateUtc="2025-08-17T23:37:00Z"/>
          <w:rFonts w:ascii="Times New Roman" w:hAnsi="Times New Roman" w:cs="Times New Roman" w:hint="eastAsia"/>
          <w:sz w:val="16"/>
          <w:szCs w:val="16"/>
          <w:rPrChange w:id="1840" w:author="Martin Ma" w:date="2025-08-17T16:38:00Z" w16du:dateUtc="2025-08-17T23:38:00Z">
            <w:rPr>
              <w:ins w:id="1841" w:author="Martin Ma" w:date="2025-08-17T16:37:00Z" w16du:dateUtc="2025-08-17T23:37:00Z"/>
              <w:rFonts w:hint="eastAsia"/>
              <w:sz w:val="16"/>
              <w:szCs w:val="16"/>
            </w:rPr>
          </w:rPrChange>
        </w:rPr>
      </w:pPr>
      <w:ins w:id="1842" w:author="Martin Ma" w:date="2025-08-17T16:37:00Z" w16du:dateUtc="2025-08-17T23:37:00Z">
        <w:r>
          <w:rPr>
            <w:sz w:val="16"/>
            <w:szCs w:val="16"/>
          </w:rPr>
          <w:tab/>
        </w:r>
        <w:r>
          <w:rPr>
            <w:rFonts w:hint="eastAsia"/>
            <w:sz w:val="16"/>
            <w:szCs w:val="16"/>
          </w:rPr>
          <w:t xml:space="preserve"> 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43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 (1) multiset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44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45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4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红黑树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4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proofErr w:type="gramStart"/>
        <w:r w:rsidRPr="00C664BE">
          <w:rPr>
            <w:rFonts w:ascii="Times New Roman" w:hAnsi="Times New Roman" w:cs="Times New Roman" w:hint="eastAsia"/>
            <w:sz w:val="16"/>
            <w:szCs w:val="16"/>
            <w:rPrChange w:id="184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平衡二叉搜索树</w:t>
        </w:r>
        <w:proofErr w:type="gramEnd"/>
        <w:r w:rsidRPr="00C664BE">
          <w:rPr>
            <w:rFonts w:ascii="Times New Roman" w:hAnsi="Times New Roman" w:cs="Times New Roman" w:hint="eastAsia"/>
            <w:sz w:val="16"/>
            <w:szCs w:val="16"/>
            <w:rPrChange w:id="1849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50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默认升序</w:t>
        </w:r>
      </w:ins>
    </w:p>
    <w:p w14:paraId="11F288BD" w14:textId="0874685F" w:rsidR="00AF5D5C" w:rsidRPr="00C664BE" w:rsidRDefault="00C664BE">
      <w:pPr>
        <w:ind w:left="420" w:firstLineChars="200" w:firstLine="320"/>
        <w:rPr>
          <w:ins w:id="1851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852" w:author="Martin Ma" w:date="2025-08-17T16:38:00Z" w16du:dateUtc="2025-08-17T23:38:00Z">
            <w:rPr>
              <w:ins w:id="1853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854" w:author="Martin Ma" w:date="2025-08-17T16:38:00Z" w16du:dateUtc="2025-08-17T23:38:00Z">
          <w:pPr/>
        </w:pPrChange>
      </w:pPr>
      <w:ins w:id="1855" w:author="Martin Ma" w:date="2025-08-17T16:37:00Z" w16du:dateUtc="2025-08-17T23:37:00Z">
        <w:r w:rsidRPr="00C664BE">
          <w:rPr>
            <w:rFonts w:ascii="Times New Roman" w:hAnsi="Times New Roman" w:cs="Times New Roman" w:hint="eastAsia"/>
            <w:sz w:val="16"/>
            <w:szCs w:val="16"/>
            <w:rPrChange w:id="1856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proofErr w:type="spellStart"/>
        <w:r w:rsidRPr="00C664BE">
          <w:rPr>
            <w:rFonts w:ascii="Times New Roman" w:hAnsi="Times New Roman" w:cs="Times New Roman" w:hint="eastAsia"/>
            <w:sz w:val="16"/>
            <w:szCs w:val="16"/>
            <w:rPrChange w:id="1857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unordered_multiset</w:t>
        </w:r>
        <w:proofErr w:type="spellEnd"/>
        <w:r w:rsidRPr="00C664BE">
          <w:rPr>
            <w:rFonts w:ascii="Times New Roman" w:hAnsi="Times New Roman" w:cs="Times New Roman" w:hint="eastAsia"/>
            <w:sz w:val="16"/>
            <w:szCs w:val="16"/>
            <w:rPrChange w:id="1858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数据结构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59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 xml:space="preserve">: Hash Table </w:t>
        </w:r>
        <w:r w:rsidRPr="00C664BE">
          <w:rPr>
            <w:rFonts w:ascii="Times New Roman" w:hAnsi="Times New Roman" w:cs="Times New Roman" w:hint="eastAsia"/>
            <w:sz w:val="16"/>
            <w:szCs w:val="16"/>
            <w:rPrChange w:id="1860" w:author="Martin Ma" w:date="2025-08-17T16:38:00Z" w16du:dateUtc="2025-08-17T23:38:00Z">
              <w:rPr>
                <w:rFonts w:hint="eastAsia"/>
                <w:sz w:val="16"/>
                <w:szCs w:val="16"/>
              </w:rPr>
            </w:rPrChange>
          </w:rPr>
          <w:t>无序排列</w:t>
        </w:r>
      </w:ins>
    </w:p>
    <w:p w14:paraId="2E69FE1C" w14:textId="49171F3F" w:rsidR="00AF5D5C" w:rsidRDefault="00AF5D5C">
      <w:pPr>
        <w:rPr>
          <w:ins w:id="1861" w:author="Martin Ma" w:date="2025-08-09T15:04:00Z" w16du:dateUtc="2025-08-09T22:04:00Z"/>
          <w:rFonts w:hint="eastAsia"/>
          <w:sz w:val="16"/>
          <w:szCs w:val="16"/>
        </w:rPr>
      </w:pPr>
    </w:p>
    <w:p w14:paraId="6E8855A4" w14:textId="77777777" w:rsidR="00105E45" w:rsidRPr="000E7984" w:rsidRDefault="00C664BE">
      <w:pPr>
        <w:pStyle w:val="af"/>
        <w:ind w:left="320" w:firstLine="420"/>
        <w:rPr>
          <w:ins w:id="1862" w:author="Martin Ma" w:date="2025-08-17T16:39:00Z" w16du:dateUtc="2025-08-17T23:39:00Z"/>
          <w:rFonts w:ascii="Times New Roman" w:hAnsi="Times New Roman" w:cs="Times New Roman"/>
        </w:rPr>
        <w:pPrChange w:id="1863" w:author="Martin Ma" w:date="2025-08-17T16:39:00Z" w16du:dateUtc="2025-08-17T23:39:00Z">
          <w:pPr>
            <w:pStyle w:val="af"/>
          </w:pPr>
        </w:pPrChange>
      </w:pPr>
      <w:ins w:id="1864" w:author="Martin Ma" w:date="2025-08-17T16:38:00Z" w16du:dateUtc="2025-08-17T23:38:00Z">
        <w:r w:rsidRPr="000E7984">
          <w:rPr>
            <w:rFonts w:ascii="Times New Roman" w:hAnsi="Times New Roman" w:cs="Times New Roman"/>
            <w:szCs w:val="16"/>
          </w:rPr>
          <w:t>set</w:t>
        </w:r>
        <w:r w:rsidRPr="00C664BE">
          <w:rPr>
            <w:rFonts w:ascii="Times New Roman" w:hAnsi="Times New Roman" w:cs="Times New Roman"/>
            <w:szCs w:val="16"/>
          </w:rPr>
          <w:t>和</w:t>
        </w:r>
        <w:proofErr w:type="spellStart"/>
        <w:r w:rsidRPr="00C664BE">
          <w:rPr>
            <w:rFonts w:ascii="Times New Roman" w:hAnsi="Times New Roman" w:cs="Times New Roman"/>
            <w:szCs w:val="16"/>
          </w:rPr>
          <w:t>unordered_</w:t>
        </w:r>
        <w:r w:rsidRPr="000E7984">
          <w:rPr>
            <w:rFonts w:ascii="Times New Roman" w:hAnsi="Times New Roman" w:cs="Times New Roman"/>
            <w:szCs w:val="16"/>
          </w:rPr>
          <w:t>set</w:t>
        </w:r>
        <w:proofErr w:type="spellEnd"/>
        <w:r w:rsidRPr="00C664BE">
          <w:rPr>
            <w:rFonts w:ascii="Times New Roman" w:hAnsi="Times New Roman" w:cs="Times New Roman"/>
            <w:szCs w:val="16"/>
          </w:rPr>
          <w:t>特点</w:t>
        </w:r>
        <w:r w:rsidRPr="00C664BE">
          <w:rPr>
            <w:rFonts w:ascii="Times New Roman" w:hAnsi="Times New Roman" w:cs="Times New Roman"/>
            <w:szCs w:val="16"/>
          </w:rPr>
          <w:t>:</w:t>
        </w:r>
      </w:ins>
      <w:ins w:id="1865" w:author="Martin Ma" w:date="2025-08-17T16:39:00Z" w16du:dateUtc="2025-08-17T23:39:00Z">
        <w:r w:rsidR="00105E45">
          <w:rPr>
            <w:rFonts w:ascii="Times New Roman" w:hAnsi="Times New Roman" w:cs="Times New Roman" w:hint="eastAsia"/>
            <w:szCs w:val="16"/>
          </w:rPr>
          <w:t xml:space="preserve"> </w:t>
        </w:r>
        <w:r w:rsidR="00105E45">
          <w:rPr>
            <w:rFonts w:ascii="Times New Roman" w:hAnsi="Times New Roman" w:cs="Times New Roman" w:hint="eastAsia"/>
            <w:color w:val="000000" w:themeColor="text1"/>
          </w:rPr>
          <w:t>可以出现</w:t>
        </w:r>
        <w:r w:rsidR="00105E45" w:rsidRPr="000E7984">
          <w:rPr>
            <w:rFonts w:ascii="Times New Roman" w:hAnsi="Times New Roman" w:cs="Times New Roman" w:hint="eastAsia"/>
            <w:color w:val="000000" w:themeColor="text1"/>
          </w:rPr>
          <w:t>重复元素</w:t>
        </w:r>
      </w:ins>
    </w:p>
    <w:p w14:paraId="1147B670" w14:textId="7F4A54DC" w:rsidR="00C664BE" w:rsidRPr="000E7984" w:rsidRDefault="00C664BE" w:rsidP="00C664BE">
      <w:pPr>
        <w:ind w:left="320" w:firstLine="420"/>
        <w:rPr>
          <w:ins w:id="1866" w:author="Martin Ma" w:date="2025-08-17T16:38:00Z" w16du:dateUtc="2025-08-17T23:38:00Z"/>
          <w:rFonts w:ascii="Times New Roman" w:hAnsi="Times New Roman" w:cs="Times New Roman"/>
          <w:sz w:val="16"/>
          <w:szCs w:val="16"/>
        </w:rPr>
      </w:pPr>
    </w:p>
    <w:p w14:paraId="2C6BC743" w14:textId="5187423E" w:rsidR="00AF5D5C" w:rsidRDefault="00AF5D5C">
      <w:pPr>
        <w:rPr>
          <w:ins w:id="1867" w:author="Martin Ma" w:date="2025-08-17T16:40:00Z" w16du:dateUtc="2025-08-17T23:40:00Z"/>
          <w:rFonts w:hint="eastAsia"/>
          <w:sz w:val="16"/>
          <w:szCs w:val="16"/>
        </w:rPr>
      </w:pPr>
    </w:p>
    <w:p w14:paraId="208E7D19" w14:textId="77777777" w:rsidR="00E75CB5" w:rsidRDefault="00E75CB5">
      <w:pPr>
        <w:rPr>
          <w:ins w:id="1868" w:author="Martin Ma" w:date="2025-08-09T15:04:00Z" w16du:dateUtc="2025-08-09T22:04:00Z"/>
          <w:rFonts w:hint="eastAsia"/>
          <w:sz w:val="16"/>
          <w:szCs w:val="16"/>
        </w:rPr>
      </w:pPr>
    </w:p>
    <w:p w14:paraId="6A410200" w14:textId="467722F6" w:rsidR="00E75CB5" w:rsidRPr="00581965" w:rsidRDefault="00E75CB5">
      <w:pPr>
        <w:ind w:firstLine="320"/>
        <w:rPr>
          <w:ins w:id="1869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70" w:author="Martin Ma" w:date="2025-08-17T16:45:00Z" w16du:dateUtc="2025-08-17T23:45:00Z">
            <w:rPr>
              <w:ins w:id="1871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872" w:author="Martin Ma" w:date="2025-08-17T16:40:00Z" w16du:dateUtc="2025-08-17T23:40:00Z">
          <w:pPr/>
        </w:pPrChange>
      </w:pPr>
      <w:ins w:id="1873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74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75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容器里面有相关的增删查</w:t>
        </w:r>
        <w:proofErr w:type="gramStart"/>
        <w:r w:rsidRPr="00581965">
          <w:rPr>
            <w:rFonts w:ascii="Times New Roman" w:hAnsi="Times New Roman" w:cs="Times New Roman" w:hint="eastAsia"/>
            <w:sz w:val="16"/>
            <w:szCs w:val="16"/>
            <w:rPrChange w:id="1876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改成员</w:t>
        </w:r>
        <w:proofErr w:type="gramEnd"/>
        <w:r w:rsidRPr="00581965">
          <w:rPr>
            <w:rFonts w:ascii="Times New Roman" w:hAnsi="Times New Roman" w:cs="Times New Roman" w:hint="eastAsia"/>
            <w:sz w:val="16"/>
            <w:szCs w:val="16"/>
            <w:rPrChange w:id="1877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函数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78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, insert, erase, push, find, ...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879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等</w:t>
        </w:r>
      </w:ins>
    </w:p>
    <w:p w14:paraId="5AF6A718" w14:textId="003957AF" w:rsidR="00E75CB5" w:rsidRPr="00581965" w:rsidRDefault="00E75CB5">
      <w:pPr>
        <w:ind w:left="840" w:firstLineChars="150" w:firstLine="240"/>
        <w:rPr>
          <w:ins w:id="1880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81" w:author="Martin Ma" w:date="2025-08-17T16:45:00Z" w16du:dateUtc="2025-08-17T23:45:00Z">
            <w:rPr>
              <w:ins w:id="1882" w:author="Martin Ma" w:date="2025-08-17T16:40:00Z" w16du:dateUtc="2025-08-17T23:40:00Z"/>
              <w:rFonts w:hint="eastAsia"/>
              <w:sz w:val="16"/>
              <w:szCs w:val="16"/>
            </w:rPr>
          </w:rPrChange>
        </w:rPr>
        <w:pPrChange w:id="1883" w:author="Martin Ma" w:date="2025-08-17T16:41:00Z" w16du:dateUtc="2025-08-17T23:41:00Z">
          <w:pPr/>
        </w:pPrChange>
      </w:pPr>
      <w:ins w:id="1884" w:author="Martin Ma" w:date="2025-08-17T16:41:00Z" w16du:dateUtc="2025-08-17T23:41:00Z">
        <w:r w:rsidRPr="00581965">
          <w:rPr>
            <w:rFonts w:ascii="Times New Roman" w:hAnsi="Times New Roman" w:cs="Times New Roman" w:hint="eastAsia"/>
            <w:color w:val="FFFFFF" w:themeColor="background1"/>
            <w:sz w:val="16"/>
            <w:szCs w:val="16"/>
            <w:rPrChange w:id="1885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1886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87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不同的容器都有自己独特的成员函数实现</w:t>
        </w:r>
      </w:ins>
      <w:ins w:id="1888" w:author="Martin Ma" w:date="2025-08-17T16:42:00Z" w16du:dateUtc="2025-08-17T23:42:00Z">
        <w:r w:rsidRPr="00581965">
          <w:rPr>
            <w:rFonts w:ascii="Times New Roman" w:hAnsi="Times New Roman" w:cs="Times New Roman" w:hint="eastAsia"/>
            <w:sz w:val="16"/>
            <w:szCs w:val="16"/>
            <w:rPrChange w:id="1889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所需的</w:t>
        </w:r>
      </w:ins>
      <w:ins w:id="1890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891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数据操作</w:t>
        </w:r>
      </w:ins>
    </w:p>
    <w:p w14:paraId="43752F8A" w14:textId="77777777" w:rsidR="00E75CB5" w:rsidRDefault="00E75CB5" w:rsidP="00E75CB5">
      <w:pPr>
        <w:rPr>
          <w:ins w:id="1892" w:author="Martin Ma" w:date="2025-08-17T16:42:00Z" w16du:dateUtc="2025-08-17T23:42:00Z"/>
          <w:rFonts w:hint="eastAsia"/>
          <w:sz w:val="16"/>
          <w:szCs w:val="16"/>
        </w:rPr>
      </w:pPr>
    </w:p>
    <w:p w14:paraId="7B174284" w14:textId="77059749" w:rsidR="00E75CB5" w:rsidRPr="00E75CB5" w:rsidRDefault="00E75CB5" w:rsidP="00E75CB5">
      <w:pPr>
        <w:rPr>
          <w:ins w:id="1893" w:author="Martin Ma" w:date="2025-08-17T16:40:00Z" w16du:dateUtc="2025-08-17T23:40:00Z"/>
          <w:rFonts w:hint="eastAsia"/>
          <w:sz w:val="16"/>
          <w:szCs w:val="16"/>
        </w:rPr>
      </w:pPr>
      <w:ins w:id="1894" w:author="Martin Ma" w:date="2025-08-17T16:42:00Z" w16du:dateUtc="2025-08-17T23:42:00Z">
        <w:r>
          <w:rPr>
            <w:rFonts w:hint="eastAsia"/>
            <w:sz w:val="16"/>
            <w:szCs w:val="16"/>
          </w:rPr>
          <w:t xml:space="preserve">    容器的</w:t>
        </w:r>
      </w:ins>
      <w:ins w:id="1895" w:author="Martin Ma" w:date="2025-08-17T16:43:00Z" w16du:dateUtc="2025-08-17T23:43:00Z">
        <w:r>
          <w:rPr>
            <w:rFonts w:hint="eastAsia"/>
            <w:sz w:val="16"/>
            <w:szCs w:val="16"/>
          </w:rPr>
          <w:t>使用:</w:t>
        </w:r>
      </w:ins>
    </w:p>
    <w:p w14:paraId="01ADA996" w14:textId="06F8744F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896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897" w:author="Martin Ma" w:date="2025-08-17T16:46:00Z" w16du:dateUtc="2025-08-17T23:46:00Z">
            <w:rPr>
              <w:ins w:id="1898" w:author="Martin Ma" w:date="2025-08-17T16:40:00Z" w16du:dateUtc="2025-08-17T23:40:00Z"/>
              <w:rFonts w:hint="eastAsia"/>
            </w:rPr>
          </w:rPrChange>
        </w:rPr>
        <w:pPrChange w:id="1899" w:author="Martin Ma" w:date="2025-08-17T16:43:00Z" w16du:dateUtc="2025-08-17T23:43:00Z">
          <w:pPr/>
        </w:pPrChange>
      </w:pPr>
      <w:ins w:id="1900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01" w:author="Martin Ma" w:date="2025-08-17T16:46:00Z" w16du:dateUtc="2025-08-17T23:46:00Z">
              <w:rPr>
                <w:rFonts w:hint="eastAsia"/>
              </w:rPr>
            </w:rPrChange>
          </w:rPr>
          <w:t>随机访问多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02" w:author="Martin Ma" w:date="2025-08-17T16:46:00Z" w16du:dateUtc="2025-08-17T23:46:00Z">
              <w:rPr>
                <w:rFonts w:hint="eastAsia"/>
              </w:rPr>
            </w:rPrChange>
          </w:rPr>
          <w:t>: vector, deque, string</w:t>
        </w:r>
      </w:ins>
      <w:ins w:id="1903" w:author="Martin Ma" w:date="2025-08-17T16:44:00Z" w16du:dateUtc="2025-08-17T23:44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904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905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06" w:author="Martin Ma" w:date="2025-08-17T16:46:00Z" w16du:dateUtc="2025-08-17T23:46:00Z">
              <w:rPr>
                <w:rFonts w:hint="eastAsia"/>
              </w:rPr>
            </w:rPrChange>
          </w:rPr>
          <w:t>(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07" w:author="Martin Ma" w:date="2025-08-17T16:46:00Z" w16du:dateUtc="2025-08-17T23:46:00Z">
              <w:rPr>
                <w:rFonts w:hint="eastAsia"/>
              </w:rPr>
            </w:rPrChange>
          </w:rPr>
          <w:t>文本存储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08" w:author="Martin Ma" w:date="2025-08-17T16:46:00Z" w16du:dateUtc="2025-08-17T23:46:00Z">
              <w:rPr>
                <w:rFonts w:hint="eastAsia"/>
              </w:rPr>
            </w:rPrChange>
          </w:rPr>
          <w:t>)</w:t>
        </w:r>
      </w:ins>
    </w:p>
    <w:p w14:paraId="7E4F9AE8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909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910" w:author="Martin Ma" w:date="2025-08-17T16:46:00Z" w16du:dateUtc="2025-08-17T23:46:00Z">
            <w:rPr>
              <w:ins w:id="1911" w:author="Martin Ma" w:date="2025-08-17T16:40:00Z" w16du:dateUtc="2025-08-17T23:40:00Z"/>
              <w:rFonts w:hint="eastAsia"/>
            </w:rPr>
          </w:rPrChange>
        </w:rPr>
        <w:pPrChange w:id="1912" w:author="Martin Ma" w:date="2025-08-17T16:43:00Z" w16du:dateUtc="2025-08-17T23:43:00Z">
          <w:pPr/>
        </w:pPrChange>
      </w:pPr>
      <w:ins w:id="1913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14" w:author="Martin Ma" w:date="2025-08-17T16:46:00Z" w16du:dateUtc="2025-08-17T23:46:00Z">
              <w:rPr>
                <w:rFonts w:hint="eastAsia"/>
              </w:rPr>
            </w:rPrChange>
          </w:rPr>
          <w:t>频繁中间插入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15" w:author="Martin Ma" w:date="2025-08-17T16:46:00Z" w16du:dateUtc="2025-08-17T23:46:00Z">
              <w:rPr>
                <w:rFonts w:hint="eastAsia"/>
              </w:rPr>
            </w:rPrChange>
          </w:rPr>
          <w:t>/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16" w:author="Martin Ma" w:date="2025-08-17T16:46:00Z" w16du:dateUtc="2025-08-17T23:46:00Z">
              <w:rPr>
                <w:rFonts w:hint="eastAsia"/>
              </w:rPr>
            </w:rPrChange>
          </w:rPr>
          <w:t>删除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17" w:author="Martin Ma" w:date="2025-08-17T16:46:00Z" w16du:dateUtc="2025-08-17T23:46:00Z">
              <w:rPr>
                <w:rFonts w:hint="eastAsia"/>
              </w:rPr>
            </w:rPrChange>
          </w:rPr>
          <w:t xml:space="preserve">: list,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918" w:author="Martin Ma" w:date="2025-08-17T16:46:00Z" w16du:dateUtc="2025-08-17T23:46:00Z">
              <w:rPr>
                <w:rFonts w:hint="eastAsia"/>
              </w:rPr>
            </w:rPrChange>
          </w:rPr>
          <w:t>forward_list</w:t>
        </w:r>
        <w:proofErr w:type="spellEnd"/>
      </w:ins>
    </w:p>
    <w:p w14:paraId="4EF6B80F" w14:textId="77777777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919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920" w:author="Martin Ma" w:date="2025-08-17T16:46:00Z" w16du:dateUtc="2025-08-17T23:46:00Z">
            <w:rPr>
              <w:ins w:id="1921" w:author="Martin Ma" w:date="2025-08-17T16:40:00Z" w16du:dateUtc="2025-08-17T23:40:00Z"/>
              <w:rFonts w:hint="eastAsia"/>
            </w:rPr>
          </w:rPrChange>
        </w:rPr>
        <w:pPrChange w:id="1922" w:author="Martin Ma" w:date="2025-08-17T16:43:00Z" w16du:dateUtc="2025-08-17T23:43:00Z">
          <w:pPr/>
        </w:pPrChange>
      </w:pPr>
      <w:ins w:id="1923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24" w:author="Martin Ma" w:date="2025-08-17T16:46:00Z" w16du:dateUtc="2025-08-17T23:46:00Z">
              <w:rPr>
                <w:rFonts w:hint="eastAsia"/>
              </w:rPr>
            </w:rPrChange>
          </w:rPr>
          <w:t>有序快速查找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25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26" w:author="Martin Ma" w:date="2025-08-17T16:46:00Z" w16du:dateUtc="2025-08-17T23:46:00Z">
              <w:rPr>
                <w:rFonts w:hint="eastAsia"/>
              </w:rPr>
            </w:rPrChange>
          </w:rPr>
          <w:t>有序关联容器</w:t>
        </w:r>
      </w:ins>
    </w:p>
    <w:p w14:paraId="69FFF914" w14:textId="5B92F339" w:rsidR="00E75CB5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927" w:author="Martin Ma" w:date="2025-08-17T16:40:00Z" w16du:dateUtc="2025-08-17T23:40:00Z"/>
          <w:rFonts w:ascii="Times New Roman" w:hAnsi="Times New Roman" w:cs="Times New Roman" w:hint="eastAsia"/>
          <w:sz w:val="16"/>
          <w:szCs w:val="16"/>
          <w:rPrChange w:id="1928" w:author="Martin Ma" w:date="2025-08-17T16:46:00Z" w16du:dateUtc="2025-08-17T23:46:00Z">
            <w:rPr>
              <w:ins w:id="1929" w:author="Martin Ma" w:date="2025-08-17T16:40:00Z" w16du:dateUtc="2025-08-17T23:40:00Z"/>
              <w:rFonts w:hint="eastAsia"/>
            </w:rPr>
          </w:rPrChange>
        </w:rPr>
        <w:pPrChange w:id="1930" w:author="Martin Ma" w:date="2025-08-17T16:43:00Z" w16du:dateUtc="2025-08-17T23:43:00Z">
          <w:pPr/>
        </w:pPrChange>
      </w:pPr>
      <w:ins w:id="1931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32" w:author="Martin Ma" w:date="2025-08-17T16:46:00Z" w16du:dateUtc="2025-08-17T23:46:00Z">
              <w:rPr>
                <w:rFonts w:hint="eastAsia"/>
              </w:rPr>
            </w:rPrChange>
          </w:rPr>
          <w:t>无序快速查找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33" w:author="Martin Ma" w:date="2025-08-17T16:46:00Z" w16du:dateUtc="2025-08-17T23:46:00Z">
              <w:rPr>
                <w:rFonts w:hint="eastAsia"/>
              </w:rPr>
            </w:rPrChange>
          </w:rPr>
          <w:t xml:space="preserve">: 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34" w:author="Martin Ma" w:date="2025-08-17T16:46:00Z" w16du:dateUtc="2025-08-17T23:46:00Z">
              <w:rPr>
                <w:rFonts w:hint="eastAsia"/>
              </w:rPr>
            </w:rPrChange>
          </w:rPr>
          <w:t>无序关联容器</w:t>
        </w:r>
      </w:ins>
    </w:p>
    <w:p w14:paraId="4262596B" w14:textId="70D26EF2" w:rsidR="00AF5D5C" w:rsidRPr="00581965" w:rsidRDefault="00E75CB5">
      <w:pPr>
        <w:pStyle w:val="a9"/>
        <w:numPr>
          <w:ilvl w:val="0"/>
          <w:numId w:val="4"/>
        </w:numPr>
        <w:ind w:left="1276" w:hanging="193"/>
        <w:rPr>
          <w:ins w:id="1935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936" w:author="Martin Ma" w:date="2025-08-17T16:46:00Z" w16du:dateUtc="2025-08-17T23:46:00Z">
            <w:rPr>
              <w:ins w:id="1937" w:author="Martin Ma" w:date="2025-08-09T15:04:00Z" w16du:dateUtc="2025-08-09T22:04:00Z"/>
              <w:rFonts w:hint="eastAsia"/>
            </w:rPr>
          </w:rPrChange>
        </w:rPr>
        <w:pPrChange w:id="1938" w:author="Martin Ma" w:date="2025-08-17T16:43:00Z" w16du:dateUtc="2025-08-17T23:43:00Z">
          <w:pPr/>
        </w:pPrChange>
      </w:pPr>
      <w:ins w:id="1939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40" w:author="Martin Ma" w:date="2025-08-17T16:46:00Z" w16du:dateUtc="2025-08-17T23:46:00Z">
              <w:rPr>
                <w:rFonts w:hint="eastAsia"/>
              </w:rPr>
            </w:rPrChange>
          </w:rPr>
          <w:t>固定容量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41" w:author="Martin Ma" w:date="2025-08-17T16:46:00Z" w16du:dateUtc="2025-08-17T23:46:00Z">
              <w:rPr>
                <w:rFonts w:hint="eastAsia"/>
              </w:rPr>
            </w:rPrChange>
          </w:rPr>
          <w:t>,</w:t>
        </w:r>
      </w:ins>
      <w:ins w:id="1942" w:author="Martin Ma" w:date="2025-08-17T16:43:00Z" w16du:dateUtc="2025-08-17T23:43:00Z">
        <w:r w:rsidR="007A15E5" w:rsidRPr="00581965">
          <w:rPr>
            <w:rFonts w:ascii="Times New Roman" w:hAnsi="Times New Roman" w:cs="Times New Roman" w:hint="eastAsia"/>
            <w:sz w:val="16"/>
            <w:szCs w:val="16"/>
            <w:rPrChange w:id="1943" w:author="Martin Ma" w:date="2025-08-17T16:46:00Z" w16du:dateUtc="2025-08-17T23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1944" w:author="Martin Ma" w:date="2025-08-17T16:40:00Z" w16du:dateUtc="2025-08-17T23:40:00Z">
        <w:r w:rsidRPr="00581965">
          <w:rPr>
            <w:rFonts w:ascii="Times New Roman" w:hAnsi="Times New Roman" w:cs="Times New Roman" w:hint="eastAsia"/>
            <w:sz w:val="16"/>
            <w:szCs w:val="16"/>
            <w:rPrChange w:id="1945" w:author="Martin Ma" w:date="2025-08-17T16:46:00Z" w16du:dateUtc="2025-08-17T23:46:00Z">
              <w:rPr>
                <w:rFonts w:hint="eastAsia"/>
              </w:rPr>
            </w:rPrChange>
          </w:rPr>
          <w:t>小数据块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46" w:author="Martin Ma" w:date="2025-08-17T16:46:00Z" w16du:dateUtc="2025-08-17T23:46:00Z">
              <w:rPr>
                <w:rFonts w:hint="eastAsia"/>
              </w:rPr>
            </w:rPrChange>
          </w:rPr>
          <w:t>: array</w:t>
        </w:r>
      </w:ins>
    </w:p>
    <w:p w14:paraId="61E53E5B" w14:textId="77777777" w:rsidR="00AF5D5C" w:rsidRDefault="00AF5D5C">
      <w:pPr>
        <w:rPr>
          <w:ins w:id="1947" w:author="Martin Ma" w:date="2025-08-09T15:04:00Z" w16du:dateUtc="2025-08-09T22:04:00Z"/>
          <w:rFonts w:hint="eastAsia"/>
          <w:sz w:val="16"/>
          <w:szCs w:val="16"/>
        </w:rPr>
      </w:pPr>
    </w:p>
    <w:p w14:paraId="40110231" w14:textId="3623B67F" w:rsidR="00AF5D5C" w:rsidRDefault="00AF5D5C">
      <w:pPr>
        <w:rPr>
          <w:ins w:id="1948" w:author="Martin Ma" w:date="2025-08-09T15:04:00Z" w16du:dateUtc="2025-08-09T22:04:00Z"/>
          <w:rFonts w:hint="eastAsia"/>
          <w:sz w:val="16"/>
          <w:szCs w:val="16"/>
        </w:rPr>
      </w:pPr>
    </w:p>
    <w:p w14:paraId="4B537BB7" w14:textId="77777777" w:rsidR="00AF5D5C" w:rsidRDefault="00AF5D5C">
      <w:pPr>
        <w:rPr>
          <w:ins w:id="1949" w:author="Martin Ma" w:date="2025-08-09T15:04:00Z" w16du:dateUtc="2025-08-09T22:04:00Z"/>
          <w:rFonts w:hint="eastAsia"/>
          <w:sz w:val="16"/>
          <w:szCs w:val="16"/>
        </w:rPr>
      </w:pPr>
    </w:p>
    <w:p w14:paraId="7DE3A32F" w14:textId="2F9979F2" w:rsidR="00AF5D5C" w:rsidRPr="00581965" w:rsidRDefault="00581965">
      <w:pPr>
        <w:spacing w:line="276" w:lineRule="auto"/>
        <w:rPr>
          <w:ins w:id="1950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1951" w:author="Martin Ma" w:date="2025-08-17T16:45:00Z" w16du:dateUtc="2025-08-17T23:45:00Z">
            <w:rPr>
              <w:ins w:id="195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53" w:author="Martin Ma" w:date="2025-08-17T16:45:00Z" w16du:dateUtc="2025-08-17T23:45:00Z">
          <w:pPr/>
        </w:pPrChange>
      </w:pPr>
      <w:proofErr w:type="gramStart"/>
      <w:ins w:id="1954" w:author="Martin Ma" w:date="2025-08-17T16:44:00Z" w16du:dateUtc="2025-08-17T23:44:00Z">
        <w:r w:rsidRPr="00581965">
          <w:rPr>
            <w:rFonts w:ascii="Times New Roman" w:hAnsi="Times New Roman" w:cs="Times New Roman" w:hint="eastAsia"/>
            <w:b/>
            <w:bCs/>
            <w:sz w:val="16"/>
            <w:szCs w:val="16"/>
            <w:rPrChange w:id="1955" w:author="Martin Ma" w:date="2025-08-17T16:45:00Z" w16du:dateUtc="2025-08-17T23:45:00Z">
              <w:rPr>
                <w:rFonts w:hint="eastAsia"/>
                <w:sz w:val="16"/>
                <w:szCs w:val="16"/>
              </w:rPr>
            </w:rPrChange>
          </w:rPr>
          <w:t>2</w:t>
        </w:r>
      </w:ins>
      <w:ins w:id="1956" w:author="Martin Ma" w:date="2025-08-17T18:23:00Z" w16du:dateUtc="2025-08-18T01:23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1957" w:author="Martin Ma" w:date="2025-08-17T16:44:00Z" w16du:dateUtc="2025-08-17T23:44:00Z">
        <w:r w:rsidRPr="00581965">
          <w:rPr>
            <w:rFonts w:ascii="Times New Roman" w:hAnsi="Times New Roman" w:cs="Times New Roman"/>
            <w:b/>
            <w:bCs/>
            <w:sz w:val="16"/>
            <w:szCs w:val="16"/>
          </w:rPr>
          <w:t>ITERATOR</w:t>
        </w:r>
      </w:ins>
      <w:ins w:id="1958" w:author="Martin Ma" w:date="2025-08-17T16:45:00Z" w16du:dateUtc="2025-08-17T23:45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5CCFA630" w14:textId="77777777" w:rsidR="00581965" w:rsidRPr="00C30004" w:rsidRDefault="00581965" w:rsidP="00581965">
      <w:pPr>
        <w:rPr>
          <w:ins w:id="1959" w:author="Martin Ma" w:date="2025-08-17T16:46:00Z" w16du:dateUtc="2025-08-17T23:46:00Z"/>
          <w:rFonts w:hint="eastAsia"/>
          <w:color w:val="EE0000"/>
          <w:sz w:val="16"/>
          <w:szCs w:val="16"/>
          <w:rPrChange w:id="1960" w:author="Martin Ma" w:date="2025-08-17T16:53:00Z" w16du:dateUtc="2025-08-17T23:53:00Z">
            <w:rPr>
              <w:ins w:id="1961" w:author="Martin Ma" w:date="2025-08-17T16:46:00Z" w16du:dateUtc="2025-08-17T23:46:00Z"/>
              <w:rFonts w:hint="eastAsia"/>
              <w:sz w:val="16"/>
              <w:szCs w:val="16"/>
            </w:rPr>
          </w:rPrChange>
        </w:rPr>
      </w:pPr>
      <w:ins w:id="1962" w:author="Martin Ma" w:date="2025-08-17T16:46:00Z" w16du:dateUtc="2025-08-17T23:46:00Z">
        <w:r>
          <w:rPr>
            <w:rFonts w:hint="eastAsia"/>
            <w:sz w:val="16"/>
            <w:szCs w:val="16"/>
          </w:rPr>
          <w:t xml:space="preserve">  </w:t>
        </w:r>
        <w:r w:rsidRPr="00C30004">
          <w:rPr>
            <w:rFonts w:hint="eastAsia"/>
            <w:color w:val="EE0000"/>
            <w:sz w:val="16"/>
            <w:szCs w:val="16"/>
            <w:rPrChange w:id="196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对容器来说: 迭代器是访问内部元素的唯一通用方式 (不暴露底层结构)</w:t>
        </w:r>
      </w:ins>
    </w:p>
    <w:p w14:paraId="25276E7C" w14:textId="77777777" w:rsidR="00581965" w:rsidRPr="00C30004" w:rsidRDefault="00581965">
      <w:pPr>
        <w:ind w:firstLineChars="100" w:firstLine="160"/>
        <w:rPr>
          <w:ins w:id="1964" w:author="Martin Ma" w:date="2025-08-17T16:46:00Z" w16du:dateUtc="2025-08-17T23:46:00Z"/>
          <w:rFonts w:hint="eastAsia"/>
          <w:color w:val="EE0000"/>
          <w:sz w:val="16"/>
          <w:szCs w:val="16"/>
          <w:rPrChange w:id="1965" w:author="Martin Ma" w:date="2025-08-17T16:53:00Z" w16du:dateUtc="2025-08-17T23:53:00Z">
            <w:rPr>
              <w:ins w:id="1966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967" w:author="Martin Ma" w:date="2025-08-17T16:47:00Z" w16du:dateUtc="2025-08-17T23:47:00Z">
          <w:pPr/>
        </w:pPrChange>
      </w:pPr>
      <w:ins w:id="1968" w:author="Martin Ma" w:date="2025-08-17T16:46:00Z" w16du:dateUtc="2025-08-17T23:46:00Z">
        <w:r w:rsidRPr="00C30004">
          <w:rPr>
            <w:rFonts w:hint="eastAsia"/>
            <w:color w:val="EE0000"/>
            <w:sz w:val="16"/>
            <w:szCs w:val="16"/>
            <w:rPrChange w:id="196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对算法来说: 迭代器提供了统一接口, 不用关心容器类型</w:t>
        </w:r>
      </w:ins>
    </w:p>
    <w:p w14:paraId="74C645DD" w14:textId="77777777" w:rsidR="00581965" w:rsidRPr="00581965" w:rsidRDefault="00581965" w:rsidP="00581965">
      <w:pPr>
        <w:rPr>
          <w:ins w:id="1970" w:author="Martin Ma" w:date="2025-08-17T16:46:00Z" w16du:dateUtc="2025-08-17T23:46:00Z"/>
          <w:rFonts w:hint="eastAsia"/>
          <w:sz w:val="16"/>
          <w:szCs w:val="16"/>
        </w:rPr>
      </w:pPr>
    </w:p>
    <w:p w14:paraId="75731FAD" w14:textId="15A52D12" w:rsidR="00581965" w:rsidRPr="00581965" w:rsidRDefault="00581965">
      <w:pPr>
        <w:ind w:firstLineChars="100" w:firstLine="160"/>
        <w:rPr>
          <w:ins w:id="1971" w:author="Martin Ma" w:date="2025-08-17T16:46:00Z" w16du:dateUtc="2025-08-17T23:46:00Z"/>
          <w:rFonts w:ascii="Times New Roman" w:hAnsi="Times New Roman" w:cs="Times New Roman" w:hint="eastAsia"/>
          <w:sz w:val="16"/>
          <w:szCs w:val="16"/>
          <w:rPrChange w:id="1972" w:author="Martin Ma" w:date="2025-08-17T16:47:00Z" w16du:dateUtc="2025-08-17T23:47:00Z">
            <w:rPr>
              <w:ins w:id="1973" w:author="Martin Ma" w:date="2025-08-17T16:46:00Z" w16du:dateUtc="2025-08-17T23:46:00Z"/>
              <w:rFonts w:hint="eastAsia"/>
              <w:sz w:val="16"/>
              <w:szCs w:val="16"/>
            </w:rPr>
          </w:rPrChange>
        </w:rPr>
        <w:pPrChange w:id="1974" w:author="Martin Ma" w:date="2025-08-17T16:47:00Z" w16du:dateUtc="2025-08-17T23:47:00Z">
          <w:pPr/>
        </w:pPrChange>
      </w:pPr>
      <w:ins w:id="1975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976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container&lt;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977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data_type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978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 xml:space="preserve">&gt;::iterator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979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itr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980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 xml:space="preserve"> = </w:t>
        </w:r>
        <w:proofErr w:type="spellStart"/>
        <w:r w:rsidRPr="00581965">
          <w:rPr>
            <w:rFonts w:ascii="Times New Roman" w:hAnsi="Times New Roman" w:cs="Times New Roman" w:hint="eastAsia"/>
            <w:sz w:val="16"/>
            <w:szCs w:val="16"/>
            <w:rPrChange w:id="1981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Real_ContainerFunIter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982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();</w:t>
        </w:r>
      </w:ins>
      <w:ins w:id="1983" w:author="Martin Ma" w:date="2025-08-17T16:48:00Z" w16du:dateUtc="2025-08-17T23:48:00Z">
        <w:r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</w:ins>
      <w:ins w:id="1984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985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容器成员函数</w:t>
        </w:r>
      </w:ins>
      <w:ins w:id="1986" w:author="Martin Ma" w:date="2025-08-17T16:48:00Z" w16du:dateUtc="2025-08-17T23:48:00Z">
        <w:r w:rsidRPr="000E7984">
          <w:rPr>
            <w:rFonts w:ascii="Times New Roman" w:hAnsi="Times New Roman" w:cs="Times New Roman"/>
            <w:sz w:val="16"/>
            <w:szCs w:val="16"/>
          </w:rPr>
          <w:t>返回值是迭代器</w:t>
        </w:r>
      </w:ins>
    </w:p>
    <w:p w14:paraId="2AD02358" w14:textId="1BF2BDB8" w:rsidR="00AF5D5C" w:rsidRPr="00581965" w:rsidRDefault="00581965">
      <w:pPr>
        <w:ind w:firstLineChars="100" w:firstLine="160"/>
        <w:rPr>
          <w:ins w:id="1987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1988" w:author="Martin Ma" w:date="2025-08-17T16:47:00Z" w16du:dateUtc="2025-08-17T23:47:00Z">
            <w:rPr>
              <w:ins w:id="1989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1990" w:author="Martin Ma" w:date="2025-08-17T16:47:00Z" w16du:dateUtc="2025-08-17T23:47:00Z">
          <w:pPr/>
        </w:pPrChange>
      </w:pPr>
      <w:ins w:id="1991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992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1993" w:author="Martin Ma" w:date="2025-08-17T16:48:00Z" w16du:dateUtc="2025-08-17T23:48:00Z">
        <w:r w:rsidR="00A7518E">
          <w:rPr>
            <w:rFonts w:ascii="Times New Roman" w:hAnsi="Times New Roman" w:cs="Times New Roman" w:hint="eastAsia"/>
            <w:sz w:val="16"/>
            <w:szCs w:val="16"/>
          </w:rPr>
          <w:t>此处</w:t>
        </w:r>
      </w:ins>
      <w:proofErr w:type="spellStart"/>
      <w:ins w:id="1994" w:author="Martin Ma" w:date="2025-08-17T16:46:00Z" w16du:dateUtc="2025-08-17T23:46:00Z">
        <w:r w:rsidRPr="00581965">
          <w:rPr>
            <w:rFonts w:ascii="Times New Roman" w:hAnsi="Times New Roman" w:cs="Times New Roman" w:hint="eastAsia"/>
            <w:sz w:val="16"/>
            <w:szCs w:val="16"/>
            <w:rPrChange w:id="1995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Real_Container</w:t>
        </w:r>
        <w:proofErr w:type="spellEnd"/>
        <w:r w:rsidRPr="00581965">
          <w:rPr>
            <w:rFonts w:ascii="Times New Roman" w:hAnsi="Times New Roman" w:cs="Times New Roman" w:hint="eastAsia"/>
            <w:sz w:val="16"/>
            <w:szCs w:val="16"/>
            <w:rPrChange w:id="1996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是实例化的容器对象</w:t>
        </w:r>
        <w:r w:rsidRPr="00581965">
          <w:rPr>
            <w:rFonts w:ascii="Times New Roman" w:hAnsi="Times New Roman" w:cs="Times New Roman" w:hint="eastAsia"/>
            <w:sz w:val="16"/>
            <w:szCs w:val="16"/>
            <w:rPrChange w:id="1997" w:author="Martin Ma" w:date="2025-08-17T16:47:00Z" w16du:dateUtc="2025-08-17T23:4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1998" w:author="Martin Ma" w:date="2025-08-17T18:26:00Z" w16du:dateUtc="2025-08-18T01:26:00Z">
        <w:r w:rsidR="00FD3D8F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355095D6" w14:textId="6C11B762" w:rsidR="00AF5D5C" w:rsidRPr="00FD3D8F" w:rsidRDefault="00FD3D8F">
      <w:pPr>
        <w:rPr>
          <w:ins w:id="1999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000" w:author="Martin Ma" w:date="2025-08-17T18:27:00Z" w16du:dateUtc="2025-08-18T01:27:00Z">
            <w:rPr>
              <w:ins w:id="2001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2002" w:author="Martin Ma" w:date="2025-08-17T18:26:00Z" w16du:dateUtc="2025-08-18T01:26:00Z">
        <w:r>
          <w:rPr>
            <w:rFonts w:hint="eastAsia"/>
            <w:sz w:val="16"/>
            <w:szCs w:val="16"/>
          </w:rPr>
          <w:t xml:space="preserve"> 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2003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2004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 xml:space="preserve">: .begin(); .end(); </w:t>
        </w:r>
        <w:r w:rsidRPr="00FD3D8F">
          <w:rPr>
            <w:rFonts w:ascii="Times New Roman" w:hAnsi="Times New Roman" w:cs="Times New Roman" w:hint="eastAsia"/>
            <w:sz w:val="16"/>
            <w:szCs w:val="16"/>
            <w:rPrChange w:id="2005" w:author="Martin Ma" w:date="2025-08-17T18:27:00Z" w16du:dateUtc="2025-08-18T01:27:00Z">
              <w:rPr>
                <w:rFonts w:hint="eastAsia"/>
                <w:sz w:val="16"/>
                <w:szCs w:val="16"/>
              </w:rPr>
            </w:rPrChange>
          </w:rPr>
          <w:t>……</w:t>
        </w:r>
      </w:ins>
    </w:p>
    <w:p w14:paraId="2B5A3944" w14:textId="77777777" w:rsidR="00AF5D5C" w:rsidRDefault="00AF5D5C">
      <w:pPr>
        <w:rPr>
          <w:ins w:id="2006" w:author="Martin Ma" w:date="2025-08-09T15:04:00Z" w16du:dateUtc="2025-08-09T22:04:00Z"/>
          <w:rFonts w:hint="eastAsia"/>
          <w:sz w:val="16"/>
          <w:szCs w:val="16"/>
        </w:rPr>
      </w:pPr>
    </w:p>
    <w:p w14:paraId="057A14E0" w14:textId="707AAFFC" w:rsidR="00A7518E" w:rsidRPr="00A7518E" w:rsidRDefault="00A7518E">
      <w:pPr>
        <w:ind w:firstLine="160"/>
        <w:rPr>
          <w:ins w:id="2007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2008" w:author="Martin Ma" w:date="2025-08-17T16:49:00Z" w16du:dateUtc="2025-08-17T23:49:00Z">
            <w:rPr>
              <w:ins w:id="2009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2010" w:author="Martin Ma" w:date="2025-08-17T16:49:00Z" w16du:dateUtc="2025-08-17T23:49:00Z">
          <w:pPr/>
        </w:pPrChange>
      </w:pPr>
      <w:ins w:id="2011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201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不同容器的迭代</w:t>
        </w:r>
        <w:proofErr w:type="gramStart"/>
        <w:r w:rsidRPr="00A7518E">
          <w:rPr>
            <w:rFonts w:ascii="Times New Roman" w:hAnsi="Times New Roman" w:cs="Times New Roman" w:hint="eastAsia"/>
            <w:sz w:val="16"/>
            <w:szCs w:val="16"/>
            <w:rPrChange w:id="2013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器支持</w:t>
        </w:r>
        <w:proofErr w:type="gramEnd"/>
        <w:r w:rsidRPr="00A7518E">
          <w:rPr>
            <w:rFonts w:ascii="Times New Roman" w:hAnsi="Times New Roman" w:cs="Times New Roman" w:hint="eastAsia"/>
            <w:sz w:val="16"/>
            <w:szCs w:val="16"/>
            <w:rPrChange w:id="2014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的操作形式也不同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2015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2016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指针也被视为一种迭代器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2017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377F9BF5" w14:textId="4C6DC7CF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2018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2019" w:author="Martin Ma" w:date="2025-08-17T16:49:00Z" w16du:dateUtc="2025-08-17T23:49:00Z">
            <w:rPr>
              <w:ins w:id="2020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2021" w:author="Martin Ma" w:date="2025-08-17T16:49:00Z" w16du:dateUtc="2025-08-17T23:49:00Z">
          <w:pPr/>
        </w:pPrChange>
      </w:pPr>
      <w:ins w:id="2022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2023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vector, deque, array </w:t>
        </w:r>
      </w:ins>
      <w:ins w:id="2024" w:author="Martin Ma" w:date="2025-08-17T18:27:00Z" w16du:dateUtc="2025-08-18T01:27:00Z">
        <w:r w:rsidR="00756F01">
          <w:rPr>
            <w:rFonts w:ascii="Times New Roman" w:hAnsi="Times New Roman" w:cs="Times New Roman" w:hint="eastAsia"/>
            <w:sz w:val="16"/>
            <w:szCs w:val="16"/>
          </w:rPr>
          <w:t>可以支持</w:t>
        </w:r>
      </w:ins>
      <w:ins w:id="2025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2026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随机访问</w:t>
        </w:r>
      </w:ins>
    </w:p>
    <w:p w14:paraId="358EE3E4" w14:textId="77777777" w:rsidR="00A7518E" w:rsidRPr="00A7518E" w:rsidRDefault="00A7518E">
      <w:pPr>
        <w:pStyle w:val="a9"/>
        <w:numPr>
          <w:ilvl w:val="0"/>
          <w:numId w:val="5"/>
        </w:numPr>
        <w:ind w:left="426" w:hanging="187"/>
        <w:rPr>
          <w:ins w:id="2027" w:author="Martin Ma" w:date="2025-08-17T16:48:00Z" w16du:dateUtc="2025-08-17T23:48:00Z"/>
          <w:rFonts w:ascii="Times New Roman" w:hAnsi="Times New Roman" w:cs="Times New Roman" w:hint="eastAsia"/>
          <w:sz w:val="16"/>
          <w:szCs w:val="16"/>
          <w:rPrChange w:id="2028" w:author="Martin Ma" w:date="2025-08-17T16:49:00Z" w16du:dateUtc="2025-08-17T23:49:00Z">
            <w:rPr>
              <w:ins w:id="2029" w:author="Martin Ma" w:date="2025-08-17T16:48:00Z" w16du:dateUtc="2025-08-17T23:48:00Z"/>
              <w:rFonts w:hint="eastAsia"/>
              <w:sz w:val="16"/>
              <w:szCs w:val="16"/>
            </w:rPr>
          </w:rPrChange>
        </w:rPr>
        <w:pPrChange w:id="2030" w:author="Martin Ma" w:date="2025-08-17T16:49:00Z" w16du:dateUtc="2025-08-17T23:49:00Z">
          <w:pPr/>
        </w:pPrChange>
      </w:pPr>
      <w:ins w:id="2031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2032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list, set, map, multiset, multimap,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2033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双向访问</w:t>
        </w:r>
      </w:ins>
    </w:p>
    <w:p w14:paraId="0A528FE5" w14:textId="45C96C28" w:rsidR="00AF5D5C" w:rsidRPr="00A7518E" w:rsidRDefault="00A7518E">
      <w:pPr>
        <w:pStyle w:val="a9"/>
        <w:numPr>
          <w:ilvl w:val="0"/>
          <w:numId w:val="5"/>
        </w:numPr>
        <w:ind w:left="426" w:hanging="187"/>
        <w:rPr>
          <w:ins w:id="2034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035" w:author="Martin Ma" w:date="2025-08-17T16:49:00Z" w16du:dateUtc="2025-08-17T23:49:00Z">
            <w:rPr>
              <w:ins w:id="2036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37" w:author="Martin Ma" w:date="2025-08-17T16:49:00Z" w16du:dateUtc="2025-08-17T23:49:00Z">
          <w:pPr/>
        </w:pPrChange>
      </w:pPr>
      <w:proofErr w:type="spellStart"/>
      <w:ins w:id="2038" w:author="Martin Ma" w:date="2025-08-17T16:48:00Z" w16du:dateUtc="2025-08-17T23:48:00Z">
        <w:r w:rsidRPr="00A7518E">
          <w:rPr>
            <w:rFonts w:ascii="Times New Roman" w:hAnsi="Times New Roman" w:cs="Times New Roman" w:hint="eastAsia"/>
            <w:sz w:val="16"/>
            <w:szCs w:val="16"/>
            <w:rPrChange w:id="2039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forward_list</w:t>
        </w:r>
        <w:proofErr w:type="spellEnd"/>
        <w:r w:rsidRPr="00A7518E">
          <w:rPr>
            <w:rFonts w:ascii="Times New Roman" w:hAnsi="Times New Roman" w:cs="Times New Roman" w:hint="eastAsia"/>
            <w:sz w:val="16"/>
            <w:szCs w:val="16"/>
            <w:rPrChange w:id="2040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 xml:space="preserve">, unordered_* </w:t>
        </w:r>
        <w:r w:rsidRPr="00A7518E">
          <w:rPr>
            <w:rFonts w:ascii="Times New Roman" w:hAnsi="Times New Roman" w:cs="Times New Roman" w:hint="eastAsia"/>
            <w:sz w:val="16"/>
            <w:szCs w:val="16"/>
            <w:rPrChange w:id="2041" w:author="Martin Ma" w:date="2025-08-17T16:49:00Z" w16du:dateUtc="2025-08-17T23:49:00Z">
              <w:rPr>
                <w:rFonts w:hint="eastAsia"/>
                <w:sz w:val="16"/>
                <w:szCs w:val="16"/>
              </w:rPr>
            </w:rPrChange>
          </w:rPr>
          <w:t>向后访问</w:t>
        </w:r>
      </w:ins>
    </w:p>
    <w:p w14:paraId="388546C6" w14:textId="3F43B4F8" w:rsidR="00AF5D5C" w:rsidRDefault="00AF5D5C">
      <w:pPr>
        <w:rPr>
          <w:ins w:id="2042" w:author="Martin Ma" w:date="2025-08-09T15:04:00Z" w16du:dateUtc="2025-08-09T22:04:00Z"/>
          <w:rFonts w:hint="eastAsia"/>
          <w:sz w:val="16"/>
          <w:szCs w:val="16"/>
        </w:rPr>
      </w:pPr>
    </w:p>
    <w:p w14:paraId="43443465" w14:textId="7853C70C" w:rsidR="00AB718C" w:rsidRPr="00C30004" w:rsidRDefault="00AB718C" w:rsidP="00AB718C">
      <w:pPr>
        <w:ind w:firstLine="239"/>
        <w:rPr>
          <w:ins w:id="2043" w:author="Martin Ma" w:date="2025-08-17T16:51:00Z" w16du:dateUtc="2025-08-17T23:51:00Z"/>
          <w:rFonts w:ascii="Times New Roman" w:hAnsi="Times New Roman" w:cs="Times New Roman" w:hint="eastAsia"/>
          <w:sz w:val="16"/>
          <w:szCs w:val="16"/>
          <w:rPrChange w:id="2044" w:author="Martin Ma" w:date="2025-08-17T16:53:00Z" w16du:dateUtc="2025-08-17T23:53:00Z">
            <w:rPr>
              <w:ins w:id="2045" w:author="Martin Ma" w:date="2025-08-17T16:51:00Z" w16du:dateUtc="2025-08-17T23:51:00Z"/>
              <w:rFonts w:hint="eastAsia"/>
              <w:sz w:val="16"/>
              <w:szCs w:val="16"/>
            </w:rPr>
          </w:rPrChange>
        </w:rPr>
      </w:pPr>
      <w:ins w:id="2046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4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迭代器</w:t>
        </w:r>
        <w:proofErr w:type="gramStart"/>
        <w:r w:rsidRPr="00C30004">
          <w:rPr>
            <w:rFonts w:ascii="Times New Roman" w:hAnsi="Times New Roman" w:cs="Times New Roman" w:hint="eastAsia"/>
            <w:sz w:val="16"/>
            <w:szCs w:val="16"/>
            <w:rPrChange w:id="2048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失效指</w:t>
        </w:r>
        <w:proofErr w:type="gramEnd"/>
        <w:r w:rsidRPr="00C30004">
          <w:rPr>
            <w:rFonts w:ascii="Times New Roman" w:hAnsi="Times New Roman" w:cs="Times New Roman" w:hint="eastAsia"/>
            <w:sz w:val="16"/>
            <w:szCs w:val="16"/>
            <w:rPrChange w:id="204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的是容器结构发生变化后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50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5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原有迭代</w:t>
        </w:r>
        <w:proofErr w:type="gramStart"/>
        <w:r w:rsidRPr="00C30004">
          <w:rPr>
            <w:rFonts w:ascii="Times New Roman" w:hAnsi="Times New Roman" w:cs="Times New Roman" w:hint="eastAsia"/>
            <w:sz w:val="16"/>
            <w:szCs w:val="16"/>
            <w:rPrChange w:id="205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器不再</w:t>
        </w:r>
        <w:proofErr w:type="gramEnd"/>
        <w:r w:rsidRPr="00C30004">
          <w:rPr>
            <w:rFonts w:ascii="Times New Roman" w:hAnsi="Times New Roman" w:cs="Times New Roman" w:hint="eastAsia"/>
            <w:sz w:val="16"/>
            <w:szCs w:val="16"/>
            <w:rPrChange w:id="205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指向原来的元素由于扩容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5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5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插入新元素</w:t>
        </w:r>
      </w:ins>
      <w:ins w:id="2056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205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2058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5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导致后面</w:t>
        </w:r>
      </w:ins>
    </w:p>
    <w:p w14:paraId="4542C58E" w14:textId="62E06AE4" w:rsidR="00AF5D5C" w:rsidRPr="00C30004" w:rsidRDefault="00AB718C">
      <w:pPr>
        <w:ind w:firstLine="239"/>
        <w:rPr>
          <w:ins w:id="2060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061" w:author="Martin Ma" w:date="2025-08-17T16:53:00Z" w16du:dateUtc="2025-08-17T23:53:00Z">
            <w:rPr>
              <w:ins w:id="2062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63" w:author="Martin Ma" w:date="2025-08-17T16:51:00Z" w16du:dateUtc="2025-08-17T23:51:00Z">
          <w:pPr/>
        </w:pPrChange>
      </w:pPr>
      <w:ins w:id="2064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6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元素位置变化</w:t>
        </w:r>
      </w:ins>
      <w:ins w:id="2066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206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068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69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070" w:author="Martin Ma" w:date="2025-08-17T16:52:00Z" w16du:dateUtc="2025-08-17T23:52:00Z">
        <w:r w:rsidRPr="00C30004">
          <w:rPr>
            <w:rFonts w:ascii="Times New Roman" w:hAnsi="Times New Roman" w:cs="Times New Roman" w:hint="eastAsia"/>
            <w:sz w:val="16"/>
            <w:szCs w:val="16"/>
            <w:rPrChange w:id="2071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072" w:author="Martin Ma" w:date="2025-08-17T16:51:00Z" w16du:dateUtc="2025-08-17T23:51:00Z">
        <w:r w:rsidRPr="00C30004">
          <w:rPr>
            <w:rFonts w:ascii="Times New Roman" w:hAnsi="Times New Roman" w:cs="Times New Roman" w:hint="eastAsia"/>
            <w:sz w:val="16"/>
            <w:szCs w:val="16"/>
            <w:rPrChange w:id="2073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元素被删除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7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, Hash Table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75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重建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7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 xml:space="preserve">, ... </w:t>
        </w:r>
        <w:r w:rsidRPr="00C30004">
          <w:rPr>
            <w:rFonts w:ascii="Times New Roman" w:hAnsi="Times New Roman" w:cs="Times New Roman" w:hint="eastAsia"/>
            <w:sz w:val="16"/>
            <w:szCs w:val="16"/>
            <w:rPrChange w:id="2077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等原因</w:t>
        </w:r>
      </w:ins>
    </w:p>
    <w:p w14:paraId="2D41688D" w14:textId="00D65BCE" w:rsidR="00AF5D5C" w:rsidRPr="00C30004" w:rsidRDefault="00AB718C">
      <w:pPr>
        <w:rPr>
          <w:ins w:id="2078" w:author="Martin Ma" w:date="2025-08-09T15:04:00Z" w16du:dateUtc="2025-08-09T22:04:00Z"/>
          <w:rFonts w:hint="eastAsia"/>
          <w:color w:val="EE0000"/>
          <w:sz w:val="16"/>
          <w:szCs w:val="16"/>
          <w:rPrChange w:id="2079" w:author="Martin Ma" w:date="2025-08-17T16:53:00Z" w16du:dateUtc="2025-08-17T23:53:00Z">
            <w:rPr>
              <w:ins w:id="2080" w:author="Martin Ma" w:date="2025-08-09T15:04:00Z" w16du:dateUtc="2025-08-09T22:04:00Z"/>
              <w:rFonts w:hint="eastAsia"/>
              <w:sz w:val="16"/>
              <w:szCs w:val="16"/>
            </w:rPr>
          </w:rPrChange>
        </w:rPr>
      </w:pPr>
      <w:ins w:id="2081" w:author="Martin Ma" w:date="2025-08-17T16:52:00Z" w16du:dateUtc="2025-08-17T23:52:00Z">
        <w:r>
          <w:rPr>
            <w:rFonts w:hint="eastAsia"/>
            <w:sz w:val="16"/>
            <w:szCs w:val="16"/>
          </w:rPr>
          <w:t xml:space="preserve">   </w:t>
        </w:r>
        <w:r w:rsidRPr="00C30004">
          <w:rPr>
            <w:rFonts w:hint="eastAsia"/>
            <w:color w:val="EE0000"/>
            <w:sz w:val="16"/>
            <w:szCs w:val="16"/>
            <w:rPrChange w:id="2082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本质就是迭代器所指向的元素的地址不再是</w:t>
        </w:r>
      </w:ins>
      <w:ins w:id="2083" w:author="Martin Ma" w:date="2025-08-17T16:53:00Z" w16du:dateUtc="2025-08-17T23:53:00Z">
        <w:r w:rsidR="001F1958" w:rsidRPr="00C30004">
          <w:rPr>
            <w:rFonts w:hint="eastAsia"/>
            <w:color w:val="EE0000"/>
            <w:sz w:val="16"/>
            <w:szCs w:val="16"/>
            <w:rPrChange w:id="2084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此时</w:t>
        </w:r>
      </w:ins>
      <w:ins w:id="2085" w:author="Martin Ma" w:date="2025-08-17T16:52:00Z" w16du:dateUtc="2025-08-17T23:52:00Z">
        <w:r w:rsidRPr="00C30004">
          <w:rPr>
            <w:rFonts w:hint="eastAsia"/>
            <w:color w:val="EE0000"/>
            <w:sz w:val="16"/>
            <w:szCs w:val="16"/>
            <w:rPrChange w:id="2086" w:author="Martin Ma" w:date="2025-08-17T16:53:00Z" w16du:dateUtc="2025-08-17T23:53:00Z">
              <w:rPr>
                <w:rFonts w:hint="eastAsia"/>
                <w:sz w:val="16"/>
                <w:szCs w:val="16"/>
              </w:rPr>
            </w:rPrChange>
          </w:rPr>
          <w:t>该元素的实际地址</w:t>
        </w:r>
      </w:ins>
    </w:p>
    <w:p w14:paraId="67E97B3B" w14:textId="77777777" w:rsidR="00AF5D5C" w:rsidRDefault="00AF5D5C">
      <w:pPr>
        <w:rPr>
          <w:ins w:id="2087" w:author="Martin Ma" w:date="2025-08-09T15:04:00Z" w16du:dateUtc="2025-08-09T22:04:00Z"/>
          <w:rFonts w:hint="eastAsia"/>
          <w:sz w:val="16"/>
          <w:szCs w:val="16"/>
        </w:rPr>
      </w:pPr>
    </w:p>
    <w:p w14:paraId="664524C1" w14:textId="77777777" w:rsidR="00AF5D5C" w:rsidRDefault="00AF5D5C">
      <w:pPr>
        <w:rPr>
          <w:ins w:id="2088" w:author="Martin Ma" w:date="2025-08-09T15:04:00Z" w16du:dateUtc="2025-08-09T22:04:00Z"/>
          <w:rFonts w:hint="eastAsia"/>
          <w:sz w:val="16"/>
          <w:szCs w:val="16"/>
        </w:rPr>
      </w:pPr>
    </w:p>
    <w:p w14:paraId="62BDF431" w14:textId="77777777" w:rsidR="00AF5D5C" w:rsidRDefault="00AF5D5C">
      <w:pPr>
        <w:rPr>
          <w:ins w:id="2089" w:author="Martin Ma" w:date="2025-08-09T15:04:00Z" w16du:dateUtc="2025-08-09T22:04:00Z"/>
          <w:rFonts w:hint="eastAsia"/>
          <w:sz w:val="16"/>
          <w:szCs w:val="16"/>
        </w:rPr>
      </w:pPr>
    </w:p>
    <w:p w14:paraId="415762C2" w14:textId="18A90B2C" w:rsidR="00AF5D5C" w:rsidRDefault="001A4273">
      <w:pPr>
        <w:spacing w:line="276" w:lineRule="auto"/>
        <w:rPr>
          <w:ins w:id="2090" w:author="Martin Ma" w:date="2025-08-09T15:04:00Z" w16du:dateUtc="2025-08-09T22:04:00Z"/>
          <w:rFonts w:hint="eastAsia"/>
          <w:sz w:val="16"/>
          <w:szCs w:val="16"/>
        </w:rPr>
        <w:pPrChange w:id="2091" w:author="Martin Ma" w:date="2025-08-17T16:54:00Z" w16du:dateUtc="2025-08-17T23:54:00Z">
          <w:pPr/>
        </w:pPrChange>
      </w:pPr>
      <w:proofErr w:type="gramStart"/>
      <w:ins w:id="2092" w:author="Martin Ma" w:date="2025-08-17T16:53:00Z" w16du:dateUtc="2025-08-17T23:53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3</w:t>
        </w:r>
      </w:ins>
      <w:ins w:id="2093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094" w:author="Martin Ma" w:date="2025-08-17T16:54:00Z" w16du:dateUtc="2025-08-17T23:54:00Z">
        <w:r w:rsidRPr="001A4273">
          <w:rPr>
            <w:rFonts w:ascii="Times New Roman" w:hAnsi="Times New Roman" w:cs="Times New Roman"/>
            <w:b/>
            <w:bCs/>
            <w:sz w:val="16"/>
            <w:szCs w:val="16"/>
          </w:rPr>
          <w:t>ALGORITHMS</w:t>
        </w:r>
      </w:ins>
      <w:proofErr w:type="gramEnd"/>
    </w:p>
    <w:p w14:paraId="21D2FD48" w14:textId="4D432CD3" w:rsidR="00AF5D5C" w:rsidRPr="0053171A" w:rsidRDefault="001A4273">
      <w:pPr>
        <w:spacing w:line="276" w:lineRule="auto"/>
        <w:ind w:firstLineChars="100" w:firstLine="160"/>
        <w:rPr>
          <w:ins w:id="2095" w:author="Martin Ma" w:date="2025-08-09T15:04:00Z" w16du:dateUtc="2025-08-09T22:04:00Z"/>
          <w:rFonts w:ascii="Cambria Math" w:hAnsi="Cambria Math" w:cs="Cambria Math" w:hint="eastAsia"/>
          <w:b/>
          <w:bCs/>
          <w:color w:val="0070C0"/>
          <w:sz w:val="16"/>
          <w:szCs w:val="16"/>
          <w:rPrChange w:id="2096" w:author="Martin Ma" w:date="2025-08-17T18:08:00Z" w16du:dateUtc="2025-08-18T01:08:00Z">
            <w:rPr>
              <w:ins w:id="209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098" w:author="Martin Ma" w:date="2025-08-17T16:56:00Z" w16du:dateUtc="2025-08-17T23:56:00Z">
          <w:pPr/>
        </w:pPrChange>
      </w:pPr>
      <w:ins w:id="2099" w:author="Martin Ma" w:date="2025-08-17T16:56:00Z" w16du:dateUtc="2025-08-17T23:56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100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0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1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102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0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gramStart"/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0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非修改性</w:t>
        </w:r>
        <w:proofErr w:type="gramEnd"/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0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算法</w:t>
        </w:r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106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0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0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只读取</w:t>
        </w:r>
      </w:ins>
      <w:ins w:id="2109" w:author="Martin Ma" w:date="2025-08-17T16:57:00Z" w16du:dateUtc="2025-08-17T23:57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110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</w:ins>
      <w:ins w:id="2111" w:author="Martin Ma" w:date="2025-08-17T16:56:00Z" w16du:dateUtc="2025-08-17T23:56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1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不改元素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1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903C4F" w14:textId="63EB7FCC" w:rsidR="00AF5D5C" w:rsidRDefault="001A4273">
      <w:pPr>
        <w:rPr>
          <w:ins w:id="2114" w:author="Martin Ma" w:date="2025-08-17T16:58:00Z" w16du:dateUtc="2025-08-17T23:58:00Z"/>
          <w:rFonts w:hint="eastAsia"/>
          <w:sz w:val="16"/>
          <w:szCs w:val="16"/>
        </w:rPr>
      </w:pPr>
      <w:ins w:id="2115" w:author="Martin Ma" w:date="2025-08-17T16:57:00Z" w16du:dateUtc="2025-08-17T23:57:00Z">
        <w:r>
          <w:rPr>
            <w:rFonts w:hint="eastAsia"/>
            <w:sz w:val="16"/>
            <w:szCs w:val="16"/>
          </w:rPr>
          <w:t xml:space="preserve">      常用的</w:t>
        </w:r>
      </w:ins>
      <w:ins w:id="2116" w:author="Martin Ma" w:date="2025-08-17T16:58:00Z" w16du:dateUtc="2025-08-17T23:58:00Z">
        <w:r>
          <w:rPr>
            <w:rFonts w:hint="eastAsia"/>
            <w:sz w:val="16"/>
            <w:szCs w:val="16"/>
          </w:rPr>
          <w:t>算法:</w:t>
        </w:r>
      </w:ins>
    </w:p>
    <w:p w14:paraId="6B516861" w14:textId="1EB49BEA" w:rsidR="001A4273" w:rsidRDefault="001A4273">
      <w:pPr>
        <w:ind w:left="840" w:firstLineChars="300" w:firstLine="480"/>
        <w:rPr>
          <w:ins w:id="2117" w:author="Martin Ma" w:date="2025-08-17T16:59:00Z" w16du:dateUtc="2025-08-17T23:59:00Z"/>
          <w:rFonts w:hint="eastAsia"/>
          <w:sz w:val="16"/>
          <w:szCs w:val="16"/>
        </w:rPr>
        <w:pPrChange w:id="2118" w:author="Martin Ma" w:date="2025-08-17T17:03:00Z" w16du:dateUtc="2025-08-18T00:03:00Z">
          <w:pPr/>
        </w:pPrChange>
      </w:pPr>
      <w:proofErr w:type="spellStart"/>
      <w:ins w:id="2119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212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for_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12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each</w:t>
        </w:r>
      </w:ins>
      <w:proofErr w:type="spellEnd"/>
      <w:ins w:id="2122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12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2124" w:author="Martin Ma" w:date="2025-08-17T16:58:00Z" w16du:dateUtc="2025-08-17T23:58:00Z">
        <w:r w:rsidRPr="007E67CA">
          <w:rPr>
            <w:rFonts w:ascii="Times New Roman" w:hAnsi="Times New Roman" w:cs="Times New Roman" w:hint="eastAsia"/>
            <w:sz w:val="16"/>
            <w:szCs w:val="16"/>
            <w:rPrChange w:id="212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find</w:t>
        </w:r>
      </w:ins>
      <w:ins w:id="2126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12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 </w:t>
        </w:r>
      </w:ins>
      <w:ins w:id="2128" w:author="Martin Ma" w:date="2025-08-17T16:58:00Z" w16du:dateUtc="2025-08-17T23:58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12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count</w:t>
        </w:r>
      </w:ins>
      <w:ins w:id="2130" w:author="Martin Ma" w:date="2025-08-17T16:59:00Z" w16du:dateUtc="2025-08-17T23:59:00Z"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13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;  equal;  mismatch</w:t>
        </w:r>
        <w:proofErr w:type="gramEnd"/>
        <w:r w:rsidR="007E67CA" w:rsidRPr="007E67CA">
          <w:rPr>
            <w:rFonts w:ascii="Times New Roman" w:hAnsi="Times New Roman" w:cs="Times New Roman" w:hint="eastAsia"/>
            <w:sz w:val="16"/>
            <w:szCs w:val="16"/>
            <w:rPrChange w:id="213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; </w:t>
        </w:r>
      </w:ins>
      <w:ins w:id="2133" w:author="Martin Ma" w:date="2025-08-17T17:05:00Z" w16du:dateUtc="2025-08-18T00:05:00Z"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AFCB0C7" w14:textId="77777777" w:rsidR="007E67CA" w:rsidRDefault="007E67CA">
      <w:pPr>
        <w:rPr>
          <w:ins w:id="2134" w:author="Martin Ma" w:date="2025-08-17T16:59:00Z" w16du:dateUtc="2025-08-17T23:59:00Z"/>
          <w:rFonts w:hint="eastAsia"/>
          <w:sz w:val="16"/>
          <w:szCs w:val="16"/>
        </w:rPr>
      </w:pPr>
    </w:p>
    <w:p w14:paraId="22DD61CA" w14:textId="6E5913C5" w:rsidR="007E67CA" w:rsidRPr="0053171A" w:rsidRDefault="007E67CA">
      <w:pPr>
        <w:spacing w:line="276" w:lineRule="auto"/>
        <w:ind w:firstLineChars="100" w:firstLine="160"/>
        <w:rPr>
          <w:ins w:id="2135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136" w:author="Martin Ma" w:date="2025-08-17T18:08:00Z" w16du:dateUtc="2025-08-18T01:08:00Z">
            <w:rPr>
              <w:ins w:id="2137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138" w:author="Martin Ma" w:date="2025-08-17T17:01:00Z" w16du:dateUtc="2025-08-18T00:01:00Z">
          <w:pPr/>
        </w:pPrChange>
      </w:pPr>
      <w:ins w:id="2139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4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(2)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4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修改性算法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4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4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会改容器元素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44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190F5689" w14:textId="77777777" w:rsidR="007E67CA" w:rsidRDefault="007E67CA">
      <w:pPr>
        <w:ind w:firstLineChars="300" w:firstLine="480"/>
        <w:rPr>
          <w:ins w:id="2145" w:author="Martin Ma" w:date="2025-08-17T17:01:00Z" w16du:dateUtc="2025-08-18T00:01:00Z"/>
          <w:rFonts w:hint="eastAsia"/>
          <w:sz w:val="16"/>
          <w:szCs w:val="16"/>
        </w:rPr>
        <w:pPrChange w:id="2146" w:author="Martin Ma" w:date="2025-08-17T17:01:00Z" w16du:dateUtc="2025-08-18T00:01:00Z">
          <w:pPr/>
        </w:pPrChange>
      </w:pPr>
      <w:ins w:id="2147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21FD55EE" w14:textId="5D269989" w:rsidR="007E67CA" w:rsidRPr="007E67CA" w:rsidRDefault="007E67CA">
      <w:pPr>
        <w:ind w:left="840" w:firstLineChars="300" w:firstLine="480"/>
        <w:rPr>
          <w:ins w:id="2148" w:author="Martin Ma" w:date="2025-08-17T17:01:00Z" w16du:dateUtc="2025-08-18T00:01:00Z"/>
          <w:rFonts w:ascii="Times New Roman" w:hAnsi="Times New Roman" w:cs="Times New Roman" w:hint="eastAsia"/>
          <w:sz w:val="16"/>
          <w:szCs w:val="16"/>
          <w:rPrChange w:id="2149" w:author="Martin Ma" w:date="2025-08-17T17:03:00Z" w16du:dateUtc="2025-08-18T00:03:00Z">
            <w:rPr>
              <w:ins w:id="2150" w:author="Martin Ma" w:date="2025-08-17T17:01:00Z" w16du:dateUtc="2025-08-18T00:01:00Z"/>
              <w:rFonts w:hint="eastAsia"/>
              <w:sz w:val="16"/>
              <w:szCs w:val="16"/>
            </w:rPr>
          </w:rPrChange>
        </w:rPr>
        <w:pPrChange w:id="2151" w:author="Martin Ma" w:date="2025-08-17T17:03:00Z" w16du:dateUtc="2025-08-18T00:03:00Z">
          <w:pPr>
            <w:ind w:firstLineChars="850" w:firstLine="1360"/>
          </w:pPr>
        </w:pPrChange>
      </w:pPr>
      <w:proofErr w:type="gramStart"/>
      <w:ins w:id="2152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c</w:t>
        </w:r>
      </w:ins>
      <w:ins w:id="215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5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opy</w:t>
        </w:r>
      </w:ins>
      <w:ins w:id="2155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5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5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58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5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6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fill</w:t>
        </w:r>
      </w:ins>
      <w:ins w:id="2161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6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6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64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6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6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replace</w:t>
        </w:r>
      </w:ins>
      <w:ins w:id="2167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6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6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170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17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7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remove</w:t>
        </w:r>
      </w:ins>
      <w:ins w:id="2173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217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17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transform</w:t>
        </w:r>
      </w:ins>
      <w:proofErr w:type="gramEnd"/>
      <w:ins w:id="2176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177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6C2545F7" w14:textId="77777777" w:rsidR="007E67CA" w:rsidRPr="007E67CA" w:rsidRDefault="007E67CA">
      <w:pPr>
        <w:rPr>
          <w:ins w:id="2178" w:author="Martin Ma" w:date="2025-08-17T17:00:00Z" w16du:dateUtc="2025-08-18T00:00:00Z"/>
          <w:rFonts w:hint="eastAsia"/>
          <w:sz w:val="16"/>
          <w:szCs w:val="16"/>
        </w:rPr>
      </w:pPr>
    </w:p>
    <w:p w14:paraId="0ED6533F" w14:textId="680B0840" w:rsidR="007E67CA" w:rsidRPr="0053171A" w:rsidRDefault="007E67CA">
      <w:pPr>
        <w:spacing w:line="276" w:lineRule="auto"/>
        <w:ind w:firstLineChars="100" w:firstLine="160"/>
        <w:rPr>
          <w:ins w:id="2179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180" w:author="Martin Ma" w:date="2025-08-17T18:08:00Z" w16du:dateUtc="2025-08-18T01:08:00Z">
            <w:rPr>
              <w:ins w:id="2181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182" w:author="Martin Ma" w:date="2025-08-17T17:02:00Z" w16du:dateUtc="2025-08-18T00:02:00Z">
          <w:pPr/>
        </w:pPrChange>
      </w:pPr>
      <w:ins w:id="2183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184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(</w:t>
        </w:r>
      </w:ins>
      <w:ins w:id="2185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86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3</w:t>
        </w:r>
      </w:ins>
      <w:ins w:id="2187" w:author="Martin Ma" w:date="2025-08-17T17:02:00Z" w16du:dateUtc="2025-08-18T00:02:00Z">
        <w:r w:rsidRPr="0053171A">
          <w:rPr>
            <w:rFonts w:ascii="Cambria Math" w:hAnsi="Cambria Math" w:cs="Cambria Math"/>
            <w:b/>
            <w:bCs/>
            <w:color w:val="0070C0"/>
            <w:sz w:val="16"/>
            <w:szCs w:val="16"/>
            <w:rPrChange w:id="2188" w:author="Martin Ma" w:date="2025-08-17T18:08:00Z" w16du:dateUtc="2025-08-18T01:08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>)</w:t>
        </w:r>
      </w:ins>
      <w:ins w:id="2189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9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191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排序与相关算法</w:t>
        </w:r>
      </w:ins>
    </w:p>
    <w:p w14:paraId="33631D6C" w14:textId="6B8E6ADA" w:rsidR="007E67CA" w:rsidRDefault="007E67CA">
      <w:pPr>
        <w:ind w:firstLineChars="300" w:firstLine="480"/>
        <w:rPr>
          <w:ins w:id="2192" w:author="Martin Ma" w:date="2025-08-17T17:01:00Z" w16du:dateUtc="2025-08-18T00:01:00Z"/>
          <w:rFonts w:hint="eastAsia"/>
          <w:sz w:val="16"/>
          <w:szCs w:val="16"/>
        </w:rPr>
        <w:pPrChange w:id="2193" w:author="Martin Ma" w:date="2025-08-17T17:02:00Z" w16du:dateUtc="2025-08-18T00:02:00Z">
          <w:pPr/>
        </w:pPrChange>
      </w:pPr>
      <w:ins w:id="2194" w:author="Martin Ma" w:date="2025-08-17T17:01:00Z" w16du:dateUtc="2025-08-18T00:01:00Z">
        <w:r>
          <w:rPr>
            <w:rFonts w:hint="eastAsia"/>
            <w:sz w:val="16"/>
            <w:szCs w:val="16"/>
          </w:rPr>
          <w:t>常用的算法:</w:t>
        </w:r>
      </w:ins>
    </w:p>
    <w:p w14:paraId="4F444BD0" w14:textId="638B8635" w:rsidR="007E67CA" w:rsidRPr="007E67CA" w:rsidRDefault="007E67CA">
      <w:pPr>
        <w:ind w:left="840" w:firstLineChars="300" w:firstLine="480"/>
        <w:rPr>
          <w:ins w:id="2195" w:author="Martin Ma" w:date="2025-08-17T17:02:00Z" w16du:dateUtc="2025-08-18T00:02:00Z"/>
          <w:rFonts w:ascii="Times New Roman" w:hAnsi="Times New Roman" w:cs="Times New Roman" w:hint="eastAsia"/>
          <w:sz w:val="16"/>
          <w:szCs w:val="16"/>
          <w:rPrChange w:id="2196" w:author="Martin Ma" w:date="2025-08-17T17:03:00Z" w16du:dateUtc="2025-08-18T00:03:00Z">
            <w:rPr>
              <w:ins w:id="2197" w:author="Martin Ma" w:date="2025-08-17T17:02:00Z" w16du:dateUtc="2025-08-18T00:02:00Z"/>
              <w:rFonts w:hint="eastAsia"/>
              <w:sz w:val="16"/>
              <w:szCs w:val="16"/>
            </w:rPr>
          </w:rPrChange>
        </w:rPr>
        <w:pPrChange w:id="2198" w:author="Martin Ma" w:date="2025-08-17T17:03:00Z" w16du:dateUtc="2025-08-18T00:03:00Z">
          <w:pPr>
            <w:ind w:left="1260" w:firstLineChars="50" w:firstLine="80"/>
          </w:pPr>
        </w:pPrChange>
      </w:pPr>
      <w:proofErr w:type="gramStart"/>
      <w:ins w:id="2199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s</w:t>
        </w:r>
      </w:ins>
      <w:ins w:id="220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0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ort</w:t>
        </w:r>
      </w:ins>
      <w:ins w:id="2202" w:author="Martin Ma" w:date="2025-08-17T17:03:00Z" w16du:dateUtc="2025-08-18T00:03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03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0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0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206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0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stable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20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20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sort</w:t>
        </w:r>
      </w:ins>
      <w:proofErr w:type="spellEnd"/>
      <w:ins w:id="2210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11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1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13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21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1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partial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21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217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sort</w:t>
        </w:r>
      </w:ins>
      <w:proofErr w:type="spellEnd"/>
      <w:ins w:id="2218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19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2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2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22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2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nth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22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_element</w:t>
        </w:r>
      </w:ins>
      <w:proofErr w:type="spellEnd"/>
      <w:ins w:id="2225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26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8C3C928" w14:textId="77777777" w:rsidR="007E67CA" w:rsidRPr="007E67CA" w:rsidRDefault="007E67CA">
      <w:pPr>
        <w:rPr>
          <w:ins w:id="2227" w:author="Martin Ma" w:date="2025-08-17T17:00:00Z" w16du:dateUtc="2025-08-18T00:00:00Z"/>
          <w:rFonts w:hint="eastAsia"/>
          <w:sz w:val="16"/>
          <w:szCs w:val="16"/>
        </w:rPr>
      </w:pPr>
    </w:p>
    <w:p w14:paraId="0A1D3FAF" w14:textId="7DF4CB41" w:rsidR="007E67CA" w:rsidRPr="0053171A" w:rsidRDefault="007E67CA">
      <w:pPr>
        <w:spacing w:line="276" w:lineRule="auto"/>
        <w:ind w:firstLineChars="100" w:firstLine="160"/>
        <w:rPr>
          <w:ins w:id="2228" w:author="Martin Ma" w:date="2025-08-17T17:00:00Z" w16du:dateUtc="2025-08-18T00:00:00Z"/>
          <w:rFonts w:ascii="Cambria Math" w:hAnsi="Cambria Math" w:cs="Cambria Math" w:hint="eastAsia"/>
          <w:b/>
          <w:bCs/>
          <w:color w:val="0070C0"/>
          <w:sz w:val="16"/>
          <w:szCs w:val="16"/>
          <w:rPrChange w:id="2229" w:author="Martin Ma" w:date="2025-08-17T18:08:00Z" w16du:dateUtc="2025-08-18T01:08:00Z">
            <w:rPr>
              <w:ins w:id="2230" w:author="Martin Ma" w:date="2025-08-17T17:00:00Z" w16du:dateUtc="2025-08-18T00:00:00Z"/>
              <w:rFonts w:hint="eastAsia"/>
              <w:sz w:val="16"/>
              <w:szCs w:val="16"/>
            </w:rPr>
          </w:rPrChange>
        </w:rPr>
        <w:pPrChange w:id="2231" w:author="Martin Ma" w:date="2025-08-17T17:02:00Z" w16du:dateUtc="2025-08-18T00:02:00Z">
          <w:pPr/>
        </w:pPrChange>
      </w:pPr>
      <w:ins w:id="2232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33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</w:t>
        </w:r>
      </w:ins>
      <w:ins w:id="2234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35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2236" w:author="Martin Ma" w:date="2025-08-17T17:02:00Z" w16du:dateUtc="2025-08-18T00:02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37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238" w:author="Martin Ma" w:date="2025-08-17T17:00:00Z" w16du:dateUtc="2025-08-18T00:00:00Z"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3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r w:rsidRPr="0053171A">
          <w:rPr>
            <w:rFonts w:ascii="Cambria Math" w:hAnsi="Cambria Math" w:cs="Cambria Math" w:hint="eastAsia"/>
            <w:b/>
            <w:bCs/>
            <w:color w:val="0070C0"/>
            <w:sz w:val="16"/>
            <w:szCs w:val="16"/>
            <w:rPrChange w:id="2240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集合与数值算法</w:t>
        </w:r>
      </w:ins>
    </w:p>
    <w:p w14:paraId="75FC87F7" w14:textId="0DC1E9D5" w:rsidR="007E67CA" w:rsidRDefault="007E67CA">
      <w:pPr>
        <w:ind w:left="420"/>
        <w:rPr>
          <w:ins w:id="2241" w:author="Martin Ma" w:date="2025-08-17T17:02:00Z" w16du:dateUtc="2025-08-18T00:02:00Z"/>
          <w:rFonts w:hint="eastAsia"/>
          <w:sz w:val="16"/>
          <w:szCs w:val="16"/>
        </w:rPr>
        <w:pPrChange w:id="2242" w:author="Martin Ma" w:date="2025-08-17T17:02:00Z" w16du:dateUtc="2025-08-18T00:02:00Z">
          <w:pPr/>
        </w:pPrChange>
      </w:pPr>
      <w:ins w:id="2243" w:author="Martin Ma" w:date="2025-08-17T17:03:00Z" w16du:dateUtc="2025-08-18T00:03:00Z">
        <w:r w:rsidRPr="007E67CA">
          <w:rPr>
            <w:rFonts w:hint="eastAsia"/>
            <w:color w:val="E8E8E8" w:themeColor="background2"/>
            <w:sz w:val="16"/>
            <w:szCs w:val="16"/>
            <w:rPrChange w:id="2244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2245" w:author="Martin Ma" w:date="2025-08-17T17:02:00Z" w16du:dateUtc="2025-08-18T00:02:00Z">
        <w:r>
          <w:rPr>
            <w:rFonts w:hint="eastAsia"/>
            <w:sz w:val="16"/>
            <w:szCs w:val="16"/>
          </w:rPr>
          <w:t>常用的算法:</w:t>
        </w:r>
      </w:ins>
    </w:p>
    <w:p w14:paraId="01E78CC9" w14:textId="0BA72743" w:rsidR="00AF5D5C" w:rsidRPr="004E0455" w:rsidRDefault="007E67CA">
      <w:pPr>
        <w:ind w:left="840" w:firstLineChars="300" w:firstLine="480"/>
        <w:rPr>
          <w:ins w:id="2246" w:author="Martin Ma" w:date="2025-08-09T15:04:00Z" w16du:dateUtc="2025-08-09T22:04:00Z"/>
          <w:rFonts w:ascii="Times New Roman" w:hAnsi="Times New Roman" w:cs="Times New Roman" w:hint="eastAsia"/>
          <w:sz w:val="16"/>
          <w:szCs w:val="16"/>
          <w:rPrChange w:id="2247" w:author="Martin Ma" w:date="2025-08-17T17:05:00Z" w16du:dateUtc="2025-08-18T00:05:00Z">
            <w:rPr>
              <w:ins w:id="2248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249" w:author="Martin Ma" w:date="2025-08-17T17:03:00Z" w16du:dateUtc="2025-08-18T00:03:00Z">
          <w:pPr/>
        </w:pPrChange>
      </w:pPr>
      <w:proofErr w:type="spellStart"/>
      <w:ins w:id="2250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51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252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union</w:t>
        </w:r>
      </w:ins>
      <w:proofErr w:type="spellEnd"/>
      <w:ins w:id="2253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54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55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56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257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58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set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25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</w:t>
        </w:r>
        <w:proofErr w:type="gramStart"/>
        <w:r w:rsidRPr="007E67CA">
          <w:rPr>
            <w:rFonts w:ascii="Times New Roman" w:hAnsi="Times New Roman" w:cs="Times New Roman" w:hint="eastAsia"/>
            <w:sz w:val="16"/>
            <w:szCs w:val="16"/>
            <w:rPrChange w:id="226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intersection</w:t>
        </w:r>
      </w:ins>
      <w:proofErr w:type="spellEnd"/>
      <w:ins w:id="226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; </w:t>
        </w:r>
      </w:ins>
      <w:ins w:id="2262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63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accumulate</w:t>
        </w:r>
      </w:ins>
      <w:ins w:id="2264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65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66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2267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proofErr w:type="spellStart"/>
      <w:ins w:id="2268" w:author="Martin Ma" w:date="2025-08-17T17:00:00Z" w16du:dateUtc="2025-08-18T00:00:00Z">
        <w:r w:rsidRPr="007E67CA">
          <w:rPr>
            <w:rFonts w:ascii="Times New Roman" w:hAnsi="Times New Roman" w:cs="Times New Roman" w:hint="eastAsia"/>
            <w:sz w:val="16"/>
            <w:szCs w:val="16"/>
            <w:rPrChange w:id="2269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inner</w:t>
        </w:r>
        <w:proofErr w:type="gramEnd"/>
        <w:r w:rsidRPr="007E67CA">
          <w:rPr>
            <w:rFonts w:ascii="Times New Roman" w:hAnsi="Times New Roman" w:cs="Times New Roman" w:hint="eastAsia"/>
            <w:sz w:val="16"/>
            <w:szCs w:val="16"/>
            <w:rPrChange w:id="2270" w:author="Martin Ma" w:date="2025-08-17T17:03:00Z" w16du:dateUtc="2025-08-18T00:03:00Z">
              <w:rPr>
                <w:rFonts w:hint="eastAsia"/>
                <w:sz w:val="16"/>
                <w:szCs w:val="16"/>
              </w:rPr>
            </w:rPrChange>
          </w:rPr>
          <w:t>_product</w:t>
        </w:r>
      </w:ins>
      <w:proofErr w:type="spellEnd"/>
      <w:ins w:id="2271" w:author="Martin Ma" w:date="2025-08-17T17:04:00Z" w16du:dateUtc="2025-08-18T00:04:00Z">
        <w:r>
          <w:rPr>
            <w:rFonts w:ascii="Times New Roman" w:hAnsi="Times New Roman" w:cs="Times New Roman" w:hint="eastAsia"/>
            <w:sz w:val="16"/>
            <w:szCs w:val="16"/>
          </w:rPr>
          <w:t>;</w:t>
        </w:r>
      </w:ins>
      <w:ins w:id="2272" w:author="Martin Ma" w:date="2025-08-17T17:05:00Z" w16du:dateUtc="2025-08-18T00:05:00Z">
        <w:r w:rsidR="004E0455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  <w:r w:rsidR="004E0455">
          <w:rPr>
            <w:rFonts w:ascii="Times New Roman" w:hAnsi="Times New Roman" w:cs="Times New Roman"/>
            <w:sz w:val="16"/>
            <w:szCs w:val="16"/>
          </w:rPr>
          <w:t>……</w:t>
        </w:r>
      </w:ins>
    </w:p>
    <w:p w14:paraId="3C339698" w14:textId="77777777" w:rsidR="00AF5D5C" w:rsidRDefault="00AF5D5C">
      <w:pPr>
        <w:rPr>
          <w:ins w:id="2273" w:author="Martin Ma" w:date="2025-08-09T15:04:00Z" w16du:dateUtc="2025-08-09T22:04:00Z"/>
          <w:rFonts w:hint="eastAsia"/>
          <w:sz w:val="16"/>
          <w:szCs w:val="16"/>
        </w:rPr>
      </w:pPr>
    </w:p>
    <w:p w14:paraId="03146BEC" w14:textId="77777777" w:rsidR="00AF5D5C" w:rsidRDefault="00AF5D5C">
      <w:pPr>
        <w:rPr>
          <w:ins w:id="2274" w:author="Martin Ma" w:date="2025-08-09T15:04:00Z" w16du:dateUtc="2025-08-09T22:04:00Z"/>
          <w:rFonts w:hint="eastAsia"/>
          <w:sz w:val="16"/>
          <w:szCs w:val="16"/>
        </w:rPr>
      </w:pPr>
    </w:p>
    <w:p w14:paraId="73BF2DD2" w14:textId="63E5D648" w:rsidR="00AF5D5C" w:rsidRPr="00E072D8" w:rsidRDefault="00E072D8">
      <w:pPr>
        <w:ind w:firstLineChars="100" w:firstLine="160"/>
        <w:rPr>
          <w:ins w:id="2275" w:author="Martin Ma" w:date="2025-08-09T15:04:00Z" w16du:dateUtc="2025-08-09T22:04:00Z"/>
          <w:rFonts w:ascii="Times New Roman" w:hAnsi="Times New Roman" w:cs="Times New Roman" w:hint="eastAsia"/>
          <w:b/>
          <w:bCs/>
          <w:color w:val="EE0000"/>
          <w:sz w:val="16"/>
          <w:szCs w:val="16"/>
          <w:rPrChange w:id="2276" w:author="Martin Ma" w:date="2025-08-17T17:06:00Z" w16du:dateUtc="2025-08-18T00:06:00Z">
            <w:rPr>
              <w:ins w:id="2277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278" w:author="Martin Ma" w:date="2025-08-17T17:06:00Z" w16du:dateUtc="2025-08-18T00:06:00Z">
          <w:pPr/>
        </w:pPrChange>
      </w:pPr>
      <w:ins w:id="2279" w:author="Martin Ma" w:date="2025-08-17T17:06:00Z" w16du:dateUtc="2025-08-18T00:06:00Z"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80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81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算法不依赖容器在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82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83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只依赖迭代</w:t>
        </w:r>
        <w:proofErr w:type="gramStart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84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器类型</w:t>
        </w:r>
        <w:proofErr w:type="gramEnd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85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86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迭代</w:t>
        </w:r>
        <w:proofErr w:type="gramStart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87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器类型</w:t>
        </w:r>
        <w:proofErr w:type="gramEnd"/>
        <w:r w:rsidRPr="00E072D8">
          <w:rPr>
            <w:rFonts w:ascii="Times New Roman" w:hAnsi="Times New Roman" w:cs="Times New Roman" w:hint="eastAsia"/>
            <w:b/>
            <w:bCs/>
            <w:color w:val="EE0000"/>
            <w:sz w:val="16"/>
            <w:szCs w:val="16"/>
            <w:rPrChange w:id="2288" w:author="Martin Ma" w:date="2025-08-17T17:06:00Z" w16du:dateUtc="2025-08-18T00:06:00Z">
              <w:rPr>
                <w:rFonts w:hint="eastAsia"/>
                <w:sz w:val="16"/>
                <w:szCs w:val="16"/>
              </w:rPr>
            </w:rPrChange>
          </w:rPr>
          <w:t>决定了能用哪些算法</w:t>
        </w:r>
      </w:ins>
    </w:p>
    <w:p w14:paraId="2C7EBFB1" w14:textId="77777777" w:rsidR="00AF5D5C" w:rsidRDefault="00AF5D5C">
      <w:pPr>
        <w:rPr>
          <w:ins w:id="2289" w:author="Martin Ma" w:date="2025-08-09T15:04:00Z" w16du:dateUtc="2025-08-09T22:04:00Z"/>
          <w:rFonts w:hint="eastAsia"/>
          <w:sz w:val="16"/>
          <w:szCs w:val="16"/>
        </w:rPr>
      </w:pPr>
    </w:p>
    <w:p w14:paraId="7C8F7982" w14:textId="77777777" w:rsidR="00AF5D5C" w:rsidRDefault="00AF5D5C">
      <w:pPr>
        <w:rPr>
          <w:ins w:id="2290" w:author="Martin Ma" w:date="2025-08-09T15:04:00Z" w16du:dateUtc="2025-08-09T22:04:00Z"/>
          <w:rFonts w:hint="eastAsia"/>
          <w:sz w:val="16"/>
          <w:szCs w:val="16"/>
        </w:rPr>
      </w:pPr>
    </w:p>
    <w:p w14:paraId="37AFEBC1" w14:textId="1C8DCA89" w:rsidR="00AF5D5C" w:rsidRDefault="006B407F">
      <w:pPr>
        <w:rPr>
          <w:ins w:id="2291" w:author="Martin Ma" w:date="2025-08-09T15:04:00Z" w16du:dateUtc="2025-08-09T22:04:00Z"/>
          <w:rFonts w:hint="eastAsia"/>
          <w:sz w:val="16"/>
          <w:szCs w:val="16"/>
        </w:rPr>
      </w:pPr>
      <w:ins w:id="2292" w:author="Martin Ma" w:date="2025-08-17T17:20:00Z" w16du:dateUtc="2025-08-18T00:20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w:lastRenderedPageBreak/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40390870" wp14:editId="47E7D101">
                  <wp:simplePos x="0" y="0"/>
                  <wp:positionH relativeFrom="column">
                    <wp:posOffset>4907915</wp:posOffset>
                  </wp:positionH>
                  <wp:positionV relativeFrom="paragraph">
                    <wp:posOffset>-445135</wp:posOffset>
                  </wp:positionV>
                  <wp:extent cx="0" cy="9976485"/>
                  <wp:effectExtent l="0" t="0" r="38100" b="24765"/>
                  <wp:wrapNone/>
                  <wp:docPr id="200802833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FF815A3" id="直接连接符 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5pt,-35.05pt" to="386.45pt,7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BG&#10;9grs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1CDB4390" w14:textId="01D048B9" w:rsidR="00AF5D5C" w:rsidRPr="00E072D8" w:rsidRDefault="00E072D8">
      <w:pPr>
        <w:spacing w:line="276" w:lineRule="auto"/>
        <w:rPr>
          <w:ins w:id="2293" w:author="Martin Ma" w:date="2025-08-09T15:04:00Z" w16du:dateUtc="2025-08-09T22:04:00Z"/>
          <w:rFonts w:ascii="Times New Roman" w:hAnsi="Times New Roman" w:cs="Times New Roman" w:hint="eastAsia"/>
          <w:b/>
          <w:bCs/>
          <w:sz w:val="16"/>
          <w:szCs w:val="16"/>
          <w:rPrChange w:id="2294" w:author="Martin Ma" w:date="2025-08-17T17:09:00Z" w16du:dateUtc="2025-08-18T00:09:00Z">
            <w:rPr>
              <w:ins w:id="2295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296" w:author="Martin Ma" w:date="2025-08-17T17:09:00Z" w16du:dateUtc="2025-08-18T00:09:00Z">
          <w:pPr/>
        </w:pPrChange>
      </w:pPr>
      <w:proofErr w:type="gramStart"/>
      <w:ins w:id="2297" w:author="Martin Ma" w:date="2025-08-17T17:07:00Z" w16du:dateUtc="2025-08-18T00:07:00Z">
        <w:r w:rsidRPr="00E072D8">
          <w:rPr>
            <w:rFonts w:ascii="Times New Roman" w:hAnsi="Times New Roman" w:cs="Times New Roman" w:hint="eastAsia"/>
            <w:b/>
            <w:bCs/>
            <w:sz w:val="16"/>
            <w:szCs w:val="16"/>
            <w:rPrChange w:id="229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4</w:t>
        </w:r>
      </w:ins>
      <w:ins w:id="2299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300" w:author="Martin Ma" w:date="2025-08-17T17:07:00Z" w16du:dateUtc="2025-08-18T00:07:00Z">
        <w:r w:rsidRPr="00E072D8">
          <w:rPr>
            <w:rFonts w:ascii="Times New Roman" w:hAnsi="Times New Roman" w:cs="Times New Roman"/>
            <w:b/>
            <w:bCs/>
            <w:sz w:val="16"/>
            <w:szCs w:val="16"/>
          </w:rPr>
          <w:t>FUNCTOR</w:t>
        </w:r>
      </w:ins>
      <w:ins w:id="2301" w:author="Martin Ma" w:date="2025-08-17T17:09:00Z" w16du:dateUtc="2025-08-18T00:09:00Z">
        <w:r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28A7EBFB" w14:textId="57CE2A68" w:rsidR="00652ED0" w:rsidRPr="002B4916" w:rsidRDefault="00652ED0">
      <w:pPr>
        <w:spacing w:line="276" w:lineRule="auto"/>
        <w:ind w:firstLineChars="50" w:firstLine="80"/>
        <w:rPr>
          <w:ins w:id="2302" w:author="Martin Ma" w:date="2025-08-17T17:15:00Z" w16du:dateUtc="2025-08-18T00:15:00Z"/>
          <w:rFonts w:ascii="Times New Roman" w:hAnsi="Times New Roman" w:cs="Times New Roman"/>
          <w:b/>
          <w:bCs/>
          <w:color w:val="0070C0"/>
          <w:sz w:val="16"/>
          <w:szCs w:val="16"/>
          <w:rPrChange w:id="2303" w:author="Martin Ma" w:date="2025-08-17T18:34:00Z" w16du:dateUtc="2025-08-18T01:34:00Z">
            <w:rPr>
              <w:ins w:id="2304" w:author="Martin Ma" w:date="2025-08-17T17:15:00Z" w16du:dateUtc="2025-08-18T00:15:00Z"/>
              <w:rFonts w:ascii="Times New Roman" w:hAnsi="Times New Roman" w:cs="Times New Roman"/>
              <w:color w:val="E8E8E8" w:themeColor="background2"/>
              <w:sz w:val="16"/>
              <w:szCs w:val="16"/>
            </w:rPr>
          </w:rPrChange>
        </w:rPr>
        <w:pPrChange w:id="2305" w:author="Martin Ma" w:date="2025-08-17T17:17:00Z" w16du:dateUtc="2025-08-18T00:17:00Z">
          <w:pPr>
            <w:ind w:firstLineChars="50" w:firstLine="80"/>
          </w:pPr>
        </w:pPrChange>
      </w:pPr>
      <w:ins w:id="2306" w:author="Martin Ma" w:date="2025-08-17T17:15:00Z" w16du:dateUtc="2025-08-18T00:15:00Z"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307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(1) 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308" w:author="Martin Ma" w:date="2025-08-17T18:34:00Z" w16du:dateUtc="2025-08-18T01:34:00Z">
              <w:rPr>
                <w:rFonts w:ascii="Times New Roman" w:hAnsi="Times New Roman" w:cs="Times New Roman" w:hint="eastAsia"/>
                <w:sz w:val="16"/>
                <w:szCs w:val="16"/>
              </w:rPr>
            </w:rPrChange>
          </w:rPr>
          <w:t>函数对象</w:t>
        </w:r>
        <w:r w:rsidRPr="002B4916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2309" w:author="Martin Ma" w:date="2025-08-17T18:34:00Z" w16du:dateUtc="2025-08-18T01:34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functor</w:t>
        </w:r>
      </w:ins>
    </w:p>
    <w:p w14:paraId="03E45D17" w14:textId="77777777" w:rsidR="00652ED0" w:rsidRDefault="00652ED0" w:rsidP="00652ED0">
      <w:pPr>
        <w:ind w:firstLineChars="200" w:firstLine="320"/>
        <w:rPr>
          <w:ins w:id="2310" w:author="Martin Ma" w:date="2025-08-17T17:15:00Z" w16du:dateUtc="2025-08-18T00:15:00Z"/>
          <w:rFonts w:ascii="Times New Roman" w:hAnsi="Times New Roman" w:cs="Times New Roman"/>
          <w:sz w:val="16"/>
          <w:szCs w:val="16"/>
        </w:rPr>
      </w:pPr>
      <w:ins w:id="2311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31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functor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1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是有仿函数的类</w:t>
        </w:r>
      </w:ins>
      <w:ins w:id="2314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>(</w:t>
        </w:r>
        <w:r>
          <w:rPr>
            <w:rFonts w:ascii="Times New Roman" w:hAnsi="Times New Roman" w:cs="Times New Roman" w:hint="eastAsia"/>
            <w:sz w:val="16"/>
            <w:szCs w:val="16"/>
          </w:rPr>
          <w:t>类或对象可以直接使用</w:t>
        </w:r>
        <w:r>
          <w:rPr>
            <w:rFonts w:ascii="Times New Roman" w:hAnsi="Times New Roman" w:cs="Times New Roman" w:hint="eastAsia"/>
            <w:sz w:val="16"/>
            <w:szCs w:val="16"/>
          </w:rPr>
          <w:t>( )</w:t>
        </w:r>
        <w:r>
          <w:rPr>
            <w:rFonts w:ascii="Times New Roman" w:hAnsi="Times New Roman" w:cs="Times New Roman" w:hint="eastAsia"/>
            <w:sz w:val="16"/>
            <w:szCs w:val="16"/>
          </w:rPr>
          <w:t>功能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2315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316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17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通常使用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18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CN(</w:t>
        </w:r>
      </w:ins>
      <w:ins w:id="2319" w:author="Martin Ma" w:date="2025-08-17T17:10:00Z" w16du:dateUtc="2025-08-18T00:10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2320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321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2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2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24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此处是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25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CN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26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创建的</w:t>
        </w:r>
      </w:ins>
    </w:p>
    <w:p w14:paraId="2D2C946B" w14:textId="3478D586" w:rsidR="00652ED0" w:rsidRPr="00652ED0" w:rsidRDefault="00652ED0">
      <w:pPr>
        <w:ind w:firstLineChars="200" w:firstLine="320"/>
        <w:rPr>
          <w:ins w:id="2327" w:author="Martin Ma" w:date="2025-08-17T17:09:00Z" w16du:dateUtc="2025-08-18T00:09:00Z"/>
          <w:rFonts w:ascii="Times New Roman" w:hAnsi="Times New Roman" w:cs="Times New Roman" w:hint="eastAsia"/>
          <w:sz w:val="16"/>
          <w:szCs w:val="16"/>
          <w:rPrChange w:id="2328" w:author="Martin Ma" w:date="2025-08-17T17:09:00Z" w16du:dateUtc="2025-08-18T00:09:00Z">
            <w:rPr>
              <w:ins w:id="2329" w:author="Martin Ma" w:date="2025-08-17T17:09:00Z" w16du:dateUtc="2025-08-18T00:09:00Z"/>
              <w:rFonts w:hint="eastAsia"/>
              <w:sz w:val="16"/>
              <w:szCs w:val="16"/>
            </w:rPr>
          </w:rPrChange>
        </w:rPr>
        <w:pPrChange w:id="2330" w:author="Martin Ma" w:date="2025-08-17T17:15:00Z" w16du:dateUtc="2025-08-18T00:15:00Z">
          <w:pPr/>
        </w:pPrChange>
      </w:pPr>
      <w:ins w:id="2331" w:author="Martin Ma" w:date="2025-08-17T17:09:00Z" w16du:dateUtc="2025-08-18T00:09:00Z">
        <w:r w:rsidRPr="00652ED0">
          <w:rPr>
            <w:rFonts w:ascii="Times New Roman" w:hAnsi="Times New Roman" w:cs="Times New Roman" w:hint="eastAsia"/>
            <w:sz w:val="16"/>
            <w:szCs w:val="16"/>
            <w:rPrChange w:id="2332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临时对象调用仿函数</w:t>
        </w:r>
        <w:r w:rsidRPr="00652ED0">
          <w:rPr>
            <w:rFonts w:ascii="Times New Roman" w:hAnsi="Times New Roman" w:cs="Times New Roman" w:hint="eastAsia"/>
            <w:sz w:val="16"/>
            <w:szCs w:val="16"/>
            <w:rPrChange w:id="2333" w:author="Martin Ma" w:date="2025-08-17T17:09:00Z" w16du:dateUtc="2025-08-18T00:0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C82DC35" w14:textId="77777777" w:rsidR="00652ED0" w:rsidRDefault="00652ED0" w:rsidP="00652ED0">
      <w:pPr>
        <w:rPr>
          <w:ins w:id="2334" w:author="Martin Ma" w:date="2025-08-17T17:11:00Z" w16du:dateUtc="2025-08-18T00:11:00Z"/>
          <w:rFonts w:ascii="Times New Roman" w:hAnsi="Times New Roman" w:cs="Times New Roman"/>
          <w:sz w:val="16"/>
          <w:szCs w:val="16"/>
        </w:rPr>
      </w:pPr>
    </w:p>
    <w:p w14:paraId="2246A3B7" w14:textId="523F28BD" w:rsidR="00652ED0" w:rsidRPr="00FB2AB3" w:rsidRDefault="00652ED0">
      <w:pPr>
        <w:pStyle w:val="af"/>
        <w:rPr>
          <w:ins w:id="2335" w:author="Martin Ma" w:date="2025-08-17T17:09:00Z" w16du:dateUtc="2025-08-18T00:09:00Z"/>
          <w:rFonts w:ascii="Times New Roman" w:hAnsi="Times New Roman" w:cs="Times New Roman" w:hint="eastAsia"/>
          <w:rPrChange w:id="2336" w:author="Martin Ma" w:date="2025-08-17T17:29:00Z" w16du:dateUtc="2025-08-18T00:29:00Z">
            <w:rPr>
              <w:ins w:id="2337" w:author="Martin Ma" w:date="2025-08-17T17:09:00Z" w16du:dateUtc="2025-08-18T00:09:00Z"/>
              <w:rFonts w:hint="eastAsia"/>
            </w:rPr>
          </w:rPrChange>
        </w:rPr>
        <w:pPrChange w:id="2338" w:author="Martin Ma" w:date="2025-08-17T17:29:00Z" w16du:dateUtc="2025-08-18T00:29:00Z">
          <w:pPr/>
        </w:pPrChange>
      </w:pPr>
      <w:ins w:id="2339" w:author="Martin Ma" w:date="2025-08-17T17:11:00Z" w16du:dateUtc="2025-08-18T00:11:00Z">
        <w:r w:rsidRPr="00652ED0">
          <w:rPr>
            <w:color w:val="E8E8E8" w:themeColor="background2"/>
            <w:rPrChange w:id="2340" w:author="Martin Ma" w:date="2025-08-17T17:16:00Z" w16du:dateUtc="2025-08-18T00:16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341" w:author="Martin Ma" w:date="2025-08-17T17:29:00Z" w16du:dateUtc="2025-08-18T00:29:00Z">
        <w:r w:rsidR="00FB2AB3">
          <w:rPr>
            <w:rFonts w:hint="eastAsia"/>
            <w:color w:val="E8E8E8" w:themeColor="background2"/>
          </w:rPr>
          <w:t xml:space="preserve">   ..</w:t>
        </w:r>
      </w:ins>
      <w:ins w:id="2342" w:author="Martin Ma" w:date="2025-08-17T17:09:00Z" w16du:dateUtc="2025-08-18T00:09:00Z">
        <w:r w:rsidRPr="00FB2AB3">
          <w:rPr>
            <w:rFonts w:ascii="Times New Roman" w:hAnsi="Times New Roman" w:cs="Times New Roman" w:hint="eastAsia"/>
            <w:rPrChange w:id="2343" w:author="Martin Ma" w:date="2025-08-17T17:29:00Z" w16du:dateUtc="2025-08-18T00:29:00Z">
              <w:rPr>
                <w:rFonts w:hint="eastAsia"/>
              </w:rPr>
            </w:rPrChange>
          </w:rPr>
          <w:t>Lambda</w:t>
        </w:r>
        <w:r w:rsidRPr="00FB2AB3">
          <w:rPr>
            <w:rFonts w:ascii="Times New Roman" w:hAnsi="Times New Roman" w:cs="Times New Roman" w:hint="eastAsia"/>
            <w:rPrChange w:id="2344" w:author="Martin Ma" w:date="2025-08-17T17:29:00Z" w16du:dateUtc="2025-08-18T00:29:00Z">
              <w:rPr>
                <w:rFonts w:hint="eastAsia"/>
              </w:rPr>
            </w:rPrChange>
          </w:rPr>
          <w:t>表达式本质是一个有仿函数的类</w:t>
        </w:r>
        <w:r w:rsidRPr="00FB2AB3">
          <w:rPr>
            <w:rFonts w:ascii="Times New Roman" w:hAnsi="Times New Roman" w:cs="Times New Roman" w:hint="eastAsia"/>
            <w:rPrChange w:id="2345" w:author="Martin Ma" w:date="2025-08-17T17:29:00Z" w16du:dateUtc="2025-08-18T00:29:00Z">
              <w:rPr>
                <w:rFonts w:hint="eastAsia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rPrChange w:id="2346" w:author="Martin Ma" w:date="2025-08-17T17:29:00Z" w16du:dateUtc="2025-08-18T00:29:00Z">
              <w:rPr>
                <w:rFonts w:hint="eastAsia"/>
              </w:rPr>
            </w:rPrChange>
          </w:rPr>
          <w:t>通过临时对象调用仿函数</w:t>
        </w:r>
      </w:ins>
      <w:ins w:id="2347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348" w:author="Martin Ma" w:date="2025-08-17T17:29:00Z" w16du:dateUtc="2025-08-18T00:29:00Z">
              <w:rPr>
                <w:rFonts w:hint="eastAsia"/>
              </w:rPr>
            </w:rPrChange>
          </w:rPr>
          <w:t xml:space="preserve"> (Lambda</w:t>
        </w:r>
        <w:r w:rsidRPr="00FB2AB3">
          <w:rPr>
            <w:rFonts w:ascii="Times New Roman" w:hAnsi="Times New Roman" w:cs="Times New Roman" w:hint="eastAsia"/>
            <w:rPrChange w:id="2349" w:author="Martin Ma" w:date="2025-08-17T17:29:00Z" w16du:dateUtc="2025-08-18T00:29:00Z">
              <w:rPr>
                <w:rFonts w:hint="eastAsia"/>
              </w:rPr>
            </w:rPrChange>
          </w:rPr>
          <w:t>的名字就是</w:t>
        </w:r>
      </w:ins>
      <w:ins w:id="2350" w:author="Martin Ma" w:date="2025-08-17T17:12:00Z" w16du:dateUtc="2025-08-18T00:12:00Z">
        <w:r w:rsidRPr="00FB2AB3">
          <w:rPr>
            <w:rFonts w:ascii="Times New Roman" w:hAnsi="Times New Roman" w:cs="Times New Roman" w:hint="eastAsia"/>
            <w:rPrChange w:id="2351" w:author="Martin Ma" w:date="2025-08-17T17:29:00Z" w16du:dateUtc="2025-08-18T00:29:00Z">
              <w:rPr>
                <w:rFonts w:hint="eastAsia"/>
              </w:rPr>
            </w:rPrChange>
          </w:rPr>
          <w:t>该类的对象</w:t>
        </w:r>
      </w:ins>
      <w:ins w:id="2352" w:author="Martin Ma" w:date="2025-08-17T17:11:00Z" w16du:dateUtc="2025-08-18T00:11:00Z">
        <w:r w:rsidRPr="00FB2AB3">
          <w:rPr>
            <w:rFonts w:ascii="Times New Roman" w:hAnsi="Times New Roman" w:cs="Times New Roman" w:hint="eastAsia"/>
            <w:rPrChange w:id="2353" w:author="Martin Ma" w:date="2025-08-17T17:29:00Z" w16du:dateUtc="2025-08-18T00:29:00Z">
              <w:rPr>
                <w:rFonts w:hint="eastAsia"/>
              </w:rPr>
            </w:rPrChange>
          </w:rPr>
          <w:t>)</w:t>
        </w:r>
      </w:ins>
    </w:p>
    <w:p w14:paraId="0B036AF7" w14:textId="63C3FC17" w:rsidR="00652ED0" w:rsidRPr="00FB2AB3" w:rsidRDefault="00652ED0">
      <w:pPr>
        <w:pStyle w:val="af"/>
        <w:rPr>
          <w:ins w:id="2354" w:author="Martin Ma" w:date="2025-08-17T17:09:00Z" w16du:dateUtc="2025-08-18T00:09:00Z"/>
          <w:rFonts w:ascii="Times New Roman" w:hAnsi="Times New Roman" w:cs="Times New Roman" w:hint="eastAsia"/>
          <w:szCs w:val="16"/>
          <w:rPrChange w:id="2355" w:author="Martin Ma" w:date="2025-08-17T17:29:00Z" w16du:dateUtc="2025-08-18T00:29:00Z">
            <w:rPr>
              <w:ins w:id="2356" w:author="Martin Ma" w:date="2025-08-17T17:09:00Z" w16du:dateUtc="2025-08-18T00:09:00Z"/>
              <w:rFonts w:hint="eastAsia"/>
              <w:szCs w:val="16"/>
            </w:rPr>
          </w:rPrChange>
        </w:rPr>
        <w:pPrChange w:id="2357" w:author="Martin Ma" w:date="2025-08-17T17:29:00Z" w16du:dateUtc="2025-08-18T00:29:00Z">
          <w:pPr/>
        </w:pPrChange>
      </w:pPr>
      <w:ins w:id="2358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359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360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361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 xml:space="preserve">  </w:t>
        </w:r>
      </w:ins>
      <w:ins w:id="2362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</w:t>
        </w:r>
      </w:ins>
      <w:ins w:id="2363" w:author="Martin Ma" w:date="2025-08-17T17:16:00Z" w16du:dateUtc="2025-08-18T00:16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364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/</w:t>
        </w:r>
      </w:ins>
      <w:ins w:id="2365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36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36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</w:t>
        </w:r>
        <w:proofErr w:type="gramStart"/>
        <w:r w:rsidRPr="00FB2AB3">
          <w:rPr>
            <w:rFonts w:ascii="Times New Roman" w:hAnsi="Times New Roman" w:cs="Times New Roman" w:hint="eastAsia"/>
            <w:szCs w:val="16"/>
            <w:rPrChange w:id="236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很</w:t>
        </w:r>
        <w:proofErr w:type="gramEnd"/>
        <w:r w:rsidRPr="00FB2AB3">
          <w:rPr>
            <w:rFonts w:ascii="Times New Roman" w:hAnsi="Times New Roman" w:cs="Times New Roman" w:hint="eastAsia"/>
            <w:szCs w:val="16"/>
            <w:rPrChange w:id="236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多功能是通过</w:t>
        </w:r>
      </w:ins>
      <w:ins w:id="2370" w:author="Martin Ma" w:date="2025-08-17T17:12:00Z" w16du:dateUtc="2025-08-18T00:12:00Z">
        <w:r w:rsidRPr="00FB2AB3">
          <w:rPr>
            <w:rFonts w:ascii="Times New Roman" w:hAnsi="Times New Roman" w:cs="Times New Roman" w:hint="eastAsia"/>
            <w:szCs w:val="16"/>
            <w:rPrChange w:id="2371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可调用对象</w:t>
        </w:r>
      </w:ins>
      <w:ins w:id="2372" w:author="Martin Ma" w:date="2025-08-17T17:16:00Z" w16du:dateUtc="2025-08-18T00:16:00Z">
        <w:r w:rsidRPr="00FB2AB3">
          <w:rPr>
            <w:rFonts w:ascii="Times New Roman" w:hAnsi="Times New Roman" w:cs="Times New Roman" w:hint="eastAsia"/>
            <w:szCs w:val="16"/>
            <w:rPrChange w:id="237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 (</w:t>
        </w:r>
      </w:ins>
      <w:ins w:id="2374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37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成员函数要通过</w:t>
        </w:r>
        <w:r w:rsidRPr="00FB2AB3">
          <w:rPr>
            <w:rFonts w:ascii="Times New Roman" w:hAnsi="Times New Roman" w:cs="Times New Roman" w:hint="eastAsia"/>
            <w:szCs w:val="16"/>
            <w:rPrChange w:id="237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bind/</w:t>
        </w:r>
        <w:proofErr w:type="spellStart"/>
        <w:r w:rsidRPr="00FB2AB3">
          <w:rPr>
            <w:rFonts w:ascii="Times New Roman" w:hAnsi="Times New Roman" w:cs="Times New Roman" w:hint="eastAsia"/>
            <w:szCs w:val="16"/>
            <w:rPrChange w:id="237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mem_fn</w:t>
        </w:r>
        <w:proofErr w:type="spellEnd"/>
        <w:r w:rsidRPr="00FB2AB3">
          <w:rPr>
            <w:rFonts w:ascii="Times New Roman" w:hAnsi="Times New Roman" w:cs="Times New Roman" w:hint="eastAsia"/>
            <w:szCs w:val="16"/>
            <w:rPrChange w:id="237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包装转换</w:t>
        </w:r>
      </w:ins>
      <w:ins w:id="2379" w:author="Martin Ma" w:date="2025-08-17T17:13:00Z" w16du:dateUtc="2025-08-18T00:13:00Z">
        <w:r w:rsidRPr="00FB2AB3">
          <w:rPr>
            <w:rFonts w:ascii="Times New Roman" w:hAnsi="Times New Roman" w:cs="Times New Roman" w:hint="eastAsia"/>
            <w:szCs w:val="16"/>
            <w:rPrChange w:id="238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才行</w:t>
        </w:r>
      </w:ins>
      <w:ins w:id="2381" w:author="Martin Ma" w:date="2025-08-17T17:17:00Z" w16du:dateUtc="2025-08-18T00:17:00Z">
        <w:r w:rsidRPr="00FB2AB3">
          <w:rPr>
            <w:rFonts w:ascii="Times New Roman" w:hAnsi="Times New Roman" w:cs="Times New Roman" w:hint="eastAsia"/>
            <w:szCs w:val="16"/>
            <w:rPrChange w:id="2382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)</w:t>
        </w:r>
      </w:ins>
    </w:p>
    <w:p w14:paraId="1D2B4426" w14:textId="27A9D57F" w:rsidR="00652ED0" w:rsidRPr="00FB2AB3" w:rsidRDefault="00652ED0">
      <w:pPr>
        <w:pStyle w:val="af"/>
        <w:rPr>
          <w:ins w:id="2383" w:author="Martin Ma" w:date="2025-08-17T17:09:00Z" w16du:dateUtc="2025-08-18T00:09:00Z"/>
          <w:rFonts w:ascii="Times New Roman" w:hAnsi="Times New Roman" w:cs="Times New Roman" w:hint="eastAsia"/>
          <w:szCs w:val="16"/>
          <w:rPrChange w:id="2384" w:author="Martin Ma" w:date="2025-08-17T17:29:00Z" w16du:dateUtc="2025-08-18T00:29:00Z">
            <w:rPr>
              <w:ins w:id="2385" w:author="Martin Ma" w:date="2025-08-17T17:09:00Z" w16du:dateUtc="2025-08-18T00:09:00Z"/>
              <w:rFonts w:hint="eastAsia"/>
              <w:szCs w:val="16"/>
            </w:rPr>
          </w:rPrChange>
        </w:rPr>
        <w:pPrChange w:id="2386" w:author="Martin Ma" w:date="2025-08-17T17:29:00Z" w16du:dateUtc="2025-08-18T00:29:00Z">
          <w:pPr/>
        </w:pPrChange>
      </w:pPr>
      <w:ins w:id="2387" w:author="Martin Ma" w:date="2025-08-17T17:17:00Z" w16du:dateUtc="2025-08-18T00:17:00Z">
        <w:r w:rsidRPr="00FB2AB3">
          <w:rPr>
            <w:rFonts w:ascii="Times New Roman" w:hAnsi="Times New Roman" w:cs="Times New Roman" w:hint="eastAsia"/>
            <w:color w:val="E8E8E8" w:themeColor="background2"/>
            <w:szCs w:val="16"/>
            <w:rPrChange w:id="2388" w:author="Martin Ma" w:date="2025-08-17T17:29:00Z" w16du:dateUtc="2025-08-18T00:29:00Z">
              <w:rPr>
                <w:rFonts w:hint="eastAsia"/>
                <w:color w:val="E8E8E8" w:themeColor="background2"/>
                <w:szCs w:val="16"/>
              </w:rPr>
            </w:rPrChange>
          </w:rPr>
          <w:t>.</w:t>
        </w:r>
      </w:ins>
      <w:ins w:id="2389" w:author="Martin Ma" w:date="2025-08-17T17:12:00Z" w16du:dateUtc="2025-08-18T00:12:00Z">
        <w:r w:rsidRPr="00FB2AB3">
          <w:rPr>
            <w:rFonts w:ascii="Times New Roman" w:hAnsi="Times New Roman" w:cs="Times New Roman"/>
            <w:color w:val="E8E8E8" w:themeColor="background2"/>
            <w:szCs w:val="16"/>
            <w:rPrChange w:id="2390" w:author="Martin Ma" w:date="2025-08-17T17:29:00Z" w16du:dateUtc="2025-08-18T00:29:00Z">
              <w:rPr>
                <w:rFonts w:ascii="Times New Roman" w:hAnsi="Times New Roman" w:cs="Times New Roman"/>
                <w:szCs w:val="16"/>
              </w:rPr>
            </w:rPrChange>
          </w:rPr>
          <w:t>.</w:t>
        </w:r>
      </w:ins>
      <w:ins w:id="2391" w:author="Martin Ma" w:date="2025-08-17T17:29:00Z" w16du:dateUtc="2025-08-18T00:29:00Z">
        <w:r w:rsidR="00FB2AB3">
          <w:rPr>
            <w:rFonts w:ascii="Times New Roman" w:hAnsi="Times New Roman" w:cs="Times New Roman" w:hint="eastAsia"/>
            <w:color w:val="E8E8E8" w:themeColor="background2"/>
            <w:szCs w:val="16"/>
          </w:rPr>
          <w:t xml:space="preserve">   </w:t>
        </w:r>
      </w:ins>
      <w:ins w:id="2392" w:author="Martin Ma" w:date="2025-08-17T17:09:00Z" w16du:dateUtc="2025-08-18T00:09:00Z">
        <w:r w:rsidRPr="00FB2AB3">
          <w:rPr>
            <w:rFonts w:ascii="Times New Roman" w:hAnsi="Times New Roman" w:cs="Times New Roman" w:hint="eastAsia"/>
            <w:szCs w:val="16"/>
            <w:rPrChange w:id="2393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STL</w:t>
        </w:r>
        <w:r w:rsidRPr="00FB2AB3">
          <w:rPr>
            <w:rFonts w:ascii="Times New Roman" w:hAnsi="Times New Roman" w:cs="Times New Roman" w:hint="eastAsia"/>
            <w:szCs w:val="16"/>
            <w:rPrChange w:id="2394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里提供了一些常用的</w:t>
        </w:r>
        <w:r w:rsidRPr="00FB2AB3">
          <w:rPr>
            <w:rFonts w:ascii="Times New Roman" w:hAnsi="Times New Roman" w:cs="Times New Roman" w:hint="eastAsia"/>
            <w:szCs w:val="16"/>
            <w:rPrChange w:id="2395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functor: </w:t>
        </w:r>
        <w:r w:rsidRPr="00FB2AB3">
          <w:rPr>
            <w:rFonts w:ascii="Times New Roman" w:hAnsi="Times New Roman" w:cs="Times New Roman" w:hint="eastAsia"/>
            <w:szCs w:val="16"/>
            <w:rPrChange w:id="2396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算数类</w:t>
        </w:r>
        <w:r w:rsidRPr="00FB2AB3">
          <w:rPr>
            <w:rFonts w:ascii="Times New Roman" w:hAnsi="Times New Roman" w:cs="Times New Roman" w:hint="eastAsia"/>
            <w:szCs w:val="16"/>
            <w:rPrChange w:id="2397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398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比较类</w:t>
        </w:r>
        <w:r w:rsidRPr="00FB2AB3">
          <w:rPr>
            <w:rFonts w:ascii="Times New Roman" w:hAnsi="Times New Roman" w:cs="Times New Roman" w:hint="eastAsia"/>
            <w:szCs w:val="16"/>
            <w:rPrChange w:id="2399" w:author="Martin Ma" w:date="2025-08-17T17:29:00Z" w16du:dateUtc="2025-08-18T00:29:00Z">
              <w:rPr>
                <w:rFonts w:hint="eastAsia"/>
                <w:szCs w:val="16"/>
              </w:rPr>
            </w:rPrChange>
          </w:rPr>
          <w:t xml:space="preserve">, </w:t>
        </w:r>
        <w:r w:rsidRPr="00FB2AB3">
          <w:rPr>
            <w:rFonts w:ascii="Times New Roman" w:hAnsi="Times New Roman" w:cs="Times New Roman" w:hint="eastAsia"/>
            <w:szCs w:val="16"/>
            <w:rPrChange w:id="2400" w:author="Martin Ma" w:date="2025-08-17T17:29:00Z" w16du:dateUtc="2025-08-18T00:29:00Z">
              <w:rPr>
                <w:rFonts w:hint="eastAsia"/>
                <w:szCs w:val="16"/>
              </w:rPr>
            </w:rPrChange>
          </w:rPr>
          <w:t>逻辑类</w:t>
        </w:r>
      </w:ins>
    </w:p>
    <w:p w14:paraId="1528E1A4" w14:textId="77777777" w:rsidR="00AF5D5C" w:rsidRPr="00652ED0" w:rsidRDefault="00AF5D5C">
      <w:pPr>
        <w:rPr>
          <w:ins w:id="2401" w:author="Martin Ma" w:date="2025-08-09T15:04:00Z" w16du:dateUtc="2025-08-09T22:04:00Z"/>
          <w:rFonts w:hint="eastAsia"/>
          <w:sz w:val="16"/>
          <w:szCs w:val="16"/>
        </w:rPr>
      </w:pPr>
    </w:p>
    <w:p w14:paraId="0E7C8BFE" w14:textId="24389794" w:rsidR="00AF5D5C" w:rsidRDefault="007B6948">
      <w:pPr>
        <w:rPr>
          <w:ins w:id="2402" w:author="Martin Ma" w:date="2025-08-17T17:27:00Z" w16du:dateUtc="2025-08-18T00:27:00Z"/>
          <w:rFonts w:hint="eastAsia"/>
          <w:sz w:val="16"/>
          <w:szCs w:val="16"/>
        </w:rPr>
      </w:pPr>
      <w:ins w:id="2403" w:author="Martin Ma" w:date="2025-08-17T17:27:00Z" w16du:dateUtc="2025-08-18T00:27:00Z">
        <w:r>
          <w:rPr>
            <w:rFonts w:hint="eastAsia"/>
            <w:sz w:val="16"/>
            <w:szCs w:val="16"/>
          </w:rPr>
          <w:t xml:space="preserve">    可调用对象: 可以直接使用( )的变量</w:t>
        </w:r>
        <w:r w:rsidR="002B4DC3">
          <w:rPr>
            <w:rFonts w:hint="eastAsia"/>
            <w:sz w:val="16"/>
            <w:szCs w:val="16"/>
          </w:rPr>
          <w:t xml:space="preserve"> (通常: </w:t>
        </w:r>
      </w:ins>
      <w:ins w:id="2404" w:author="Martin Ma" w:date="2025-08-17T17:28:00Z" w16du:dateUtc="2025-08-18T00:28:00Z">
        <w:r w:rsidR="002B4DC3">
          <w:rPr>
            <w:rFonts w:hint="eastAsia"/>
            <w:sz w:val="16"/>
            <w:szCs w:val="16"/>
          </w:rPr>
          <w:t>普通函数, 函数指针, 函数对象, lambda, 适配器转换后的</w:t>
        </w:r>
      </w:ins>
      <w:ins w:id="2405" w:author="Martin Ma" w:date="2025-08-17T17:27:00Z" w16du:dateUtc="2025-08-18T00:27:00Z">
        <w:r w:rsidR="002B4DC3">
          <w:rPr>
            <w:rFonts w:hint="eastAsia"/>
            <w:sz w:val="16"/>
            <w:szCs w:val="16"/>
          </w:rPr>
          <w:t>)</w:t>
        </w:r>
      </w:ins>
    </w:p>
    <w:p w14:paraId="46679747" w14:textId="77777777" w:rsidR="00A2178E" w:rsidRPr="002B4DC3" w:rsidRDefault="00A2178E">
      <w:pPr>
        <w:rPr>
          <w:ins w:id="2406" w:author="Martin Ma" w:date="2025-08-09T15:04:00Z" w16du:dateUtc="2025-08-09T22:04:00Z"/>
          <w:rFonts w:hint="eastAsia"/>
          <w:sz w:val="16"/>
          <w:szCs w:val="16"/>
        </w:rPr>
      </w:pPr>
    </w:p>
    <w:p w14:paraId="0BC3DF22" w14:textId="02465AE2" w:rsidR="00AF5D5C" w:rsidRPr="002B4916" w:rsidRDefault="00652ED0">
      <w:pPr>
        <w:spacing w:line="276" w:lineRule="auto"/>
        <w:ind w:firstLineChars="50" w:firstLine="80"/>
        <w:rPr>
          <w:ins w:id="2407" w:author="Martin Ma" w:date="2025-08-09T15:04:00Z" w16du:dateUtc="2025-08-09T22:04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408" w:author="Martin Ma" w:date="2025-08-17T18:34:00Z" w16du:dateUtc="2025-08-18T01:34:00Z">
            <w:rPr>
              <w:ins w:id="2409" w:author="Martin Ma" w:date="2025-08-09T15:04:00Z" w16du:dateUtc="2025-08-09T22:04:00Z"/>
              <w:rFonts w:hint="eastAsia"/>
              <w:sz w:val="16"/>
              <w:szCs w:val="16"/>
            </w:rPr>
          </w:rPrChange>
        </w:rPr>
        <w:pPrChange w:id="2410" w:author="Martin Ma" w:date="2025-08-17T17:17:00Z" w16du:dateUtc="2025-08-18T00:17:00Z">
          <w:pPr/>
        </w:pPrChange>
      </w:pPr>
      <w:ins w:id="2411" w:author="Martin Ma" w:date="2025-08-17T17:17:00Z" w16du:dateUtc="2025-08-18T00:17:00Z"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412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(2) Lambda</w:t>
        </w:r>
        <w:r w:rsidRPr="002B4916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413" w:author="Martin Ma" w:date="2025-08-17T18:34:00Z" w16du:dateUtc="2025-08-18T01:34:00Z">
              <w:rPr>
                <w:rFonts w:hint="eastAsia"/>
                <w:sz w:val="16"/>
                <w:szCs w:val="16"/>
              </w:rPr>
            </w:rPrChange>
          </w:rPr>
          <w:t>表达式</w:t>
        </w:r>
      </w:ins>
    </w:p>
    <w:p w14:paraId="0D1B5B67" w14:textId="77777777" w:rsidR="00652ED0" w:rsidRPr="006B407F" w:rsidRDefault="00652ED0" w:rsidP="00652ED0">
      <w:pPr>
        <w:rPr>
          <w:ins w:id="2414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15" w:author="Martin Ma" w:date="2025-08-17T17:20:00Z" w16du:dateUtc="2025-08-18T00:20:00Z">
            <w:rPr>
              <w:ins w:id="2416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417" w:author="Martin Ma" w:date="2025-08-17T17:18:00Z" w16du:dateUtc="2025-08-18T00:18:00Z">
        <w:r>
          <w:rPr>
            <w:rFonts w:hint="eastAsia"/>
            <w:sz w:val="16"/>
            <w:szCs w:val="16"/>
          </w:rPr>
          <w:t xml:space="preserve">   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18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auto 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419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420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= [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42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capture_list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42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] (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423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parameter_list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42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) -&gt; </w:t>
        </w:r>
        <w:proofErr w:type="spellStart"/>
        <w:r w:rsidRPr="006B407F">
          <w:rPr>
            <w:rFonts w:ascii="Times New Roman" w:hAnsi="Times New Roman" w:cs="Times New Roman" w:hint="eastAsia"/>
            <w:sz w:val="16"/>
            <w:szCs w:val="16"/>
            <w:rPrChange w:id="2425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return_type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426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{</w:t>
        </w:r>
      </w:ins>
    </w:p>
    <w:p w14:paraId="010C07AA" w14:textId="66EC1219" w:rsidR="00652ED0" w:rsidRPr="006B407F" w:rsidRDefault="00652ED0" w:rsidP="00652ED0">
      <w:pPr>
        <w:rPr>
          <w:ins w:id="2427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28" w:author="Martin Ma" w:date="2025-08-17T17:20:00Z" w16du:dateUtc="2025-08-18T00:20:00Z">
            <w:rPr>
              <w:ins w:id="2429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  <w:ins w:id="2430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31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   </w:t>
        </w:r>
      </w:ins>
      <w:ins w:id="2432" w:author="Martin Ma" w:date="2025-08-17T17:21:00Z" w16du:dateUtc="2025-08-18T00:21:00Z"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/>
            <w:sz w:val="16"/>
            <w:szCs w:val="16"/>
          </w:rPr>
          <w:tab/>
        </w:r>
        <w:r w:rsidR="006B407F">
          <w:rPr>
            <w:rFonts w:ascii="Times New Roman" w:hAnsi="Times New Roman" w:cs="Times New Roman" w:hint="eastAsia"/>
            <w:sz w:val="16"/>
            <w:szCs w:val="16"/>
          </w:rPr>
          <w:t xml:space="preserve">   </w:t>
        </w:r>
      </w:ins>
      <w:proofErr w:type="spellStart"/>
      <w:ins w:id="2433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3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function_</w:t>
        </w:r>
        <w:proofErr w:type="gramStart"/>
        <w:r w:rsidRPr="006B407F">
          <w:rPr>
            <w:rFonts w:ascii="Times New Roman" w:hAnsi="Times New Roman" w:cs="Times New Roman" w:hint="eastAsia"/>
            <w:sz w:val="16"/>
            <w:szCs w:val="16"/>
            <w:rPrChange w:id="2435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body</w:t>
        </w:r>
        <w:proofErr w:type="spellEnd"/>
        <w:r w:rsidRPr="006B407F">
          <w:rPr>
            <w:rFonts w:ascii="Times New Roman" w:hAnsi="Times New Roman" w:cs="Times New Roman" w:hint="eastAsia"/>
            <w:sz w:val="16"/>
            <w:szCs w:val="16"/>
            <w:rPrChange w:id="2436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}</w:t>
        </w:r>
        <w:proofErr w:type="gramEnd"/>
        <w:r w:rsidRPr="006B407F">
          <w:rPr>
            <w:rFonts w:ascii="Times New Roman" w:hAnsi="Times New Roman" w:cs="Times New Roman" w:hint="eastAsia"/>
            <w:sz w:val="16"/>
            <w:szCs w:val="16"/>
            <w:rPrChange w:id="2437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;</w:t>
        </w:r>
      </w:ins>
    </w:p>
    <w:p w14:paraId="458EAEF1" w14:textId="77777777" w:rsidR="00652ED0" w:rsidRPr="006B407F" w:rsidRDefault="00652ED0">
      <w:pPr>
        <w:spacing w:line="276" w:lineRule="auto"/>
        <w:ind w:firstLineChars="200" w:firstLine="320"/>
        <w:rPr>
          <w:ins w:id="2438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39" w:author="Martin Ma" w:date="2025-08-17T17:20:00Z" w16du:dateUtc="2025-08-18T00:20:00Z">
            <w:rPr>
              <w:ins w:id="2440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441" w:author="Martin Ma" w:date="2025-08-17T17:22:00Z" w16du:dateUtc="2025-08-18T00:22:00Z">
          <w:pPr/>
        </w:pPrChange>
      </w:pPr>
      <w:ins w:id="2442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443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函数名和返回类型都可以省略由编译器自动推导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44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(Note that: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45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仅限简单情况时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46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DDA3782" w14:textId="77777777" w:rsidR="00652ED0" w:rsidRPr="006B407F" w:rsidRDefault="00652ED0">
      <w:pPr>
        <w:ind w:firstLine="320"/>
        <w:rPr>
          <w:ins w:id="2447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48" w:author="Martin Ma" w:date="2025-08-17T17:20:00Z" w16du:dateUtc="2025-08-18T00:20:00Z">
            <w:rPr>
              <w:ins w:id="2449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450" w:author="Martin Ma" w:date="2025-08-17T17:18:00Z" w16du:dateUtc="2025-08-18T00:18:00Z">
          <w:pPr/>
        </w:pPrChange>
      </w:pPr>
      <w:ins w:id="2451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52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Tip: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53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在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54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55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表达式里通过对象调用成员函数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56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57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则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58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59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表达式可以</w:t>
        </w:r>
        <w:proofErr w:type="gramStart"/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60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将成员</w:t>
        </w:r>
        <w:proofErr w:type="gramEnd"/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61" w:author="Martin Ma" w:date="2025-08-17T17:22:00Z" w16du:dateUtc="2025-08-18T00:22:00Z">
              <w:rPr>
                <w:rFonts w:hint="eastAsia"/>
                <w:sz w:val="16"/>
                <w:szCs w:val="16"/>
              </w:rPr>
            </w:rPrChange>
          </w:rPr>
          <w:t>函数转换为可调用对象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462" w:author="Martin Ma" w:date="2025-08-17T17:20:00Z" w16du:dateUtc="2025-08-18T00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07904102" w14:textId="77777777" w:rsidR="00652ED0" w:rsidRPr="006B407F" w:rsidRDefault="00652ED0" w:rsidP="00652ED0">
      <w:pPr>
        <w:rPr>
          <w:ins w:id="2463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64" w:author="Martin Ma" w:date="2025-08-17T17:20:00Z" w16du:dateUtc="2025-08-18T00:20:00Z">
            <w:rPr>
              <w:ins w:id="2465" w:author="Martin Ma" w:date="2025-08-17T17:18:00Z" w16du:dateUtc="2025-08-18T00:18:00Z"/>
              <w:rFonts w:hint="eastAsia"/>
              <w:sz w:val="16"/>
              <w:szCs w:val="16"/>
            </w:rPr>
          </w:rPrChange>
        </w:rPr>
      </w:pPr>
    </w:p>
    <w:p w14:paraId="441AA7D8" w14:textId="75B7542D" w:rsidR="00652ED0" w:rsidRPr="006B407F" w:rsidRDefault="00652ED0">
      <w:pPr>
        <w:ind w:firstLine="320"/>
        <w:rPr>
          <w:ins w:id="2466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467" w:author="Martin Ma" w:date="2025-08-17T17:20:00Z" w16du:dateUtc="2025-08-18T00:20:00Z">
            <w:rPr>
              <w:ins w:id="2468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469" w:author="Martin Ma" w:date="2025-08-17T17:19:00Z" w16du:dateUtc="2025-08-18T00:19:00Z">
          <w:pPr/>
        </w:pPrChange>
      </w:pPr>
      <w:ins w:id="2470" w:author="Martin Ma" w:date="2025-08-17T17:19:00Z" w16du:dateUtc="2025-08-18T00:19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71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Note that: </w:t>
        </w:r>
      </w:ins>
      <w:ins w:id="2472" w:author="Martin Ma" w:date="2025-08-17T17:18:00Z" w16du:dateUtc="2025-08-18T00:18:00Z"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73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普通的值捕获默认是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74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 xml:space="preserve">const, 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75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要修改它们需要</w:t>
        </w:r>
        <w:r w:rsidRPr="006B407F">
          <w:rPr>
            <w:rFonts w:ascii="Times New Roman" w:hAnsi="Times New Roman" w:cs="Times New Roman" w:hint="eastAsia"/>
            <w:color w:val="EE0000"/>
            <w:sz w:val="16"/>
            <w:szCs w:val="16"/>
            <w:rPrChange w:id="2476" w:author="Martin Ma" w:date="2025-08-17T17:21:00Z" w16du:dateUtc="2025-08-18T00:21:00Z">
              <w:rPr>
                <w:rFonts w:hint="eastAsia"/>
                <w:sz w:val="16"/>
                <w:szCs w:val="16"/>
              </w:rPr>
            </w:rPrChange>
          </w:rPr>
          <w:t>mutable</w:t>
        </w:r>
      </w:ins>
    </w:p>
    <w:p w14:paraId="3B48A828" w14:textId="152542C7" w:rsidR="00652ED0" w:rsidRDefault="008027D5" w:rsidP="00652ED0">
      <w:pPr>
        <w:rPr>
          <w:ins w:id="2477" w:author="Martin Ma" w:date="2025-08-17T17:19:00Z" w16du:dateUtc="2025-08-18T00:19:00Z"/>
          <w:rFonts w:hint="eastAsia"/>
          <w:sz w:val="16"/>
          <w:szCs w:val="16"/>
        </w:rPr>
      </w:pPr>
      <w:ins w:id="2478" w:author="Martin Ma" w:date="2025-08-17T17:19:00Z" w16du:dateUtc="2025-08-18T00:19:00Z">
        <w:r w:rsidRPr="006B407F">
          <w:rPr>
            <w:rFonts w:hint="eastAsia"/>
            <w:noProof/>
            <w:color w:val="EE0000"/>
            <w:sz w:val="16"/>
            <w:szCs w:val="16"/>
            <w:rPrChange w:id="2479" w:author="Martin Ma" w:date="2025-08-17T17:21:00Z" w16du:dateUtc="2025-08-18T00:21:00Z">
              <w:rPr>
                <w:rFonts w:hint="eastAsia"/>
                <w:noProof/>
                <w:sz w:val="16"/>
                <w:szCs w:val="16"/>
              </w:rPr>
            </w:rPrChange>
          </w:rPr>
          <mc:AlternateContent>
            <mc:Choice Requires="wps">
              <w:drawing>
                <wp:anchor distT="45720" distB="45720" distL="114300" distR="114300" simplePos="0" relativeHeight="251745280" behindDoc="1" locked="0" layoutInCell="1" allowOverlap="1" wp14:anchorId="1BD2C351" wp14:editId="0843F7EC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48895</wp:posOffset>
                  </wp:positionV>
                  <wp:extent cx="4203700" cy="1136650"/>
                  <wp:effectExtent l="0" t="0" r="25400" b="25400"/>
                  <wp:wrapNone/>
                  <wp:docPr id="48177921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3700" cy="1136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C63086" w14:textId="77777777" w:rsidR="00652ED0" w:rsidRPr="00652ED0" w:rsidRDefault="00652ED0" w:rsidP="00652ED0">
                              <w:pPr>
                                <w:rPr>
                                  <w:ins w:id="2480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481" w:author="Martin Ma" w:date="2025-08-17T17:19:00Z" w16du:dateUtc="2025-08-18T00:19:00Z">
                                    <w:rPr>
                                      <w:ins w:id="2482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48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8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int x = </w:t>
                                </w:r>
                                <w:proofErr w:type="gram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8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0;</w:t>
                                </w:r>
                                <w:proofErr w:type="gramEnd"/>
                              </w:ins>
                            </w:p>
                            <w:p w14:paraId="64402F03" w14:textId="77777777" w:rsidR="00652ED0" w:rsidRPr="00652ED0" w:rsidRDefault="00652ED0" w:rsidP="00652ED0">
                              <w:pPr>
                                <w:rPr>
                                  <w:ins w:id="2486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487" w:author="Martin Ma" w:date="2025-08-17T17:19:00Z" w16du:dateUtc="2025-08-18T00:19:00Z">
                                    <w:rPr>
                                      <w:ins w:id="2488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489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9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auto f = [x</w:t>
                                </w:r>
                                <w:proofErr w:type="gram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9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](</w:t>
                                </w:r>
                                <w:proofErr w:type="gram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9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) mutable {</w:t>
                                </w:r>
                              </w:ins>
                            </w:p>
                            <w:p w14:paraId="0D5877FC" w14:textId="35E8C841" w:rsidR="00652ED0" w:rsidRPr="00652ED0" w:rsidRDefault="00652ED0" w:rsidP="00652ED0">
                              <w:pPr>
                                <w:rPr>
                                  <w:ins w:id="2493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494" w:author="Martin Ma" w:date="2025-08-17T17:19:00Z" w16du:dateUtc="2025-08-18T00:19:00Z">
                                    <w:rPr>
                                      <w:ins w:id="2495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496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49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x++;  //</w:t>
                                </w:r>
                              </w:ins>
                              <w:ins w:id="2498" w:author="Martin Ma" w:date="2025-08-17T17:22:00Z" w16du:dateUtc="2025-08-18T00:22:00Z">
                                <w:r w:rsidR="006B407F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此处</w:t>
                                </w:r>
                              </w:ins>
                              <w:ins w:id="2499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直接修改外部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2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如果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3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x+=5;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则是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lambda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内部的局部变量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不是外部的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0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</w:t>
                                </w:r>
                              </w:ins>
                            </w:p>
                            <w:p w14:paraId="15FFB59F" w14:textId="77777777" w:rsidR="00652ED0" w:rsidRPr="00652ED0" w:rsidRDefault="00652ED0" w:rsidP="00652ED0">
                              <w:pPr>
                                <w:rPr>
                                  <w:ins w:id="2510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11" w:author="Martin Ma" w:date="2025-08-17T17:19:00Z" w16du:dateUtc="2025-08-18T00:19:00Z">
                                    <w:rPr>
                                      <w:ins w:id="2512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513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14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   return </w:t>
                                </w:r>
                                <w:proofErr w:type="gram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1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x;</w:t>
                                </w:r>
                                <w:proofErr w:type="gramEnd"/>
                              </w:ins>
                            </w:p>
                            <w:p w14:paraId="0DE75BA6" w14:textId="77777777" w:rsidR="00652ED0" w:rsidRPr="00652ED0" w:rsidRDefault="00652ED0" w:rsidP="00652ED0">
                              <w:pPr>
                                <w:rPr>
                                  <w:ins w:id="2516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17" w:author="Martin Ma" w:date="2025-08-17T17:19:00Z" w16du:dateUtc="2025-08-18T00:19:00Z">
                                    <w:rPr>
                                      <w:ins w:id="2518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ins w:id="2519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};</w:t>
                                </w:r>
                              </w:ins>
                            </w:p>
                            <w:p w14:paraId="7FB39C55" w14:textId="77777777" w:rsidR="00652ED0" w:rsidRPr="00652ED0" w:rsidRDefault="00652ED0" w:rsidP="00652ED0">
                              <w:pPr>
                                <w:rPr>
                                  <w:ins w:id="2521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22" w:author="Martin Ma" w:date="2025-08-17T17:19:00Z" w16du:dateUtc="2025-08-18T00:19:00Z">
                                    <w:rPr>
                                      <w:ins w:id="2523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2524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cout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&lt;&lt; f() &lt;&lt; </w:t>
                                </w:r>
                                <w:proofErr w:type="spell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endl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2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3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1</w:t>
                                </w:r>
                              </w:ins>
                            </w:p>
                            <w:p w14:paraId="28816F74" w14:textId="77777777" w:rsidR="00652ED0" w:rsidRPr="00652ED0" w:rsidRDefault="00652ED0" w:rsidP="00652ED0">
                              <w:pPr>
                                <w:rPr>
                                  <w:ins w:id="2531" w:author="Martin Ma" w:date="2025-08-17T17:19:00Z" w16du:dateUtc="2025-08-18T00:19:00Z"/>
                                  <w:rFonts w:ascii="Times New Roman" w:hAnsi="Times New Roman" w:cs="Times New Roman" w:hint="eastAsia"/>
                                  <w:sz w:val="16"/>
                                  <w:szCs w:val="16"/>
                                  <w:rPrChange w:id="2532" w:author="Martin Ma" w:date="2025-08-17T17:19:00Z" w16du:dateUtc="2025-08-18T00:19:00Z">
                                    <w:rPr>
                                      <w:ins w:id="2533" w:author="Martin Ma" w:date="2025-08-17T17:19:00Z" w16du:dateUtc="2025-08-18T00:19:00Z"/>
                                      <w:rFonts w:hint="eastAsia"/>
                                      <w:sz w:val="16"/>
                                      <w:szCs w:val="16"/>
                                    </w:rPr>
                                  </w:rPrChange>
                                </w:rPr>
                              </w:pPr>
                              <w:proofErr w:type="spellStart"/>
                              <w:ins w:id="2534" w:author="Martin Ma" w:date="2025-08-17T17:19:00Z" w16du:dateUtc="2025-08-18T00:19:00Z"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35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cout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36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&lt;&lt; f() &lt;&lt; </w:t>
                                </w:r>
                                <w:proofErr w:type="spellStart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37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endl</w:t>
                                </w:r>
                                <w:proofErr w:type="spellEnd"/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38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; // 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39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输出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40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 xml:space="preserve"> 2</w:t>
                                </w:r>
                                <w:r w:rsidRPr="00652ED0"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  <w:rPrChange w:id="2541" w:author="Martin Ma" w:date="2025-08-17T17:19:00Z" w16du:dateUtc="2025-08-18T00:19:00Z"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</w:rPrChange>
                                  </w:rPr>
                                  <w:t>（修改的是内部副本）</w:t>
                                </w:r>
                              </w:ins>
                            </w:p>
                            <w:p w14:paraId="6F9A482D" w14:textId="069596B5" w:rsidR="00652ED0" w:rsidRPr="00652ED0" w:rsidRDefault="00652ED0">
                              <w:pPr>
                                <w:pStyle w:val="af"/>
                                <w:rPr>
                                  <w:rFonts w:ascii="Times New Roman" w:hAnsi="Times New Roman" w:cs="Times New Roman" w:hint="eastAsia"/>
                                  <w:rPrChange w:id="2542" w:author="Martin Ma" w:date="2025-08-17T17:19:00Z" w16du:dateUtc="2025-08-18T00:19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pPrChange w:id="2543" w:author="Martin Ma" w:date="2025-08-17T17:19:00Z" w16du:dateUtc="2025-08-18T00:1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BD2C351" id="_x0000_s1058" type="#_x0000_t202" style="position:absolute;left:0;text-align:left;margin-left:14.3pt;margin-top:3.85pt;width:331pt;height:89.5pt;z-index:-251571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" filled="f" strokecolor="black [3213]" strokeweight="1.5pt">
                  <v:textbox>
                    <w:txbxContent>
                      <w:p w14:paraId="0EC63086" w14:textId="77777777" w:rsidR="00652ED0" w:rsidRPr="00652ED0" w:rsidRDefault="00652ED0" w:rsidP="00652ED0">
                        <w:pPr>
                          <w:rPr>
                            <w:ins w:id="2544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45" w:author="Martin Ma" w:date="2025-08-17T17:19:00Z" w16du:dateUtc="2025-08-18T00:19:00Z">
                              <w:rPr>
                                <w:ins w:id="254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4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4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int x = </w:t>
                          </w:r>
                          <w:proofErr w:type="gram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4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0;</w:t>
                          </w:r>
                          <w:proofErr w:type="gramEnd"/>
                        </w:ins>
                      </w:p>
                      <w:p w14:paraId="64402F03" w14:textId="77777777" w:rsidR="00652ED0" w:rsidRPr="00652ED0" w:rsidRDefault="00652ED0" w:rsidP="00652ED0">
                        <w:pPr>
                          <w:rPr>
                            <w:ins w:id="2550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51" w:author="Martin Ma" w:date="2025-08-17T17:19:00Z" w16du:dateUtc="2025-08-18T00:19:00Z">
                              <w:rPr>
                                <w:ins w:id="2552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53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5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auto f = [x</w:t>
                          </w:r>
                          <w:proofErr w:type="gram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5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](</w:t>
                          </w:r>
                          <w:proofErr w:type="gram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5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) mutable {</w:t>
                          </w:r>
                        </w:ins>
                      </w:p>
                      <w:p w14:paraId="0D5877FC" w14:textId="35E8C841" w:rsidR="00652ED0" w:rsidRPr="00652ED0" w:rsidRDefault="00652ED0" w:rsidP="00652ED0">
                        <w:pPr>
                          <w:rPr>
                            <w:ins w:id="2557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58" w:author="Martin Ma" w:date="2025-08-17T17:19:00Z" w16du:dateUtc="2025-08-18T00:19:00Z">
                              <w:rPr>
                                <w:ins w:id="2559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60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6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x++;  //</w:t>
                          </w:r>
                        </w:ins>
                        <w:ins w:id="2562" w:author="Martin Ma" w:date="2025-08-17T17:22:00Z" w16du:dateUtc="2025-08-18T00:22:00Z">
                          <w:r w:rsidR="006B407F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此处</w:t>
                          </w:r>
                        </w:ins>
                        <w:ins w:id="2563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6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直接修改外部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6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66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如果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67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x+=5;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6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则是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6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lambda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7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内部的局部变量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7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7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不是外部的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7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</w:t>
                          </w:r>
                        </w:ins>
                      </w:p>
                      <w:p w14:paraId="15FFB59F" w14:textId="77777777" w:rsidR="00652ED0" w:rsidRPr="00652ED0" w:rsidRDefault="00652ED0" w:rsidP="00652ED0">
                        <w:pPr>
                          <w:rPr>
                            <w:ins w:id="2574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75" w:author="Martin Ma" w:date="2025-08-17T17:19:00Z" w16du:dateUtc="2025-08-18T00:19:00Z">
                              <w:rPr>
                                <w:ins w:id="2576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77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78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   return </w:t>
                          </w:r>
                          <w:proofErr w:type="gram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7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x;</w:t>
                          </w:r>
                          <w:proofErr w:type="gramEnd"/>
                        </w:ins>
                      </w:p>
                      <w:p w14:paraId="0DE75BA6" w14:textId="77777777" w:rsidR="00652ED0" w:rsidRPr="00652ED0" w:rsidRDefault="00652ED0" w:rsidP="00652ED0">
                        <w:pPr>
                          <w:rPr>
                            <w:ins w:id="2580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81" w:author="Martin Ma" w:date="2025-08-17T17:19:00Z" w16du:dateUtc="2025-08-18T00:19:00Z">
                              <w:rPr>
                                <w:ins w:id="2582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ins w:id="2583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};</w:t>
                          </w:r>
                        </w:ins>
                      </w:p>
                      <w:p w14:paraId="7FB39C55" w14:textId="77777777" w:rsidR="00652ED0" w:rsidRPr="00652ED0" w:rsidRDefault="00652ED0" w:rsidP="00652ED0">
                        <w:pPr>
                          <w:rPr>
                            <w:ins w:id="2585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86" w:author="Martin Ma" w:date="2025-08-17T17:19:00Z" w16du:dateUtc="2025-08-18T00:19:00Z">
                              <w:rPr>
                                <w:ins w:id="2587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proofErr w:type="spellStart"/>
                        <w:ins w:id="2588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8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cout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9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&lt;&lt; f() &lt;&lt; </w:t>
                          </w:r>
                          <w:proofErr w:type="spell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9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endl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9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9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9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1</w:t>
                          </w:r>
                        </w:ins>
                      </w:p>
                      <w:p w14:paraId="28816F74" w14:textId="77777777" w:rsidR="00652ED0" w:rsidRPr="00652ED0" w:rsidRDefault="00652ED0" w:rsidP="00652ED0">
                        <w:pPr>
                          <w:rPr>
                            <w:ins w:id="2595" w:author="Martin Ma" w:date="2025-08-17T17:19:00Z" w16du:dateUtc="2025-08-18T00:19:00Z"/>
                            <w:rFonts w:ascii="Times New Roman" w:hAnsi="Times New Roman" w:cs="Times New Roman" w:hint="eastAsia"/>
                            <w:sz w:val="16"/>
                            <w:szCs w:val="16"/>
                            <w:rPrChange w:id="2596" w:author="Martin Ma" w:date="2025-08-17T17:19:00Z" w16du:dateUtc="2025-08-18T00:19:00Z">
                              <w:rPr>
                                <w:ins w:id="2597" w:author="Martin Ma" w:date="2025-08-17T17:19:00Z" w16du:dateUtc="2025-08-18T00:19:00Z"/>
                                <w:rFonts w:hint="eastAsia"/>
                                <w:sz w:val="16"/>
                                <w:szCs w:val="16"/>
                              </w:rPr>
                            </w:rPrChange>
                          </w:rPr>
                        </w:pPr>
                        <w:proofErr w:type="spellStart"/>
                        <w:ins w:id="2598" w:author="Martin Ma" w:date="2025-08-17T17:19:00Z" w16du:dateUtc="2025-08-18T00:19:00Z"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599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cout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00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&lt;&lt; f() &lt;&lt; </w:t>
                          </w:r>
                          <w:proofErr w:type="spellStart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01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endl</w:t>
                          </w:r>
                          <w:proofErr w:type="spellEnd"/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02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; // 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03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输出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04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 xml:space="preserve"> 2</w:t>
                          </w:r>
                          <w:r w:rsidRPr="00652ED0"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  <w:rPrChange w:id="2605" w:author="Martin Ma" w:date="2025-08-17T17:19:00Z" w16du:dateUtc="2025-08-18T00:19:00Z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</w:rPrChange>
                            </w:rPr>
                            <w:t>（修改的是内部副本）</w:t>
                          </w:r>
                        </w:ins>
                      </w:p>
                      <w:p w14:paraId="6F9A482D" w14:textId="069596B5" w:rsidR="00652ED0" w:rsidRPr="00652ED0" w:rsidRDefault="00652ED0">
                        <w:pPr>
                          <w:pStyle w:val="af"/>
                          <w:rPr>
                            <w:rFonts w:ascii="Times New Roman" w:hAnsi="Times New Roman" w:cs="Times New Roman" w:hint="eastAsia"/>
                            <w:rPrChange w:id="2606" w:author="Martin Ma" w:date="2025-08-17T17:19:00Z" w16du:dateUtc="2025-08-18T00:19:00Z">
                              <w:rPr>
                                <w:rFonts w:hint="eastAsia"/>
                              </w:rPr>
                            </w:rPrChange>
                          </w:rPr>
                          <w:pPrChange w:id="2607" w:author="Martin Ma" w:date="2025-08-17T17:19:00Z" w16du:dateUtc="2025-08-18T00:1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2A4E597" w14:textId="5942F37A" w:rsidR="00652ED0" w:rsidRDefault="00652ED0" w:rsidP="00652ED0">
      <w:pPr>
        <w:rPr>
          <w:ins w:id="2608" w:author="Martin Ma" w:date="2025-08-17T17:19:00Z" w16du:dateUtc="2025-08-18T00:19:00Z"/>
          <w:rFonts w:hint="eastAsia"/>
          <w:sz w:val="16"/>
          <w:szCs w:val="16"/>
        </w:rPr>
      </w:pPr>
    </w:p>
    <w:p w14:paraId="2DDD3DB4" w14:textId="77777777" w:rsidR="00652ED0" w:rsidRDefault="00652ED0" w:rsidP="00652ED0">
      <w:pPr>
        <w:rPr>
          <w:ins w:id="2609" w:author="Martin Ma" w:date="2025-08-17T17:19:00Z" w16du:dateUtc="2025-08-18T00:19:00Z"/>
          <w:rFonts w:hint="eastAsia"/>
          <w:sz w:val="16"/>
          <w:szCs w:val="16"/>
        </w:rPr>
      </w:pPr>
    </w:p>
    <w:p w14:paraId="45E6B424" w14:textId="77777777" w:rsidR="00652ED0" w:rsidRDefault="00652ED0" w:rsidP="00652ED0">
      <w:pPr>
        <w:rPr>
          <w:ins w:id="2610" w:author="Martin Ma" w:date="2025-08-17T17:19:00Z" w16du:dateUtc="2025-08-18T00:19:00Z"/>
          <w:rFonts w:hint="eastAsia"/>
          <w:sz w:val="16"/>
          <w:szCs w:val="16"/>
        </w:rPr>
      </w:pPr>
    </w:p>
    <w:p w14:paraId="2DDAD18E" w14:textId="77777777" w:rsidR="00652ED0" w:rsidRDefault="00652ED0" w:rsidP="00652ED0">
      <w:pPr>
        <w:rPr>
          <w:ins w:id="2611" w:author="Martin Ma" w:date="2025-08-17T17:20:00Z" w16du:dateUtc="2025-08-18T00:20:00Z"/>
          <w:rFonts w:hint="eastAsia"/>
          <w:sz w:val="16"/>
          <w:szCs w:val="16"/>
        </w:rPr>
      </w:pPr>
    </w:p>
    <w:p w14:paraId="0FF4CE8A" w14:textId="77777777" w:rsidR="006B407F" w:rsidRDefault="006B407F" w:rsidP="00652ED0">
      <w:pPr>
        <w:rPr>
          <w:ins w:id="2612" w:author="Martin Ma" w:date="2025-08-17T17:20:00Z" w16du:dateUtc="2025-08-18T00:20:00Z"/>
          <w:rFonts w:hint="eastAsia"/>
          <w:sz w:val="16"/>
          <w:szCs w:val="16"/>
        </w:rPr>
      </w:pPr>
    </w:p>
    <w:p w14:paraId="4310A90F" w14:textId="77777777" w:rsidR="006B407F" w:rsidRDefault="006B407F" w:rsidP="00652ED0">
      <w:pPr>
        <w:rPr>
          <w:ins w:id="2613" w:author="Martin Ma" w:date="2025-08-17T17:20:00Z" w16du:dateUtc="2025-08-18T00:20:00Z"/>
          <w:rFonts w:hint="eastAsia"/>
          <w:sz w:val="16"/>
          <w:szCs w:val="16"/>
        </w:rPr>
      </w:pPr>
    </w:p>
    <w:p w14:paraId="42524752" w14:textId="77777777" w:rsidR="006B407F" w:rsidRDefault="006B407F" w:rsidP="00652ED0">
      <w:pPr>
        <w:rPr>
          <w:ins w:id="2614" w:author="Martin Ma" w:date="2025-08-17T17:20:00Z" w16du:dateUtc="2025-08-18T00:20:00Z"/>
          <w:rFonts w:hint="eastAsia"/>
          <w:sz w:val="16"/>
          <w:szCs w:val="16"/>
        </w:rPr>
      </w:pPr>
    </w:p>
    <w:p w14:paraId="47DF77FC" w14:textId="77777777" w:rsidR="008027D5" w:rsidRPr="00652ED0" w:rsidRDefault="008027D5" w:rsidP="00652ED0">
      <w:pPr>
        <w:rPr>
          <w:ins w:id="2615" w:author="Martin Ma" w:date="2025-08-17T17:18:00Z" w16du:dateUtc="2025-08-18T00:18:00Z"/>
          <w:rFonts w:hint="eastAsia"/>
          <w:sz w:val="16"/>
          <w:szCs w:val="16"/>
        </w:rPr>
      </w:pPr>
    </w:p>
    <w:p w14:paraId="6D67E863" w14:textId="25249CF5" w:rsidR="00652ED0" w:rsidRPr="008027D5" w:rsidRDefault="00652ED0">
      <w:pPr>
        <w:spacing w:line="276" w:lineRule="auto"/>
        <w:ind w:firstLineChars="200" w:firstLine="320"/>
        <w:rPr>
          <w:ins w:id="2616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617" w:author="Martin Ma" w:date="2025-08-17T17:25:00Z" w16du:dateUtc="2025-08-18T00:25:00Z">
            <w:rPr>
              <w:ins w:id="2618" w:author="Martin Ma" w:date="2025-08-17T17:18:00Z" w16du:dateUtc="2025-08-18T00:18:00Z"/>
              <w:rFonts w:hint="eastAsia"/>
              <w:sz w:val="16"/>
              <w:szCs w:val="16"/>
            </w:rPr>
          </w:rPrChange>
        </w:rPr>
        <w:pPrChange w:id="2619" w:author="Martin Ma" w:date="2025-08-17T17:25:00Z" w16du:dateUtc="2025-08-18T00:25:00Z">
          <w:pPr/>
        </w:pPrChange>
      </w:pPr>
      <w:ins w:id="2620" w:author="Martin Ma" w:date="2025-08-17T17:18:00Z" w16du:dateUtc="2025-08-18T00:18:00Z">
        <w:r w:rsidRPr="008027D5">
          <w:rPr>
            <w:rFonts w:ascii="Times New Roman" w:hAnsi="Times New Roman" w:cs="Times New Roman" w:hint="eastAsia"/>
            <w:sz w:val="16"/>
            <w:szCs w:val="16"/>
            <w:rPrChange w:id="2621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批量捕获</w:t>
        </w:r>
        <w:proofErr w:type="gramStart"/>
        <w:r w:rsidRPr="008027D5">
          <w:rPr>
            <w:rFonts w:ascii="Times New Roman" w:hAnsi="Times New Roman" w:cs="Times New Roman" w:hint="eastAsia"/>
            <w:sz w:val="16"/>
            <w:szCs w:val="16"/>
            <w:rPrChange w:id="2622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外部值</w:t>
        </w:r>
        <w:proofErr w:type="gramEnd"/>
        <w:r w:rsidRPr="008027D5">
          <w:rPr>
            <w:rFonts w:ascii="Times New Roman" w:hAnsi="Times New Roman" w:cs="Times New Roman" w:hint="eastAsia"/>
            <w:sz w:val="16"/>
            <w:szCs w:val="16"/>
            <w:rPrChange w:id="2623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624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大量使用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625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lambda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626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外部变量</w:t>
        </w:r>
        <w:r w:rsidRPr="008027D5">
          <w:rPr>
            <w:rFonts w:ascii="Times New Roman" w:hAnsi="Times New Roman" w:cs="Times New Roman" w:hint="eastAsia"/>
            <w:sz w:val="16"/>
            <w:szCs w:val="16"/>
            <w:rPrChange w:id="2627" w:author="Martin Ma" w:date="2025-08-17T17:25:00Z" w16du:dateUtc="2025-08-18T00:25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64B0058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628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629" w:author="Martin Ma" w:date="2025-08-17T17:23:00Z" w16du:dateUtc="2025-08-18T00:23:00Z">
            <w:rPr>
              <w:ins w:id="2630" w:author="Martin Ma" w:date="2025-08-17T17:18:00Z" w16du:dateUtc="2025-08-18T00:18:00Z"/>
              <w:rFonts w:hint="eastAsia"/>
            </w:rPr>
          </w:rPrChange>
        </w:rPr>
        <w:pPrChange w:id="2631" w:author="Martin Ma" w:date="2025-08-17T17:23:00Z" w16du:dateUtc="2025-08-18T00:23:00Z">
          <w:pPr/>
        </w:pPrChange>
      </w:pPr>
      <w:ins w:id="2632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633" w:author="Martin Ma" w:date="2025-08-17T17:23:00Z" w16du:dateUtc="2025-08-18T00:23:00Z">
              <w:rPr>
                <w:rFonts w:hint="eastAsia"/>
              </w:rPr>
            </w:rPrChange>
          </w:rPr>
          <w:t>[=]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34" w:author="Martin Ma" w:date="2025-08-17T17:23:00Z" w16du:dateUtc="2025-08-18T00:23:00Z">
              <w:rPr>
                <w:rFonts w:hint="eastAsia"/>
              </w:rPr>
            </w:rPrChange>
          </w:rPr>
          <w:t>：按值捕获所有外部变量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35" w:author="Martin Ma" w:date="2025-08-17T17:23:00Z" w16du:dateUtc="2025-08-18T00:23:00Z">
              <w:rPr>
                <w:rFonts w:hint="eastAsia"/>
              </w:rPr>
            </w:rPrChange>
          </w:rPr>
          <w:t xml:space="preserve">,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36" w:author="Martin Ma" w:date="2025-08-17T17:23:00Z" w16du:dateUtc="2025-08-18T00:23:00Z">
              <w:rPr>
                <w:rFonts w:hint="eastAsia"/>
              </w:rPr>
            </w:rPrChange>
          </w:rPr>
          <w:t>默认为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37" w:author="Martin Ma" w:date="2025-08-17T17:23:00Z" w16du:dateUtc="2025-08-18T00:23:00Z">
              <w:rPr>
                <w:rFonts w:hint="eastAsia"/>
              </w:rPr>
            </w:rPrChange>
          </w:rPr>
          <w:t>const</w:t>
        </w:r>
      </w:ins>
    </w:p>
    <w:p w14:paraId="46591CD7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638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639" w:author="Martin Ma" w:date="2025-08-17T17:23:00Z" w16du:dateUtc="2025-08-18T00:23:00Z">
            <w:rPr>
              <w:ins w:id="2640" w:author="Martin Ma" w:date="2025-08-17T17:18:00Z" w16du:dateUtc="2025-08-18T00:18:00Z"/>
              <w:rFonts w:hint="eastAsia"/>
            </w:rPr>
          </w:rPrChange>
        </w:rPr>
        <w:pPrChange w:id="2641" w:author="Martin Ma" w:date="2025-08-17T17:23:00Z" w16du:dateUtc="2025-08-18T00:23:00Z">
          <w:pPr/>
        </w:pPrChange>
      </w:pPr>
      <w:ins w:id="2642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643" w:author="Martin Ma" w:date="2025-08-17T17:23:00Z" w16du:dateUtc="2025-08-18T00:23:00Z">
              <w:rPr>
                <w:rFonts w:hint="eastAsia"/>
              </w:rPr>
            </w:rPrChange>
          </w:rPr>
          <w:t>[&amp;]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44" w:author="Martin Ma" w:date="2025-08-17T17:23:00Z" w16du:dateUtc="2025-08-18T00:23:00Z">
              <w:rPr>
                <w:rFonts w:hint="eastAsia"/>
              </w:rPr>
            </w:rPrChange>
          </w:rPr>
          <w:t>：按引用捕获所有外部变量</w:t>
        </w:r>
      </w:ins>
    </w:p>
    <w:p w14:paraId="63B43B05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645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646" w:author="Martin Ma" w:date="2025-08-17T17:23:00Z" w16du:dateUtc="2025-08-18T00:23:00Z">
            <w:rPr>
              <w:ins w:id="2647" w:author="Martin Ma" w:date="2025-08-17T17:18:00Z" w16du:dateUtc="2025-08-18T00:18:00Z"/>
              <w:rFonts w:hint="eastAsia"/>
            </w:rPr>
          </w:rPrChange>
        </w:rPr>
        <w:pPrChange w:id="2648" w:author="Martin Ma" w:date="2025-08-17T17:23:00Z" w16du:dateUtc="2025-08-18T00:23:00Z">
          <w:pPr/>
        </w:pPrChange>
      </w:pPr>
      <w:ins w:id="2649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650" w:author="Martin Ma" w:date="2025-08-17T17:23:00Z" w16du:dateUtc="2025-08-18T00:23:00Z">
              <w:rPr>
                <w:rFonts w:hint="eastAsia"/>
              </w:rPr>
            </w:rPrChange>
          </w:rPr>
          <w:t>[=, &amp;x]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51" w:author="Martin Ma" w:date="2025-08-17T17:23:00Z" w16du:dateUtc="2025-08-18T00:23:00Z">
              <w:rPr>
                <w:rFonts w:hint="eastAsia"/>
              </w:rPr>
            </w:rPrChange>
          </w:rPr>
          <w:t>：默认值捕获，但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52" w:author="Martin Ma" w:date="2025-08-17T17:23:00Z" w16du:dateUtc="2025-08-18T00:23:00Z">
              <w:rPr>
                <w:rFonts w:hint="eastAsia"/>
              </w:rPr>
            </w:rPrChange>
          </w:rPr>
          <w:t xml:space="preserve"> x 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53" w:author="Martin Ma" w:date="2025-08-17T17:23:00Z" w16du:dateUtc="2025-08-18T00:23:00Z">
              <w:rPr>
                <w:rFonts w:hint="eastAsia"/>
              </w:rPr>
            </w:rPrChange>
          </w:rPr>
          <w:t>用引用捕获</w:t>
        </w:r>
      </w:ins>
    </w:p>
    <w:p w14:paraId="144923A2" w14:textId="77777777" w:rsidR="00652ED0" w:rsidRPr="006B407F" w:rsidRDefault="00652ED0">
      <w:pPr>
        <w:pStyle w:val="a9"/>
        <w:numPr>
          <w:ilvl w:val="0"/>
          <w:numId w:val="6"/>
        </w:numPr>
        <w:ind w:left="567" w:hanging="193"/>
        <w:rPr>
          <w:ins w:id="2654" w:author="Martin Ma" w:date="2025-08-17T17:18:00Z" w16du:dateUtc="2025-08-18T00:18:00Z"/>
          <w:rFonts w:ascii="Times New Roman" w:hAnsi="Times New Roman" w:cs="Times New Roman" w:hint="eastAsia"/>
          <w:sz w:val="16"/>
          <w:szCs w:val="16"/>
          <w:rPrChange w:id="2655" w:author="Martin Ma" w:date="2025-08-17T17:23:00Z" w16du:dateUtc="2025-08-18T00:23:00Z">
            <w:rPr>
              <w:ins w:id="2656" w:author="Martin Ma" w:date="2025-08-17T17:18:00Z" w16du:dateUtc="2025-08-18T00:18:00Z"/>
              <w:rFonts w:hint="eastAsia"/>
            </w:rPr>
          </w:rPrChange>
        </w:rPr>
        <w:pPrChange w:id="2657" w:author="Martin Ma" w:date="2025-08-17T17:23:00Z" w16du:dateUtc="2025-08-18T00:23:00Z">
          <w:pPr/>
        </w:pPrChange>
      </w:pPr>
      <w:ins w:id="2658" w:author="Martin Ma" w:date="2025-08-17T17:18:00Z" w16du:dateUtc="2025-08-18T00:18:00Z">
        <w:r w:rsidRPr="006B407F">
          <w:rPr>
            <w:rFonts w:ascii="Times New Roman" w:hAnsi="Times New Roman" w:cs="Times New Roman" w:hint="eastAsia"/>
            <w:sz w:val="16"/>
            <w:szCs w:val="16"/>
            <w:rPrChange w:id="2659" w:author="Martin Ma" w:date="2025-08-17T17:23:00Z" w16du:dateUtc="2025-08-18T00:23:00Z">
              <w:rPr>
                <w:rFonts w:hint="eastAsia"/>
              </w:rPr>
            </w:rPrChange>
          </w:rPr>
          <w:t>[&amp;, x]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60" w:author="Martin Ma" w:date="2025-08-17T17:23:00Z" w16du:dateUtc="2025-08-18T00:23:00Z">
              <w:rPr>
                <w:rFonts w:hint="eastAsia"/>
              </w:rPr>
            </w:rPrChange>
          </w:rPr>
          <w:t>：默认引用捕获，但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61" w:author="Martin Ma" w:date="2025-08-17T17:23:00Z" w16du:dateUtc="2025-08-18T00:23:00Z">
              <w:rPr>
                <w:rFonts w:hint="eastAsia"/>
              </w:rPr>
            </w:rPrChange>
          </w:rPr>
          <w:t>x</w:t>
        </w:r>
        <w:r w:rsidRPr="006B407F">
          <w:rPr>
            <w:rFonts w:ascii="Times New Roman" w:hAnsi="Times New Roman" w:cs="Times New Roman" w:hint="eastAsia"/>
            <w:sz w:val="16"/>
            <w:szCs w:val="16"/>
            <w:rPrChange w:id="2662" w:author="Martin Ma" w:date="2025-08-17T17:23:00Z" w16du:dateUtc="2025-08-18T00:23:00Z">
              <w:rPr>
                <w:rFonts w:hint="eastAsia"/>
              </w:rPr>
            </w:rPrChange>
          </w:rPr>
          <w:t>用值捕获</w:t>
        </w:r>
      </w:ins>
    </w:p>
    <w:p w14:paraId="7B658A02" w14:textId="137511B0" w:rsidR="00AF5D5C" w:rsidRPr="008027D5" w:rsidRDefault="006B407F">
      <w:pPr>
        <w:spacing w:line="360" w:lineRule="auto"/>
        <w:ind w:left="374"/>
        <w:rPr>
          <w:rFonts w:ascii="Times New Roman" w:hAnsi="Times New Roman" w:cs="Times New Roman" w:hint="eastAsia"/>
          <w:color w:val="EE0000"/>
          <w:sz w:val="16"/>
          <w:szCs w:val="16"/>
          <w:rPrChange w:id="2663" w:author="Martin Ma" w:date="2025-08-17T17:25:00Z" w16du:dateUtc="2025-08-18T00:25:00Z">
            <w:rPr>
              <w:rFonts w:hint="eastAsia"/>
            </w:rPr>
          </w:rPrChange>
        </w:rPr>
        <w:pPrChange w:id="2664" w:author="Martin Ma" w:date="2025-08-17T17:24:00Z" w16du:dateUtc="2025-08-18T00:24:00Z">
          <w:pPr/>
        </w:pPrChange>
      </w:pPr>
      <w:ins w:id="2665" w:author="Martin Ma" w:date="2025-08-17T17:24:00Z" w16du:dateUtc="2025-08-18T00:24:00Z">
        <w:r w:rsidRPr="008027D5">
          <w:rPr>
            <w:rFonts w:ascii="Times New Roman" w:hAnsi="Times New Roman" w:cs="Times New Roman"/>
            <w:color w:val="EE0000"/>
            <w:sz w:val="16"/>
            <w:szCs w:val="16"/>
            <w:rPrChange w:id="2666" w:author="Martin Ma" w:date="2025-08-17T17:25:00Z" w16du:dateUtc="2025-08-18T00:2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Note that: </w:t>
        </w:r>
      </w:ins>
      <w:ins w:id="2667" w:author="Martin Ma" w:date="2025-08-17T17:18:00Z" w16du:dateUtc="2025-08-18T00:18:00Z"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68" w:author="Martin Ma" w:date="2025-08-17T17:25:00Z" w16du:dateUtc="2025-08-18T00:25:00Z">
              <w:rPr>
                <w:rFonts w:hint="eastAsia"/>
              </w:rPr>
            </w:rPrChange>
          </w:rPr>
          <w:t>简写只会捕获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69" w:author="Martin Ma" w:date="2025-08-17T17:25:00Z" w16du:dateUtc="2025-08-18T00:25:00Z">
              <w:rPr>
                <w:rFonts w:hint="eastAsia"/>
              </w:rPr>
            </w:rPrChange>
          </w:rPr>
          <w:t>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70" w:author="Martin Ma" w:date="2025-08-17T17:25:00Z" w16du:dateUtc="2025-08-18T00:25:00Z">
              <w:rPr>
                <w:rFonts w:hint="eastAsia"/>
              </w:rPr>
            </w:rPrChange>
          </w:rPr>
          <w:t>里实际用到的变量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71" w:author="Martin Ma" w:date="2025-08-17T17:25:00Z" w16du:dateUtc="2025-08-18T00:25:00Z">
              <w:rPr>
                <w:rFonts w:hint="eastAsia"/>
              </w:rPr>
            </w:rPrChange>
          </w:rPr>
          <w:t xml:space="preserve">, 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72" w:author="Martin Ma" w:date="2025-08-17T17:25:00Z" w16du:dateUtc="2025-08-18T00:25:00Z">
              <w:rPr>
                <w:rFonts w:hint="eastAsia"/>
              </w:rPr>
            </w:rPrChange>
          </w:rPr>
          <w:t>避免捕获的值悬空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73" w:author="Martin Ma" w:date="2025-08-17T17:25:00Z" w16du:dateUtc="2025-08-18T00:25:00Z">
              <w:rPr>
                <w:rFonts w:hint="eastAsia"/>
              </w:rPr>
            </w:rPrChange>
          </w:rPr>
          <w:t>(Lambda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74" w:author="Martin Ma" w:date="2025-08-17T17:25:00Z" w16du:dateUtc="2025-08-18T00:25:00Z">
              <w:rPr>
                <w:rFonts w:hint="eastAsia"/>
              </w:rPr>
            </w:rPrChange>
          </w:rPr>
          <w:t>运行时</w:t>
        </w:r>
        <w:proofErr w:type="gramStart"/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75" w:author="Martin Ma" w:date="2025-08-17T17:25:00Z" w16du:dateUtc="2025-08-18T00:25:00Z">
              <w:rPr>
                <w:rFonts w:hint="eastAsia"/>
              </w:rPr>
            </w:rPrChange>
          </w:rPr>
          <w:t>外部值</w:t>
        </w:r>
        <w:proofErr w:type="gramEnd"/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76" w:author="Martin Ma" w:date="2025-08-17T17:25:00Z" w16du:dateUtc="2025-08-18T00:25:00Z">
              <w:rPr>
                <w:rFonts w:hint="eastAsia"/>
              </w:rPr>
            </w:rPrChange>
          </w:rPr>
          <w:t>已不存在</w:t>
        </w:r>
        <w:r w:rsidR="00652ED0" w:rsidRPr="008027D5">
          <w:rPr>
            <w:rFonts w:ascii="Times New Roman" w:hAnsi="Times New Roman" w:cs="Times New Roman" w:hint="eastAsia"/>
            <w:color w:val="EE0000"/>
            <w:sz w:val="16"/>
            <w:szCs w:val="16"/>
            <w:rPrChange w:id="2677" w:author="Martin Ma" w:date="2025-08-17T17:25:00Z" w16du:dateUtc="2025-08-18T00:25:00Z">
              <w:rPr>
                <w:rFonts w:hint="eastAsia"/>
              </w:rPr>
            </w:rPrChange>
          </w:rPr>
          <w:t>)</w:t>
        </w:r>
      </w:ins>
    </w:p>
    <w:p w14:paraId="43EDB1E3" w14:textId="77777777" w:rsidR="003856F1" w:rsidRPr="006B407F" w:rsidRDefault="003856F1">
      <w:pPr>
        <w:rPr>
          <w:rFonts w:hint="eastAsia"/>
          <w:sz w:val="16"/>
          <w:szCs w:val="16"/>
        </w:rPr>
      </w:pPr>
    </w:p>
    <w:p w14:paraId="4F68EC21" w14:textId="77777777" w:rsidR="003856F1" w:rsidRDefault="003856F1">
      <w:pPr>
        <w:rPr>
          <w:rFonts w:hint="eastAsia"/>
          <w:sz w:val="16"/>
          <w:szCs w:val="16"/>
        </w:rPr>
      </w:pPr>
    </w:p>
    <w:p w14:paraId="79B012AF" w14:textId="77777777" w:rsidR="003856F1" w:rsidRDefault="003856F1">
      <w:pPr>
        <w:rPr>
          <w:rFonts w:hint="eastAsia"/>
          <w:sz w:val="16"/>
          <w:szCs w:val="16"/>
        </w:rPr>
      </w:pPr>
    </w:p>
    <w:p w14:paraId="3EB0DA56" w14:textId="6811A6B6" w:rsidR="003856F1" w:rsidRPr="00C2549A" w:rsidRDefault="006A0DBA">
      <w:pPr>
        <w:spacing w:line="276" w:lineRule="auto"/>
        <w:rPr>
          <w:rFonts w:ascii="Times New Roman" w:hAnsi="Times New Roman" w:cs="Times New Roman" w:hint="eastAsia"/>
          <w:b/>
          <w:bCs/>
          <w:sz w:val="16"/>
          <w:szCs w:val="16"/>
          <w:rPrChange w:id="2678" w:author="Martin Ma" w:date="2025-08-17T17:30:00Z" w16du:dateUtc="2025-08-18T00:30:00Z">
            <w:rPr>
              <w:rFonts w:hint="eastAsia"/>
              <w:sz w:val="16"/>
              <w:szCs w:val="16"/>
            </w:rPr>
          </w:rPrChange>
        </w:rPr>
        <w:pPrChange w:id="2679" w:author="Martin Ma" w:date="2025-08-17T17:30:00Z" w16du:dateUtc="2025-08-18T00:30:00Z">
          <w:pPr/>
        </w:pPrChange>
      </w:pPr>
      <w:proofErr w:type="gramStart"/>
      <w:ins w:id="2680" w:author="Martin Ma" w:date="2025-08-17T17:29:00Z" w16du:dateUtc="2025-08-18T00:29:00Z">
        <w:r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681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5</w:t>
        </w:r>
      </w:ins>
      <w:ins w:id="2682" w:author="Martin Ma" w:date="2025-08-17T18:22:00Z" w16du:dateUtc="2025-08-18T01:22:00Z">
        <w:r w:rsidR="00763683"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 </w:t>
        </w:r>
        <w:r w:rsidR="00763683" w:rsidRPr="000E7984">
          <w:rPr>
            <w:rFonts w:ascii="Times New Roman" w:hAnsi="Times New Roman" w:cs="Times New Roman" w:hint="eastAsia"/>
            <w:b/>
            <w:bCs/>
            <w:color w:val="E8E8E8" w:themeColor="background2"/>
            <w:sz w:val="16"/>
            <w:szCs w:val="16"/>
          </w:rPr>
          <w:t>.</w:t>
        </w:r>
      </w:ins>
      <w:ins w:id="2683" w:author="Martin Ma" w:date="2025-08-17T17:30:00Z" w16du:dateUtc="2025-08-18T00:30:00Z">
        <w:r w:rsidR="00C2549A" w:rsidRPr="00C2549A">
          <w:rPr>
            <w:rFonts w:ascii="Times New Roman" w:hAnsi="Times New Roman" w:cs="Times New Roman" w:hint="eastAsia"/>
            <w:b/>
            <w:bCs/>
            <w:sz w:val="16"/>
            <w:szCs w:val="16"/>
            <w:rPrChange w:id="2684" w:author="Martin Ma" w:date="2025-08-17T17:30:00Z" w16du:dateUtc="2025-08-18T00:30:00Z">
              <w:rPr>
                <w:rFonts w:hint="eastAsia"/>
                <w:sz w:val="16"/>
                <w:szCs w:val="16"/>
              </w:rPr>
            </w:rPrChange>
          </w:rPr>
          <w:t>ADAPTORS</w:t>
        </w:r>
      </w:ins>
      <w:proofErr w:type="gramEnd"/>
    </w:p>
    <w:p w14:paraId="363BFF2E" w14:textId="1D693DC3" w:rsidR="003856F1" w:rsidRPr="0053171A" w:rsidRDefault="00C2549A">
      <w:pPr>
        <w:spacing w:line="276" w:lineRule="auto"/>
        <w:ind w:firstLineChars="50" w:firstLine="80"/>
        <w:rPr>
          <w:rFonts w:ascii="Times New Roman" w:hAnsi="Times New Roman" w:cs="Times New Roman" w:hint="eastAsia"/>
          <w:b/>
          <w:bCs/>
          <w:color w:val="0070C0"/>
          <w:sz w:val="16"/>
          <w:szCs w:val="16"/>
          <w:rPrChange w:id="2685" w:author="Martin Ma" w:date="2025-08-17T18:08:00Z" w16du:dateUtc="2025-08-18T01:08:00Z">
            <w:rPr>
              <w:rFonts w:hint="eastAsia"/>
              <w:sz w:val="16"/>
              <w:szCs w:val="16"/>
            </w:rPr>
          </w:rPrChange>
        </w:rPr>
        <w:pPrChange w:id="2686" w:author="Martin Ma" w:date="2025-08-17T17:31:00Z" w16du:dateUtc="2025-08-18T00:31:00Z">
          <w:pPr/>
        </w:pPrChange>
      </w:pPr>
      <w:ins w:id="2687" w:author="Martin Ma" w:date="2025-08-17T17:31:00Z" w16du:dateUtc="2025-08-18T00:31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688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(1) Container Adaptors</w:t>
        </w:r>
      </w:ins>
    </w:p>
    <w:p w14:paraId="7F704072" w14:textId="73FA6F3B" w:rsidR="003856F1" w:rsidRPr="0013410E" w:rsidRDefault="00C2549A">
      <w:pPr>
        <w:spacing w:line="276" w:lineRule="auto"/>
        <w:ind w:firstLineChars="250" w:firstLine="400"/>
        <w:rPr>
          <w:rFonts w:ascii="Times New Roman" w:hAnsi="Times New Roman" w:cs="Times New Roman" w:hint="eastAsia"/>
          <w:b/>
          <w:bCs/>
          <w:sz w:val="16"/>
          <w:szCs w:val="16"/>
          <w:rPrChange w:id="2689" w:author="Martin Ma" w:date="2025-08-17T17:38:00Z" w16du:dateUtc="2025-08-18T00:38:00Z">
            <w:rPr>
              <w:rFonts w:hint="eastAsia"/>
              <w:sz w:val="16"/>
              <w:szCs w:val="16"/>
            </w:rPr>
          </w:rPrChange>
        </w:rPr>
        <w:pPrChange w:id="2690" w:author="Martin Ma" w:date="2025-08-17T17:40:00Z" w16du:dateUtc="2025-08-18T00:40:00Z">
          <w:pPr/>
        </w:pPrChange>
      </w:pPr>
      <w:ins w:id="2691" w:author="Martin Ma" w:date="2025-08-17T17:32:00Z" w16du:dateUtc="2025-08-18T00:32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692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93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stack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94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后进先出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695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BD45A6A" w14:textId="55BD884F" w:rsidR="00C2549A" w:rsidRDefault="00C2549A" w:rsidP="00C2549A">
      <w:pPr>
        <w:ind w:left="400" w:firstLineChars="150" w:firstLine="240"/>
        <w:rPr>
          <w:ins w:id="2696" w:author="Martin Ma" w:date="2025-08-17T17:33:00Z" w16du:dateUtc="2025-08-18T00:33:00Z"/>
          <w:rFonts w:ascii="Times New Roman" w:hAnsi="Times New Roman" w:cs="Times New Roman"/>
          <w:sz w:val="16"/>
          <w:szCs w:val="16"/>
        </w:rPr>
      </w:pPr>
      <w:ins w:id="2697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69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69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00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01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02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0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vector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0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或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0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0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作为底层实现</w:t>
        </w:r>
      </w:ins>
      <w:ins w:id="2707" w:author="Martin Ma" w:date="2025-08-17T17:34:00Z" w16du:dateUtc="2025-08-18T00:3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Pr="000E7984">
          <w:rPr>
            <w:rFonts w:ascii="Times New Roman" w:hAnsi="Times New Roman" w:cs="Times New Roman"/>
            <w:sz w:val="16"/>
            <w:szCs w:val="16"/>
          </w:rPr>
          <w:t>不能直接遍历元素</w:t>
        </w:r>
      </w:ins>
    </w:p>
    <w:p w14:paraId="03C77CD8" w14:textId="7835C6C4" w:rsidR="00C2549A" w:rsidRPr="00C2549A" w:rsidRDefault="00C2549A">
      <w:pPr>
        <w:ind w:left="400" w:firstLineChars="150" w:firstLine="240"/>
        <w:rPr>
          <w:ins w:id="2708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09" w:author="Martin Ma" w:date="2025-08-17T17:33:00Z" w16du:dateUtc="2025-08-18T00:33:00Z">
            <w:rPr>
              <w:ins w:id="2710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711" w:author="Martin Ma" w:date="2025-08-17T17:33:00Z" w16du:dateUtc="2025-08-18T00:33:00Z">
          <w:pPr/>
        </w:pPrChange>
      </w:pPr>
      <w:ins w:id="2712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13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14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proofErr w:type="spellStart"/>
        <w:r w:rsidRPr="00C2549A">
          <w:rPr>
            <w:rFonts w:ascii="Times New Roman" w:hAnsi="Times New Roman" w:cs="Times New Roman" w:hint="eastAsia"/>
            <w:sz w:val="16"/>
            <w:szCs w:val="16"/>
            <w:rPrChange w:id="2715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C2549A">
          <w:rPr>
            <w:rFonts w:ascii="Times New Roman" w:hAnsi="Times New Roman" w:cs="Times New Roman" w:hint="eastAsia"/>
            <w:sz w:val="16"/>
            <w:szCs w:val="16"/>
            <w:rPrChange w:id="2716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proofErr w:type="spellStart"/>
        <w:r w:rsidRPr="00C2549A">
          <w:rPr>
            <w:rFonts w:ascii="Times New Roman" w:hAnsi="Times New Roman" w:cs="Times New Roman" w:hint="eastAsia"/>
            <w:sz w:val="16"/>
            <w:szCs w:val="16"/>
            <w:rPrChange w:id="2717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C2549A">
          <w:rPr>
            <w:rFonts w:ascii="Times New Roman" w:hAnsi="Times New Roman" w:cs="Times New Roman" w:hint="eastAsia"/>
            <w:sz w:val="16"/>
            <w:szCs w:val="16"/>
            <w:rPrChange w:id="271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, back, empty, size)</w:t>
        </w:r>
      </w:ins>
      <w:ins w:id="2719" w:author="Martin Ma" w:date="2025-08-17T17:33:00Z" w16du:dateUtc="2025-08-18T00:33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</w:p>
    <w:p w14:paraId="170D0FDC" w14:textId="77777777" w:rsidR="00C2549A" w:rsidRPr="00C2549A" w:rsidRDefault="00C2549A" w:rsidP="00C2549A">
      <w:pPr>
        <w:rPr>
          <w:ins w:id="2720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21" w:author="Martin Ma" w:date="2025-08-17T17:33:00Z" w16du:dateUtc="2025-08-18T00:33:00Z">
            <w:rPr>
              <w:ins w:id="2722" w:author="Martin Ma" w:date="2025-08-17T17:32:00Z" w16du:dateUtc="2025-08-18T00:32:00Z"/>
              <w:rFonts w:hint="eastAsia"/>
              <w:sz w:val="16"/>
              <w:szCs w:val="16"/>
            </w:rPr>
          </w:rPrChange>
        </w:rPr>
      </w:pPr>
    </w:p>
    <w:p w14:paraId="6B2636E6" w14:textId="77777777" w:rsidR="00C2549A" w:rsidRPr="00C2549A" w:rsidRDefault="00C2549A">
      <w:pPr>
        <w:ind w:left="220" w:firstLine="420"/>
        <w:rPr>
          <w:ins w:id="2723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24" w:author="Martin Ma" w:date="2025-08-17T17:33:00Z" w16du:dateUtc="2025-08-18T00:33:00Z">
            <w:rPr>
              <w:ins w:id="2725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726" w:author="Martin Ma" w:date="2025-08-17T17:34:00Z" w16du:dateUtc="2025-08-18T00:34:00Z">
          <w:pPr/>
        </w:pPrChange>
      </w:pPr>
      <w:ins w:id="2727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28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C2549A">
          <w:rPr>
            <w:rFonts w:ascii="Times New Roman" w:hAnsi="Times New Roman" w:cs="Times New Roman" w:hint="eastAsia"/>
            <w:sz w:val="16"/>
            <w:szCs w:val="16"/>
            <w:rPrChange w:id="2729" w:author="Martin Ma" w:date="2025-08-17T17:33:00Z" w16du:dateUtc="2025-08-18T00:33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414F670" w14:textId="3B57E3ED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730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31" w:author="Martin Ma" w:date="2025-08-17T17:34:00Z" w16du:dateUtc="2025-08-18T00:34:00Z">
            <w:rPr>
              <w:ins w:id="2732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733" w:author="Martin Ma" w:date="2025-08-17T17:35:00Z" w16du:dateUtc="2025-08-18T00:35:00Z">
          <w:pPr/>
        </w:pPrChange>
      </w:pPr>
      <w:ins w:id="2734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35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括号匹配</w:t>
        </w:r>
      </w:ins>
    </w:p>
    <w:p w14:paraId="233EFB49" w14:textId="0EAF0759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736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37" w:author="Martin Ma" w:date="2025-08-17T17:34:00Z" w16du:dateUtc="2025-08-18T00:34:00Z">
            <w:rPr>
              <w:ins w:id="2738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739" w:author="Martin Ma" w:date="2025-08-17T17:35:00Z" w16du:dateUtc="2025-08-18T00:35:00Z">
          <w:pPr/>
        </w:pPrChange>
      </w:pPr>
      <w:ins w:id="2740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41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深度优先搜索</w:t>
        </w:r>
      </w:ins>
      <w:ins w:id="2742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43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744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45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DFS</w:t>
        </w:r>
      </w:ins>
      <w:ins w:id="2746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47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423AD5C5" w14:textId="18CCF60F" w:rsidR="00C2549A" w:rsidRPr="00C2549A" w:rsidRDefault="00C2549A">
      <w:pPr>
        <w:pStyle w:val="a9"/>
        <w:numPr>
          <w:ilvl w:val="2"/>
          <w:numId w:val="7"/>
        </w:numPr>
        <w:ind w:left="1418" w:hanging="186"/>
        <w:rPr>
          <w:ins w:id="2748" w:author="Martin Ma" w:date="2025-08-17T17:32:00Z" w16du:dateUtc="2025-08-18T00:32:00Z"/>
          <w:rFonts w:ascii="Times New Roman" w:hAnsi="Times New Roman" w:cs="Times New Roman" w:hint="eastAsia"/>
          <w:sz w:val="16"/>
          <w:szCs w:val="16"/>
          <w:rPrChange w:id="2749" w:author="Martin Ma" w:date="2025-08-17T17:34:00Z" w16du:dateUtc="2025-08-18T00:34:00Z">
            <w:rPr>
              <w:ins w:id="2750" w:author="Martin Ma" w:date="2025-08-17T17:32:00Z" w16du:dateUtc="2025-08-18T00:32:00Z"/>
              <w:rFonts w:hint="eastAsia"/>
              <w:sz w:val="16"/>
              <w:szCs w:val="16"/>
            </w:rPr>
          </w:rPrChange>
        </w:rPr>
        <w:pPrChange w:id="2751" w:author="Martin Ma" w:date="2025-08-17T17:35:00Z" w16du:dateUtc="2025-08-18T00:35:00Z">
          <w:pPr/>
        </w:pPrChange>
      </w:pPr>
      <w:ins w:id="2752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53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撤销</w:t>
        </w:r>
      </w:ins>
      <w:ins w:id="2754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55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756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57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undo</w:t>
        </w:r>
      </w:ins>
      <w:ins w:id="2758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59" w:author="Martin Ma" w:date="2025-08-17T17:34:00Z" w16du:dateUtc="2025-08-18T00:34:00Z">
              <w:rPr>
                <w:rFonts w:hint="eastAsia"/>
              </w:rPr>
            </w:rPrChange>
          </w:rPr>
          <w:t xml:space="preserve">) </w:t>
        </w:r>
      </w:ins>
      <w:ins w:id="2760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61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功能</w:t>
        </w:r>
      </w:ins>
    </w:p>
    <w:p w14:paraId="1911317A" w14:textId="58AC9119" w:rsidR="003856F1" w:rsidRPr="00C2549A" w:rsidRDefault="00C2549A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762" w:author="Martin Ma" w:date="2025-08-17T17:34:00Z" w16du:dateUtc="2025-08-18T00:34:00Z">
            <w:rPr>
              <w:rFonts w:hint="eastAsia"/>
              <w:sz w:val="16"/>
              <w:szCs w:val="16"/>
            </w:rPr>
          </w:rPrChange>
        </w:rPr>
        <w:pPrChange w:id="2763" w:author="Martin Ma" w:date="2025-08-17T17:35:00Z" w16du:dateUtc="2025-08-18T00:35:00Z">
          <w:pPr/>
        </w:pPrChange>
      </w:pPr>
      <w:ins w:id="2764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65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表达式求值</w:t>
        </w:r>
      </w:ins>
      <w:ins w:id="2766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67" w:author="Martin Ma" w:date="2025-08-17T17:34:00Z" w16du:dateUtc="2025-08-18T00:34:00Z">
              <w:rPr>
                <w:rFonts w:hint="eastAsia"/>
              </w:rPr>
            </w:rPrChange>
          </w:rPr>
          <w:t xml:space="preserve"> (</w:t>
        </w:r>
      </w:ins>
      <w:ins w:id="2768" w:author="Martin Ma" w:date="2025-08-17T17:32:00Z" w16du:dateUtc="2025-08-18T00:32:00Z">
        <w:r w:rsidRPr="00C2549A">
          <w:rPr>
            <w:rFonts w:ascii="Times New Roman" w:hAnsi="Times New Roman" w:cs="Times New Roman" w:hint="eastAsia"/>
            <w:sz w:val="16"/>
            <w:szCs w:val="16"/>
            <w:rPrChange w:id="2769" w:author="Martin Ma" w:date="2025-08-17T17:34:00Z" w16du:dateUtc="2025-08-18T00:34:00Z">
              <w:rPr>
                <w:rFonts w:hint="eastAsia"/>
                <w:sz w:val="16"/>
                <w:szCs w:val="16"/>
              </w:rPr>
            </w:rPrChange>
          </w:rPr>
          <w:t>后缀表达式</w:t>
        </w:r>
      </w:ins>
      <w:ins w:id="2770" w:author="Martin Ma" w:date="2025-08-17T17:34:00Z" w16du:dateUtc="2025-08-18T00:34:00Z">
        <w:r w:rsidRPr="00C2549A">
          <w:rPr>
            <w:rFonts w:ascii="Times New Roman" w:hAnsi="Times New Roman" w:cs="Times New Roman" w:hint="eastAsia"/>
            <w:sz w:val="16"/>
            <w:szCs w:val="16"/>
            <w:rPrChange w:id="2771" w:author="Martin Ma" w:date="2025-08-17T17:34:00Z" w16du:dateUtc="2025-08-18T00:34:00Z">
              <w:rPr>
                <w:rFonts w:hint="eastAsia"/>
              </w:rPr>
            </w:rPrChange>
          </w:rPr>
          <w:t>)</w:t>
        </w:r>
      </w:ins>
    </w:p>
    <w:p w14:paraId="0099C669" w14:textId="77777777" w:rsidR="003856F1" w:rsidDel="002E68D6" w:rsidRDefault="003856F1">
      <w:pPr>
        <w:rPr>
          <w:del w:id="2772" w:author="Martin Ma" w:date="2025-08-17T17:36:00Z" w16du:dateUtc="2025-08-18T00:36:00Z"/>
          <w:rFonts w:hint="eastAsia"/>
          <w:sz w:val="16"/>
          <w:szCs w:val="16"/>
        </w:rPr>
      </w:pPr>
    </w:p>
    <w:p w14:paraId="668A122F" w14:textId="77777777" w:rsidR="003856F1" w:rsidRDefault="003856F1">
      <w:pPr>
        <w:rPr>
          <w:rFonts w:hint="eastAsia"/>
          <w:sz w:val="16"/>
          <w:szCs w:val="16"/>
        </w:rPr>
      </w:pPr>
    </w:p>
    <w:p w14:paraId="29380181" w14:textId="77777777" w:rsidR="00A2178E" w:rsidRPr="0013410E" w:rsidRDefault="00A2178E">
      <w:pPr>
        <w:spacing w:line="276" w:lineRule="auto"/>
        <w:ind w:firstLineChars="250" w:firstLine="400"/>
        <w:rPr>
          <w:ins w:id="2773" w:author="Martin Ma" w:date="2025-08-17T17:35:00Z" w16du:dateUtc="2025-08-18T00:35:00Z"/>
          <w:rFonts w:ascii="Times New Roman" w:hAnsi="Times New Roman" w:cs="Times New Roman" w:hint="eastAsia"/>
          <w:b/>
          <w:bCs/>
          <w:sz w:val="16"/>
          <w:szCs w:val="16"/>
          <w:rPrChange w:id="2774" w:author="Martin Ma" w:date="2025-08-17T17:38:00Z" w16du:dateUtc="2025-08-18T00:38:00Z">
            <w:rPr>
              <w:ins w:id="2775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776" w:author="Martin Ma" w:date="2025-08-17T17:40:00Z" w16du:dateUtc="2025-08-18T00:40:00Z">
          <w:pPr/>
        </w:pPrChange>
      </w:pPr>
      <w:ins w:id="2777" w:author="Martin Ma" w:date="2025-08-17T17:35:00Z" w16du:dateUtc="2025-08-18T00:35:00Z">
        <w:r w:rsidRPr="0013410E">
          <w:rPr>
            <w:rFonts w:ascii="Cambria Math" w:hAnsi="Cambria Math" w:cs="Cambria Math" w:hint="eastAsia"/>
            <w:b/>
            <w:bCs/>
            <w:sz w:val="16"/>
            <w:szCs w:val="16"/>
            <w:rPrChange w:id="2778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779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 xml:space="preserve"> queue (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780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先进先出</w:t>
        </w:r>
        <w:r w:rsidRPr="0013410E">
          <w:rPr>
            <w:rFonts w:ascii="Times New Roman" w:hAnsi="Times New Roman" w:cs="Times New Roman" w:hint="eastAsia"/>
            <w:b/>
            <w:bCs/>
            <w:sz w:val="16"/>
            <w:szCs w:val="16"/>
            <w:rPrChange w:id="2781" w:author="Martin Ma" w:date="2025-08-17T17:38:00Z" w16du:dateUtc="2025-08-18T00:3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6539D638" w14:textId="77777777" w:rsidR="00A2178E" w:rsidRDefault="00A2178E" w:rsidP="00A2178E">
      <w:pPr>
        <w:ind w:left="400" w:firstLineChars="150" w:firstLine="240"/>
        <w:rPr>
          <w:ins w:id="2782" w:author="Martin Ma" w:date="2025-08-17T17:36:00Z" w16du:dateUtc="2025-08-18T00:36:00Z"/>
          <w:rFonts w:ascii="Times New Roman" w:hAnsi="Times New Roman" w:cs="Times New Roman"/>
          <w:sz w:val="16"/>
          <w:szCs w:val="16"/>
        </w:rPr>
      </w:pPr>
      <w:ins w:id="2783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784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默认用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85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deque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86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作为底层容器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8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8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也可以用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8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list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9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作为底层实现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9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</w:p>
    <w:p w14:paraId="649E7D2A" w14:textId="0A57CC00" w:rsidR="00A2178E" w:rsidRPr="00A2178E" w:rsidRDefault="00A2178E">
      <w:pPr>
        <w:ind w:left="400" w:firstLineChars="150" w:firstLine="240"/>
        <w:rPr>
          <w:ins w:id="2792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793" w:author="Martin Ma" w:date="2025-08-17T17:36:00Z" w16du:dateUtc="2025-08-18T00:36:00Z">
            <w:rPr>
              <w:ins w:id="2794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795" w:author="Martin Ma" w:date="2025-08-17T17:36:00Z" w16du:dateUtc="2025-08-18T00:36:00Z">
          <w:pPr/>
        </w:pPrChange>
      </w:pPr>
      <w:ins w:id="2796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797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798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proofErr w:type="spellStart"/>
        <w:r w:rsidRPr="00A2178E">
          <w:rPr>
            <w:rFonts w:ascii="Times New Roman" w:hAnsi="Times New Roman" w:cs="Times New Roman" w:hint="eastAsia"/>
            <w:sz w:val="16"/>
            <w:szCs w:val="16"/>
            <w:rPrChange w:id="279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A2178E">
          <w:rPr>
            <w:rFonts w:ascii="Times New Roman" w:hAnsi="Times New Roman" w:cs="Times New Roman" w:hint="eastAsia"/>
            <w:sz w:val="16"/>
            <w:szCs w:val="16"/>
            <w:rPrChange w:id="2800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proofErr w:type="spellStart"/>
        <w:r w:rsidRPr="00A2178E">
          <w:rPr>
            <w:rFonts w:ascii="Times New Roman" w:hAnsi="Times New Roman" w:cs="Times New Roman" w:hint="eastAsia"/>
            <w:sz w:val="16"/>
            <w:szCs w:val="16"/>
            <w:rPrChange w:id="2801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A2178E">
          <w:rPr>
            <w:rFonts w:ascii="Times New Roman" w:hAnsi="Times New Roman" w:cs="Times New Roman" w:hint="eastAsia"/>
            <w:sz w:val="16"/>
            <w:szCs w:val="16"/>
            <w:rPrChange w:id="280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, back, empty, size)</w:t>
        </w:r>
      </w:ins>
    </w:p>
    <w:p w14:paraId="2F34A327" w14:textId="77777777" w:rsidR="00A2178E" w:rsidRPr="00A2178E" w:rsidRDefault="00A2178E">
      <w:pPr>
        <w:ind w:left="400" w:firstLineChars="150" w:firstLine="240"/>
        <w:rPr>
          <w:ins w:id="2803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804" w:author="Martin Ma" w:date="2025-08-17T17:36:00Z" w16du:dateUtc="2025-08-18T00:36:00Z">
            <w:rPr>
              <w:ins w:id="2805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806" w:author="Martin Ma" w:date="2025-08-17T17:36:00Z" w16du:dateUtc="2025-08-18T00:36:00Z">
          <w:pPr/>
        </w:pPrChange>
      </w:pPr>
    </w:p>
    <w:p w14:paraId="1163E26B" w14:textId="77777777" w:rsidR="00A2178E" w:rsidRPr="00A2178E" w:rsidRDefault="00A2178E">
      <w:pPr>
        <w:ind w:left="400" w:firstLineChars="150" w:firstLine="240"/>
        <w:rPr>
          <w:ins w:id="2807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808" w:author="Martin Ma" w:date="2025-08-17T17:36:00Z" w16du:dateUtc="2025-08-18T00:36:00Z">
            <w:rPr>
              <w:ins w:id="2809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810" w:author="Martin Ma" w:date="2025-08-17T17:36:00Z" w16du:dateUtc="2025-08-18T00:36:00Z">
          <w:pPr/>
        </w:pPrChange>
      </w:pPr>
      <w:ins w:id="2811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1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使用场景</w:t>
        </w:r>
        <w:r w:rsidRPr="00A2178E">
          <w:rPr>
            <w:rFonts w:ascii="Times New Roman" w:hAnsi="Times New Roman" w:cs="Times New Roman" w:hint="eastAsia"/>
            <w:sz w:val="16"/>
            <w:szCs w:val="16"/>
            <w:rPrChange w:id="2813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3FF1CEC8" w14:textId="485F70C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814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815" w:author="Martin Ma" w:date="2025-08-17T17:36:00Z" w16du:dateUtc="2025-08-18T00:36:00Z">
            <w:rPr>
              <w:ins w:id="2816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817" w:author="Martin Ma" w:date="2025-08-17T17:37:00Z" w16du:dateUtc="2025-08-18T00:37:00Z">
          <w:pPr/>
        </w:pPrChange>
      </w:pPr>
      <w:ins w:id="2818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1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任务调度</w:t>
        </w:r>
      </w:ins>
      <w:ins w:id="2820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821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2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按顺序处理</w:t>
        </w:r>
      </w:ins>
      <w:ins w:id="2823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A969311" w14:textId="269641A8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824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825" w:author="Martin Ma" w:date="2025-08-17T17:36:00Z" w16du:dateUtc="2025-08-18T00:36:00Z">
            <w:rPr>
              <w:ins w:id="2826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827" w:author="Martin Ma" w:date="2025-08-17T17:37:00Z" w16du:dateUtc="2025-08-18T00:37:00Z">
          <w:pPr/>
        </w:pPrChange>
      </w:pPr>
      <w:ins w:id="2828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29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广度优先搜索</w:t>
        </w:r>
      </w:ins>
      <w:ins w:id="2830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</w:ins>
      <w:ins w:id="2831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32" w:author="Martin Ma" w:date="2025-08-17T17:36:00Z" w16du:dateUtc="2025-08-18T00:36:00Z">
              <w:rPr>
                <w:rFonts w:hint="eastAsia"/>
                <w:sz w:val="16"/>
                <w:szCs w:val="16"/>
              </w:rPr>
            </w:rPrChange>
          </w:rPr>
          <w:t>BFS</w:t>
        </w:r>
      </w:ins>
      <w:ins w:id="2833" w:author="Martin Ma" w:date="2025-08-17T17:37:00Z" w16du:dateUtc="2025-08-18T00:37:00Z"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D94C6CC" w14:textId="0E5F68D4" w:rsidR="00A2178E" w:rsidRPr="00A2178E" w:rsidRDefault="00A2178E">
      <w:pPr>
        <w:pStyle w:val="a9"/>
        <w:numPr>
          <w:ilvl w:val="2"/>
          <w:numId w:val="7"/>
        </w:numPr>
        <w:ind w:left="1418" w:hanging="186"/>
        <w:rPr>
          <w:ins w:id="2834" w:author="Martin Ma" w:date="2025-08-17T17:35:00Z" w16du:dateUtc="2025-08-18T00:35:00Z"/>
          <w:rFonts w:ascii="Times New Roman" w:hAnsi="Times New Roman" w:cs="Times New Roman" w:hint="eastAsia"/>
          <w:sz w:val="16"/>
          <w:szCs w:val="16"/>
          <w:rPrChange w:id="2835" w:author="Martin Ma" w:date="2025-08-17T17:37:00Z" w16du:dateUtc="2025-08-18T00:37:00Z">
            <w:rPr>
              <w:ins w:id="2836" w:author="Martin Ma" w:date="2025-08-17T17:35:00Z" w16du:dateUtc="2025-08-18T00:35:00Z"/>
              <w:rFonts w:hint="eastAsia"/>
              <w:sz w:val="16"/>
              <w:szCs w:val="16"/>
            </w:rPr>
          </w:rPrChange>
        </w:rPr>
        <w:pPrChange w:id="2837" w:author="Martin Ma" w:date="2025-08-17T17:37:00Z" w16du:dateUtc="2025-08-18T00:37:00Z">
          <w:pPr/>
        </w:pPrChange>
      </w:pPr>
      <w:ins w:id="2838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39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消息队列</w:t>
        </w:r>
      </w:ins>
    </w:p>
    <w:p w14:paraId="47456DF0" w14:textId="156B4C7F" w:rsidR="003856F1" w:rsidRPr="00A2178E" w:rsidRDefault="00A2178E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840" w:author="Martin Ma" w:date="2025-08-17T17:37:00Z" w16du:dateUtc="2025-08-18T00:37:00Z">
            <w:rPr>
              <w:rFonts w:hint="eastAsia"/>
              <w:sz w:val="16"/>
              <w:szCs w:val="16"/>
            </w:rPr>
          </w:rPrChange>
        </w:rPr>
        <w:pPrChange w:id="2841" w:author="Martin Ma" w:date="2025-08-17T17:37:00Z" w16du:dateUtc="2025-08-18T00:37:00Z">
          <w:pPr/>
        </w:pPrChange>
      </w:pPr>
      <w:ins w:id="2842" w:author="Martin Ma" w:date="2025-08-17T17:35:00Z" w16du:dateUtc="2025-08-18T00:35:00Z">
        <w:r w:rsidRPr="00A2178E">
          <w:rPr>
            <w:rFonts w:ascii="Times New Roman" w:hAnsi="Times New Roman" w:cs="Times New Roman" w:hint="eastAsia"/>
            <w:sz w:val="16"/>
            <w:szCs w:val="16"/>
            <w:rPrChange w:id="2843" w:author="Martin Ma" w:date="2025-08-17T17:37:00Z" w16du:dateUtc="2025-08-18T00:37:00Z">
              <w:rPr>
                <w:rFonts w:hint="eastAsia"/>
                <w:sz w:val="16"/>
                <w:szCs w:val="16"/>
              </w:rPr>
            </w:rPrChange>
          </w:rPr>
          <w:t>打印队列</w:t>
        </w:r>
      </w:ins>
    </w:p>
    <w:p w14:paraId="4327B319" w14:textId="77777777" w:rsidR="003856F1" w:rsidRDefault="003856F1">
      <w:pPr>
        <w:rPr>
          <w:rFonts w:hint="eastAsia"/>
          <w:sz w:val="16"/>
          <w:szCs w:val="16"/>
        </w:rPr>
      </w:pPr>
    </w:p>
    <w:p w14:paraId="52515127" w14:textId="77777777" w:rsidR="0013410E" w:rsidRPr="00972B59" w:rsidRDefault="0013410E">
      <w:pPr>
        <w:spacing w:line="276" w:lineRule="auto"/>
        <w:ind w:firstLineChars="250" w:firstLine="400"/>
        <w:rPr>
          <w:ins w:id="2844" w:author="Martin Ma" w:date="2025-08-17T17:39:00Z" w16du:dateUtc="2025-08-18T00:39:00Z"/>
          <w:rFonts w:ascii="Times New Roman" w:hAnsi="Times New Roman" w:cs="Times New Roman" w:hint="eastAsia"/>
          <w:b/>
          <w:bCs/>
          <w:sz w:val="16"/>
          <w:szCs w:val="16"/>
          <w:rPrChange w:id="2845" w:author="Martin Ma" w:date="2025-08-17T18:20:00Z" w16du:dateUtc="2025-08-18T01:20:00Z">
            <w:rPr>
              <w:ins w:id="2846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847" w:author="Martin Ma" w:date="2025-08-17T17:40:00Z" w16du:dateUtc="2025-08-18T00:40:00Z">
          <w:pPr/>
        </w:pPrChange>
      </w:pPr>
      <w:ins w:id="2848" w:author="Martin Ma" w:date="2025-08-17T17:39:00Z" w16du:dateUtc="2025-08-18T00:39:00Z">
        <w:r w:rsidRPr="00972B59">
          <w:rPr>
            <w:rFonts w:ascii="Cambria Math" w:hAnsi="Cambria Math" w:cs="Cambria Math" w:hint="eastAsia"/>
            <w:b/>
            <w:bCs/>
            <w:sz w:val="16"/>
            <w:szCs w:val="16"/>
            <w:rPrChange w:id="2849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850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972B59">
          <w:rPr>
            <w:rFonts w:ascii="Times New Roman" w:hAnsi="Times New Roman" w:cs="Times New Roman" w:hint="eastAsia"/>
            <w:b/>
            <w:bCs/>
            <w:sz w:val="16"/>
            <w:szCs w:val="16"/>
            <w:rPrChange w:id="2851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priority_queue</w:t>
        </w:r>
        <w:proofErr w:type="spellEnd"/>
      </w:ins>
    </w:p>
    <w:p w14:paraId="729056D1" w14:textId="30D2855D" w:rsidR="009708C5" w:rsidRDefault="0013410E" w:rsidP="009708C5">
      <w:pPr>
        <w:ind w:firstLineChars="400" w:firstLine="640"/>
        <w:rPr>
          <w:ins w:id="2852" w:author="Martin Ma" w:date="2025-08-17T17:40:00Z" w16du:dateUtc="2025-08-18T00:40:00Z"/>
          <w:rFonts w:ascii="Cambria Math" w:hAnsi="Cambria Math" w:cs="Cambria Math"/>
          <w:sz w:val="16"/>
          <w:szCs w:val="16"/>
        </w:rPr>
      </w:pPr>
      <w:ins w:id="2853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854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按优先级出队的队列</w:t>
        </w:r>
        <w:r w:rsidRPr="0013410E">
          <w:rPr>
            <w:rFonts w:ascii="Cambria Math" w:hAnsi="Cambria Math" w:cs="Cambria Math"/>
            <w:sz w:val="16"/>
            <w:szCs w:val="16"/>
            <w:rPrChange w:id="2855" w:author="Martin Ma" w:date="2025-08-17T17:39:00Z" w16du:dateUtc="2025-08-18T00:39:00Z">
              <w:rPr>
                <w:rFonts w:ascii="Cambria Math" w:hAnsi="Cambria Math" w:cs="Cambria Math"/>
                <w:b/>
                <w:bCs/>
                <w:sz w:val="16"/>
                <w:szCs w:val="16"/>
              </w:rPr>
            </w:rPrChange>
          </w:rPr>
          <w:t xml:space="preserve">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56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默认是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57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vector&lt;T&gt; </w:t>
        </w:r>
      </w:ins>
      <w:ins w:id="2858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默认是</w:t>
        </w:r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less&lt;T&gt;</w:t>
        </w:r>
        <w:proofErr w:type="gramStart"/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大顶堆</w:t>
        </w:r>
      </w:ins>
      <w:proofErr w:type="gramEnd"/>
      <w:ins w:id="2859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 (</w:t>
        </w:r>
      </w:ins>
      <w:ins w:id="2860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最大值优先</w:t>
        </w:r>
      </w:ins>
      <w:ins w:id="2861" w:author="Martin Ma" w:date="2025-08-17T17:41:00Z" w16du:dateUtc="2025-08-18T00:41:00Z">
        <w:r w:rsidR="009708C5">
          <w:rPr>
            <w:rFonts w:ascii="Cambria Math" w:hAnsi="Cambria Math" w:cs="Cambria Math" w:hint="eastAsia"/>
            <w:sz w:val="16"/>
            <w:szCs w:val="16"/>
          </w:rPr>
          <w:t xml:space="preserve">) </w:t>
        </w:r>
      </w:ins>
      <w:ins w:id="2862" w:author="Martin Ma" w:date="2025-08-17T17:40:00Z" w16du:dateUtc="2025-08-18T00:40:00Z">
        <w:r w:rsidR="009708C5" w:rsidRPr="000E7984">
          <w:rPr>
            <w:rFonts w:ascii="Cambria Math" w:hAnsi="Cambria Math" w:cs="Cambria Math" w:hint="eastAsia"/>
            <w:sz w:val="16"/>
            <w:szCs w:val="16"/>
          </w:rPr>
          <w:t>内部通常用堆</w:t>
        </w:r>
      </w:ins>
    </w:p>
    <w:p w14:paraId="7F7E9501" w14:textId="325E6726" w:rsidR="009708C5" w:rsidRPr="000E7984" w:rsidRDefault="009708C5">
      <w:pPr>
        <w:ind w:firstLineChars="412" w:firstLine="659"/>
        <w:rPr>
          <w:ins w:id="2863" w:author="Martin Ma" w:date="2025-08-17T17:40:00Z" w16du:dateUtc="2025-08-18T00:40:00Z"/>
          <w:rFonts w:ascii="Cambria Math" w:hAnsi="Cambria Math" w:cs="Cambria Math"/>
          <w:sz w:val="16"/>
          <w:szCs w:val="16"/>
        </w:rPr>
        <w:pPrChange w:id="2864" w:author="Martin Ma" w:date="2025-08-17T17:42:00Z" w16du:dateUtc="2025-08-18T00:42:00Z">
          <w:pPr>
            <w:ind w:firstLineChars="250" w:firstLine="400"/>
          </w:pPr>
        </w:pPrChange>
      </w:pPr>
      <w:ins w:id="2865" w:author="Martin Ma" w:date="2025-08-17T17:40:00Z" w16du:dateUtc="2025-08-18T00:40:00Z">
        <w:r w:rsidRPr="000E7984">
          <w:rPr>
            <w:rFonts w:ascii="Cambria Math" w:hAnsi="Cambria Math" w:cs="Cambria Math" w:hint="eastAsia"/>
            <w:sz w:val="16"/>
            <w:szCs w:val="16"/>
          </w:rPr>
          <w:t>(heap)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实现</w:t>
        </w:r>
      </w:ins>
      <w:ins w:id="2866" w:author="Martin Ma" w:date="2025-08-17T17:42:00Z" w16du:dateUtc="2025-08-18T00:42:00Z">
        <w:r w:rsidR="008227AE">
          <w:rPr>
            <w:rFonts w:ascii="Cambria Math" w:hAnsi="Cambria Math" w:cs="Cambria Math" w:hint="eastAsia"/>
            <w:sz w:val="16"/>
            <w:szCs w:val="16"/>
          </w:rPr>
          <w:t>。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greater&lt;int&gt;</w:t>
        </w:r>
        <w:proofErr w:type="gramStart"/>
        <w:r w:rsidRPr="000E7984">
          <w:rPr>
            <w:rFonts w:ascii="Cambria Math" w:hAnsi="Cambria Math" w:cs="Cambria Math" w:hint="eastAsia"/>
            <w:sz w:val="16"/>
            <w:szCs w:val="16"/>
          </w:rPr>
          <w:t>小顶堆</w:t>
        </w:r>
        <w:proofErr w:type="gramEnd"/>
        <w:r>
          <w:rPr>
            <w:rFonts w:ascii="Cambria Math" w:hAnsi="Cambria Math" w:cs="Cambria Math" w:hint="eastAsia"/>
            <w:sz w:val="16"/>
            <w:szCs w:val="16"/>
          </w:rPr>
          <w:t xml:space="preserve"> (</w:t>
        </w:r>
        <w:r w:rsidRPr="000E7984">
          <w:rPr>
            <w:rFonts w:ascii="Cambria Math" w:hAnsi="Cambria Math" w:cs="Cambria Math" w:hint="eastAsia"/>
            <w:sz w:val="16"/>
            <w:szCs w:val="16"/>
          </w:rPr>
          <w:t>最小值优先</w:t>
        </w:r>
        <w:r>
          <w:rPr>
            <w:rFonts w:ascii="Cambria Math" w:hAnsi="Cambria Math" w:cs="Cambria Math" w:hint="eastAsia"/>
            <w:sz w:val="16"/>
            <w:szCs w:val="16"/>
          </w:rPr>
          <w:t>)</w:t>
        </w:r>
      </w:ins>
    </w:p>
    <w:p w14:paraId="14A327ED" w14:textId="24B548BA" w:rsidR="0013410E" w:rsidRPr="0013410E" w:rsidRDefault="0013410E">
      <w:pPr>
        <w:ind w:left="220" w:firstLine="420"/>
        <w:rPr>
          <w:ins w:id="2867" w:author="Martin Ma" w:date="2025-08-17T17:39:00Z" w16du:dateUtc="2025-08-18T00:39:00Z"/>
          <w:rFonts w:ascii="Cambria Math" w:hAnsi="Cambria Math" w:cs="Cambria Math" w:hint="eastAsia"/>
          <w:sz w:val="16"/>
          <w:szCs w:val="16"/>
          <w:rPrChange w:id="2868" w:author="Martin Ma" w:date="2025-08-17T17:39:00Z" w16du:dateUtc="2025-08-18T00:39:00Z">
            <w:rPr>
              <w:ins w:id="2869" w:author="Martin Ma" w:date="2025-08-17T17:39:00Z" w16du:dateUtc="2025-08-18T00:39:00Z"/>
              <w:rFonts w:hint="eastAsia"/>
              <w:sz w:val="16"/>
              <w:szCs w:val="16"/>
            </w:rPr>
          </w:rPrChange>
        </w:rPr>
        <w:pPrChange w:id="2870" w:author="Martin Ma" w:date="2025-08-17T17:42:00Z" w16du:dateUtc="2025-08-18T00:42:00Z">
          <w:pPr/>
        </w:pPrChange>
      </w:pPr>
      <w:ins w:id="2871" w:author="Martin Ma" w:date="2025-08-17T17:39:00Z" w16du:dateUtc="2025-08-18T00:39:00Z">
        <w:r w:rsidRPr="0013410E">
          <w:rPr>
            <w:rFonts w:ascii="Cambria Math" w:hAnsi="Cambria Math" w:cs="Cambria Math" w:hint="eastAsia"/>
            <w:sz w:val="16"/>
            <w:szCs w:val="16"/>
            <w:rPrChange w:id="2872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73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底层容器必须支持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74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front(), </w:t>
        </w:r>
        <w:proofErr w:type="spellStart"/>
        <w:r w:rsidRPr="0013410E">
          <w:rPr>
            <w:rFonts w:ascii="Cambria Math" w:hAnsi="Cambria Math" w:cs="Cambria Math" w:hint="eastAsia"/>
            <w:sz w:val="16"/>
            <w:szCs w:val="16"/>
            <w:rPrChange w:id="2875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push_back</w:t>
        </w:r>
        <w:proofErr w:type="spellEnd"/>
        <w:r w:rsidRPr="0013410E">
          <w:rPr>
            <w:rFonts w:ascii="Cambria Math" w:hAnsi="Cambria Math" w:cs="Cambria Math" w:hint="eastAsia"/>
            <w:sz w:val="16"/>
            <w:szCs w:val="16"/>
            <w:rPrChange w:id="2876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(), </w:t>
        </w:r>
        <w:proofErr w:type="spellStart"/>
        <w:r w:rsidRPr="0013410E">
          <w:rPr>
            <w:rFonts w:ascii="Cambria Math" w:hAnsi="Cambria Math" w:cs="Cambria Math" w:hint="eastAsia"/>
            <w:sz w:val="16"/>
            <w:szCs w:val="16"/>
            <w:rPrChange w:id="2877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pop_back</w:t>
        </w:r>
        <w:proofErr w:type="spellEnd"/>
        <w:r w:rsidRPr="0013410E">
          <w:rPr>
            <w:rFonts w:ascii="Cambria Math" w:hAnsi="Cambria Math" w:cs="Cambria Math" w:hint="eastAsia"/>
            <w:sz w:val="16"/>
            <w:szCs w:val="16"/>
            <w:rPrChange w:id="2878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 xml:space="preserve">(), size(), 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79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随机访问</w:t>
        </w:r>
        <w:r w:rsidRPr="0013410E">
          <w:rPr>
            <w:rFonts w:ascii="Cambria Math" w:hAnsi="Cambria Math" w:cs="Cambria Math" w:hint="eastAsia"/>
            <w:sz w:val="16"/>
            <w:szCs w:val="16"/>
            <w:rPrChange w:id="2880" w:author="Martin Ma" w:date="2025-08-17T17:39:00Z" w16du:dateUtc="2025-08-18T00:39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B370821" w14:textId="06664A27" w:rsidR="003856F1" w:rsidRPr="0013410E" w:rsidDel="009708C5" w:rsidRDefault="003856F1">
      <w:pPr>
        <w:ind w:firstLineChars="412" w:firstLine="659"/>
        <w:rPr>
          <w:del w:id="2881" w:author="Martin Ma" w:date="2025-08-17T17:42:00Z" w16du:dateUtc="2025-08-18T00:42:00Z"/>
          <w:rFonts w:ascii="Cambria Math" w:hAnsi="Cambria Math" w:cs="Cambria Math" w:hint="eastAsia"/>
          <w:sz w:val="16"/>
          <w:szCs w:val="16"/>
          <w:rPrChange w:id="2882" w:author="Martin Ma" w:date="2025-08-17T17:39:00Z" w16du:dateUtc="2025-08-18T00:39:00Z">
            <w:rPr>
              <w:del w:id="2883" w:author="Martin Ma" w:date="2025-08-17T17:42:00Z" w16du:dateUtc="2025-08-18T00:42:00Z"/>
              <w:rFonts w:hint="eastAsia"/>
              <w:sz w:val="16"/>
              <w:szCs w:val="16"/>
            </w:rPr>
          </w:rPrChange>
        </w:rPr>
        <w:pPrChange w:id="2884" w:author="Martin Ma" w:date="2025-08-17T17:42:00Z" w16du:dateUtc="2025-08-18T00:42:00Z">
          <w:pPr/>
        </w:pPrChange>
      </w:pPr>
    </w:p>
    <w:p w14:paraId="71D61938" w14:textId="77777777" w:rsidR="003856F1" w:rsidRDefault="003856F1">
      <w:pPr>
        <w:rPr>
          <w:rFonts w:hint="eastAsia"/>
          <w:sz w:val="16"/>
          <w:szCs w:val="16"/>
        </w:rPr>
      </w:pPr>
    </w:p>
    <w:p w14:paraId="5D22C2AB" w14:textId="3D23BD44" w:rsidR="00397EF6" w:rsidRPr="00397EF6" w:rsidRDefault="00397EF6">
      <w:pPr>
        <w:ind w:left="220" w:firstLine="420"/>
        <w:rPr>
          <w:ins w:id="2885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886" w:author="Martin Ma" w:date="2025-08-17T17:43:00Z" w16du:dateUtc="2025-08-18T00:43:00Z">
            <w:rPr>
              <w:ins w:id="2887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888" w:author="Martin Ma" w:date="2025-08-17T17:43:00Z" w16du:dateUtc="2025-08-18T00:43:00Z">
          <w:pPr/>
        </w:pPrChange>
      </w:pPr>
      <w:ins w:id="2889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89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使用场景</w:t>
        </w:r>
        <w:r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1992FD8E" w14:textId="6E92D68C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891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892" w:author="Martin Ma" w:date="2025-08-17T17:43:00Z" w16du:dateUtc="2025-08-18T00:43:00Z">
            <w:rPr>
              <w:ins w:id="2893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894" w:author="Martin Ma" w:date="2025-08-17T17:43:00Z" w16du:dateUtc="2025-08-18T00:43:00Z">
          <w:pPr/>
        </w:pPrChange>
      </w:pPr>
      <w:ins w:id="2895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89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任务调度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897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优先级高的任务先执行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715E57C" w14:textId="405C37B0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898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899" w:author="Martin Ma" w:date="2025-08-17T17:43:00Z" w16du:dateUtc="2025-08-18T00:43:00Z">
            <w:rPr>
              <w:ins w:id="2900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901" w:author="Martin Ma" w:date="2025-08-17T17:43:00Z" w16du:dateUtc="2025-08-18T00:43:00Z">
          <w:pPr/>
        </w:pPrChange>
      </w:pPr>
      <w:ins w:id="2902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903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Dijkstra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90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最短路径算法</w:t>
        </w:r>
      </w:ins>
    </w:p>
    <w:p w14:paraId="5E11A907" w14:textId="14855163" w:rsidR="00397EF6" w:rsidRPr="00397EF6" w:rsidRDefault="00397EF6">
      <w:pPr>
        <w:pStyle w:val="a9"/>
        <w:numPr>
          <w:ilvl w:val="2"/>
          <w:numId w:val="7"/>
        </w:numPr>
        <w:ind w:left="1418" w:hanging="186"/>
        <w:rPr>
          <w:ins w:id="2905" w:author="Martin Ma" w:date="2025-08-17T17:43:00Z" w16du:dateUtc="2025-08-18T00:43:00Z"/>
          <w:rFonts w:ascii="Times New Roman" w:hAnsi="Times New Roman" w:cs="Times New Roman" w:hint="eastAsia"/>
          <w:sz w:val="16"/>
          <w:szCs w:val="16"/>
          <w:rPrChange w:id="2906" w:author="Martin Ma" w:date="2025-08-17T17:43:00Z" w16du:dateUtc="2025-08-18T00:43:00Z">
            <w:rPr>
              <w:ins w:id="2907" w:author="Martin Ma" w:date="2025-08-17T17:43:00Z" w16du:dateUtc="2025-08-18T00:43:00Z"/>
              <w:rFonts w:hint="eastAsia"/>
              <w:sz w:val="16"/>
              <w:szCs w:val="16"/>
            </w:rPr>
          </w:rPrChange>
        </w:rPr>
        <w:pPrChange w:id="2908" w:author="Martin Ma" w:date="2025-08-17T17:43:00Z" w16du:dateUtc="2025-08-18T00:43:00Z">
          <w:pPr/>
        </w:pPrChange>
      </w:pPr>
      <w:ins w:id="2909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91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Top-K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911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问题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proofErr w:type="gramStart"/>
        <w:r w:rsidRPr="00397EF6">
          <w:rPr>
            <w:rFonts w:ascii="Times New Roman" w:hAnsi="Times New Roman" w:cs="Times New Roman" w:hint="eastAsia"/>
            <w:sz w:val="16"/>
            <w:szCs w:val="16"/>
            <w:rPrChange w:id="2912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找前</w:t>
        </w:r>
        <w:proofErr w:type="gramEnd"/>
        <w:r w:rsidRPr="00397EF6">
          <w:rPr>
            <w:rFonts w:ascii="Times New Roman" w:hAnsi="Times New Roman" w:cs="Times New Roman" w:hint="eastAsia"/>
            <w:sz w:val="16"/>
            <w:szCs w:val="16"/>
            <w:rPrChange w:id="2913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K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914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个最大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915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/</w:t>
        </w:r>
        <w:r w:rsidRPr="00397EF6">
          <w:rPr>
            <w:rFonts w:ascii="Times New Roman" w:hAnsi="Times New Roman" w:cs="Times New Roman" w:hint="eastAsia"/>
            <w:sz w:val="16"/>
            <w:szCs w:val="16"/>
            <w:rPrChange w:id="2916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最小的数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32E9D419" w14:textId="5C33C0AE" w:rsidR="003856F1" w:rsidRPr="00397EF6" w:rsidRDefault="00397EF6">
      <w:pPr>
        <w:pStyle w:val="a9"/>
        <w:numPr>
          <w:ilvl w:val="2"/>
          <w:numId w:val="7"/>
        </w:numPr>
        <w:ind w:left="1418" w:hanging="186"/>
        <w:rPr>
          <w:rFonts w:ascii="Times New Roman" w:hAnsi="Times New Roman" w:cs="Times New Roman" w:hint="eastAsia"/>
          <w:sz w:val="16"/>
          <w:szCs w:val="16"/>
          <w:rPrChange w:id="2917" w:author="Martin Ma" w:date="2025-08-17T17:43:00Z" w16du:dateUtc="2025-08-18T00:43:00Z">
            <w:rPr>
              <w:rFonts w:hint="eastAsia"/>
              <w:sz w:val="16"/>
              <w:szCs w:val="16"/>
            </w:rPr>
          </w:rPrChange>
        </w:rPr>
        <w:pPrChange w:id="2918" w:author="Martin Ma" w:date="2025-08-17T17:43:00Z" w16du:dateUtc="2025-08-18T00:43:00Z">
          <w:pPr/>
        </w:pPrChange>
      </w:pPr>
      <w:ins w:id="2919" w:author="Martin Ma" w:date="2025-08-17T17:43:00Z" w16du:dateUtc="2025-08-18T00:43:00Z">
        <w:r w:rsidRPr="00397EF6">
          <w:rPr>
            <w:rFonts w:ascii="Times New Roman" w:hAnsi="Times New Roman" w:cs="Times New Roman" w:hint="eastAsia"/>
            <w:sz w:val="16"/>
            <w:szCs w:val="16"/>
            <w:rPrChange w:id="2920" w:author="Martin Ma" w:date="2025-08-17T17:43:00Z" w16du:dateUtc="2025-08-18T00:43:00Z">
              <w:rPr>
                <w:rFonts w:hint="eastAsia"/>
                <w:sz w:val="16"/>
                <w:szCs w:val="16"/>
              </w:rPr>
            </w:rPrChange>
          </w:rPr>
          <w:t>事件驱动模拟</w:t>
        </w:r>
      </w:ins>
    </w:p>
    <w:p w14:paraId="2DD47C0E" w14:textId="03B02CEB" w:rsidR="003856F1" w:rsidRDefault="003856F1">
      <w:pPr>
        <w:rPr>
          <w:ins w:id="2921" w:author="Martin Ma" w:date="2025-08-17T17:20:00Z" w16du:dateUtc="2025-08-18T00:20:00Z"/>
          <w:rFonts w:hint="eastAsia"/>
          <w:sz w:val="16"/>
          <w:szCs w:val="16"/>
        </w:rPr>
      </w:pPr>
    </w:p>
    <w:p w14:paraId="30D118DA" w14:textId="4333D202" w:rsidR="006B407F" w:rsidRPr="00676602" w:rsidRDefault="00BF68CC">
      <w:pPr>
        <w:ind w:firstLineChars="200" w:firstLine="320"/>
        <w:rPr>
          <w:ins w:id="2922" w:author="Martin Ma" w:date="2025-08-17T17:49:00Z" w16du:dateUtc="2025-08-18T00:49:00Z"/>
          <w:rFonts w:ascii="Times New Roman" w:hAnsi="Times New Roman" w:cs="Times New Roman" w:hint="eastAsia"/>
          <w:b/>
          <w:bCs/>
          <w:sz w:val="16"/>
          <w:szCs w:val="16"/>
          <w:rPrChange w:id="2923" w:author="Martin Ma" w:date="2025-08-17T18:20:00Z" w16du:dateUtc="2025-08-18T01:20:00Z">
            <w:rPr>
              <w:ins w:id="2924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925" w:author="Martin Ma" w:date="2025-08-17T18:20:00Z" w16du:dateUtc="2025-08-18T01:20:00Z">
          <w:pPr>
            <w:ind w:left="420"/>
          </w:pPr>
        </w:pPrChange>
      </w:pPr>
      <w:ins w:id="2926" w:author="Martin Ma" w:date="2025-08-17T17:49:00Z" w16du:dateUtc="2025-08-18T00:49:00Z"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927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Container Adaptors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928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常用的操作</w:t>
        </w:r>
        <w:r w:rsidRPr="00676602">
          <w:rPr>
            <w:rFonts w:ascii="Times New Roman" w:hAnsi="Times New Roman" w:cs="Times New Roman" w:hint="eastAsia"/>
            <w:b/>
            <w:bCs/>
            <w:sz w:val="16"/>
            <w:szCs w:val="16"/>
            <w:rPrChange w:id="2929" w:author="Martin Ma" w:date="2025-08-17T18:20:00Z" w16du:dateUtc="2025-08-18T01:20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5120600A" w14:textId="1B7F2FC6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30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931" w:author="Martin Ma" w:date="2025-08-17T17:57:00Z" w16du:dateUtc="2025-08-18T00:57:00Z">
            <w:rPr>
              <w:ins w:id="2932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933" w:author="Martin Ma" w:date="2025-08-17T17:54:00Z" w16du:dateUtc="2025-08-18T00:54:00Z">
          <w:pPr>
            <w:ind w:left="420"/>
          </w:pPr>
        </w:pPrChange>
      </w:pPr>
      <w:ins w:id="2934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35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push(); </w:t>
        </w:r>
      </w:ins>
      <w:ins w:id="2936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37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38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39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40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入队</w:t>
        </w:r>
      </w:ins>
    </w:p>
    <w:p w14:paraId="215F0134" w14:textId="0E275864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41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942" w:author="Martin Ma" w:date="2025-08-17T17:57:00Z" w16du:dateUtc="2025-08-18T00:57:00Z">
            <w:rPr>
              <w:ins w:id="2943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944" w:author="Martin Ma" w:date="2025-08-17T17:54:00Z" w16du:dateUtc="2025-08-18T00:54:00Z">
          <w:pPr/>
        </w:pPrChange>
      </w:pPr>
      <w:ins w:id="2945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46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 xml:space="preserve">pop(); </w:t>
        </w:r>
      </w:ins>
      <w:ins w:id="2947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48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49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50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出队</w:t>
        </w:r>
      </w:ins>
    </w:p>
    <w:p w14:paraId="216032E7" w14:textId="5CA73EC5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51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952" w:author="Martin Ma" w:date="2025-08-17T17:57:00Z" w16du:dateUtc="2025-08-18T00:57:00Z">
            <w:rPr>
              <w:ins w:id="2953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954" w:author="Martin Ma" w:date="2025-08-17T17:54:00Z" w16du:dateUtc="2025-08-18T00:54:00Z">
          <w:pPr/>
        </w:pPrChange>
      </w:pPr>
      <w:ins w:id="2955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56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top();</w:t>
        </w:r>
      </w:ins>
      <w:ins w:id="2957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</w:t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58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59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访问最高优先级</w:t>
        </w:r>
        <w:proofErr w:type="gramStart"/>
        <w:r w:rsidRPr="00414ACB">
          <w:rPr>
            <w:rFonts w:ascii="Times New Roman" w:hAnsi="Times New Roman" w:cs="Times New Roman"/>
            <w:sz w:val="16"/>
            <w:szCs w:val="16"/>
          </w:rPr>
          <w:t>元素或堆顶</w:t>
        </w:r>
        <w:proofErr w:type="gramEnd"/>
        <w:r w:rsidRPr="00414ACB">
          <w:rPr>
            <w:rFonts w:ascii="Times New Roman" w:hAnsi="Times New Roman" w:cs="Times New Roman"/>
            <w:sz w:val="16"/>
            <w:szCs w:val="16"/>
          </w:rPr>
          <w:t>元素</w:t>
        </w:r>
      </w:ins>
    </w:p>
    <w:p w14:paraId="3E078E83" w14:textId="58739A4B" w:rsidR="00BF68CC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60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961" w:author="Martin Ma" w:date="2025-08-17T17:57:00Z" w16du:dateUtc="2025-08-18T00:57:00Z">
            <w:rPr>
              <w:ins w:id="2962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963" w:author="Martin Ma" w:date="2025-08-17T17:54:00Z" w16du:dateUtc="2025-08-18T00:54:00Z">
          <w:pPr/>
        </w:pPrChange>
      </w:pPr>
      <w:ins w:id="2964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65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empty();</w:t>
        </w:r>
      </w:ins>
      <w:ins w:id="2966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 xml:space="preserve">     </w:t>
        </w:r>
      </w:ins>
      <w:ins w:id="2967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68" w:author="Martin Ma" w:date="2025-08-17T17:54:00Z" w16du:dateUtc="2025-08-18T00:54:00Z">
        <w:r w:rsidR="006137B8"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69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判断队列是否为空</w:t>
        </w:r>
      </w:ins>
    </w:p>
    <w:p w14:paraId="7F5654DE" w14:textId="6C74EB98" w:rsidR="00AE0799" w:rsidRPr="00414ACB" w:rsidRDefault="00AE0799">
      <w:pPr>
        <w:pStyle w:val="a9"/>
        <w:numPr>
          <w:ilvl w:val="2"/>
          <w:numId w:val="7"/>
        </w:numPr>
        <w:ind w:left="709" w:hanging="186"/>
        <w:rPr>
          <w:ins w:id="2970" w:author="Martin Ma" w:date="2025-08-17T17:50:00Z" w16du:dateUtc="2025-08-18T00:50:00Z"/>
          <w:rFonts w:ascii="Times New Roman" w:hAnsi="Times New Roman" w:cs="Times New Roman" w:hint="eastAsia"/>
          <w:sz w:val="16"/>
          <w:szCs w:val="16"/>
          <w:rPrChange w:id="2971" w:author="Martin Ma" w:date="2025-08-17T17:57:00Z" w16du:dateUtc="2025-08-18T00:57:00Z">
            <w:rPr>
              <w:ins w:id="2972" w:author="Martin Ma" w:date="2025-08-17T17:50:00Z" w16du:dateUtc="2025-08-18T00:50:00Z"/>
              <w:rFonts w:hint="eastAsia"/>
              <w:sz w:val="16"/>
              <w:szCs w:val="16"/>
            </w:rPr>
          </w:rPrChange>
        </w:rPr>
        <w:pPrChange w:id="2973" w:author="Martin Ma" w:date="2025-08-17T17:54:00Z" w16du:dateUtc="2025-08-18T00:54:00Z">
          <w:pPr/>
        </w:pPrChange>
      </w:pPr>
      <w:ins w:id="2974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75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size();</w:t>
        </w:r>
      </w:ins>
      <w:ins w:id="2976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77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</w:ins>
      <w:ins w:id="2978" w:author="Martin Ma" w:date="2025-08-17T17:52:00Z" w16du:dateUtc="2025-08-18T00:52:00Z">
        <w:r w:rsidRPr="00414ACB">
          <w:rPr>
            <w:rFonts w:ascii="Times New Roman" w:hAnsi="Times New Roman" w:cs="Times New Roman"/>
            <w:sz w:val="16"/>
            <w:szCs w:val="16"/>
          </w:rPr>
          <w:t>队列</w:t>
        </w:r>
      </w:ins>
      <w:ins w:id="2979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>中的实际存储的元素个数</w:t>
        </w:r>
      </w:ins>
    </w:p>
    <w:p w14:paraId="0E407342" w14:textId="70744B66" w:rsidR="00AE0799" w:rsidRPr="00AE0799" w:rsidRDefault="00AE0799">
      <w:pPr>
        <w:pStyle w:val="a9"/>
        <w:numPr>
          <w:ilvl w:val="2"/>
          <w:numId w:val="7"/>
        </w:numPr>
        <w:ind w:left="709" w:hanging="186"/>
        <w:rPr>
          <w:ins w:id="2980" w:author="Martin Ma" w:date="2025-08-17T17:49:00Z" w16du:dateUtc="2025-08-18T00:49:00Z"/>
          <w:rFonts w:ascii="Times New Roman" w:hAnsi="Times New Roman" w:cs="Times New Roman" w:hint="eastAsia"/>
          <w:sz w:val="16"/>
          <w:szCs w:val="16"/>
          <w:rPrChange w:id="2981" w:author="Martin Ma" w:date="2025-08-17T17:51:00Z" w16du:dateUtc="2025-08-18T00:51:00Z">
            <w:rPr>
              <w:ins w:id="2982" w:author="Martin Ma" w:date="2025-08-17T17:49:00Z" w16du:dateUtc="2025-08-18T00:49:00Z"/>
              <w:rFonts w:hint="eastAsia"/>
              <w:sz w:val="16"/>
              <w:szCs w:val="16"/>
            </w:rPr>
          </w:rPrChange>
        </w:rPr>
        <w:pPrChange w:id="2983" w:author="Martin Ma" w:date="2025-08-17T17:54:00Z" w16du:dateUtc="2025-08-18T00:54:00Z">
          <w:pPr/>
        </w:pPrChange>
      </w:pPr>
      <w:proofErr w:type="gramStart"/>
      <w:ins w:id="2984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85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emplace(</w:t>
        </w:r>
        <w:proofErr w:type="spellStart"/>
        <w:proofErr w:type="gramEnd"/>
        <w:r w:rsidRPr="00414ACB">
          <w:rPr>
            <w:rFonts w:ascii="Times New Roman" w:hAnsi="Times New Roman" w:cs="Times New Roman" w:hint="eastAsia"/>
            <w:sz w:val="16"/>
            <w:szCs w:val="16"/>
            <w:rPrChange w:id="2986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args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2987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2988" w:author="Martin Ma" w:date="2025-08-17T17:51:00Z" w16du:dateUtc="2025-08-18T00:51:00Z">
        <w:r w:rsidRPr="00414ACB">
          <w:rPr>
            <w:rFonts w:ascii="Times New Roman" w:hAnsi="Times New Roman" w:cs="Times New Roman"/>
            <w:sz w:val="16"/>
            <w:szCs w:val="16"/>
          </w:rPr>
          <w:t xml:space="preserve"> ……</w:t>
        </w:r>
      </w:ins>
      <w:ins w:id="2989" w:author="Martin Ma" w:date="2025-08-17T17:50:00Z" w16du:dateUtc="2025-08-18T00:50:00Z">
        <w:r w:rsidRPr="00414ACB">
          <w:rPr>
            <w:rFonts w:ascii="Times New Roman" w:hAnsi="Times New Roman" w:cs="Times New Roman" w:hint="eastAsia"/>
            <w:sz w:val="16"/>
            <w:szCs w:val="16"/>
            <w:rPrChange w:id="2990" w:author="Martin Ma" w:date="2025-08-17T17:57:00Z" w16du:dateUtc="2025-08-18T00:5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2991" w:author="Martin Ma" w:date="2025-08-17T17:53:00Z" w16du:dateUtc="2025-08-18T00:53:00Z"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ab/>
        </w:r>
        <w:r w:rsidRPr="00414ACB">
          <w:rPr>
            <w:rFonts w:ascii="Times New Roman" w:hAnsi="Times New Roman" w:cs="Times New Roman"/>
            <w:sz w:val="16"/>
            <w:szCs w:val="16"/>
          </w:rPr>
          <w:t>原地构造元素并插入队列</w:t>
        </w:r>
        <w:r w:rsidR="0099565D" w:rsidRPr="00414ACB">
          <w:rPr>
            <w:rFonts w:ascii="Times New Roman" w:hAnsi="Times New Roman" w:cs="Times New Roman"/>
            <w:sz w:val="16"/>
            <w:szCs w:val="16"/>
          </w:rPr>
          <w:t xml:space="preserve"> (Cpp11)</w:t>
        </w:r>
      </w:ins>
    </w:p>
    <w:p w14:paraId="50011DB6" w14:textId="77777777" w:rsidR="00BF68CC" w:rsidRDefault="00BF68CC">
      <w:pPr>
        <w:rPr>
          <w:ins w:id="2992" w:author="Martin Ma" w:date="2025-08-17T17:54:00Z" w16du:dateUtc="2025-08-18T00:54:00Z"/>
          <w:rFonts w:hint="eastAsia"/>
          <w:sz w:val="16"/>
          <w:szCs w:val="16"/>
        </w:rPr>
      </w:pPr>
    </w:p>
    <w:p w14:paraId="5AE21FF8" w14:textId="77777777" w:rsidR="006137B8" w:rsidRDefault="006137B8">
      <w:pPr>
        <w:rPr>
          <w:ins w:id="2993" w:author="Martin Ma" w:date="2025-08-17T17:20:00Z" w16du:dateUtc="2025-08-18T00:20:00Z"/>
          <w:rFonts w:hint="eastAsia"/>
          <w:sz w:val="16"/>
          <w:szCs w:val="16"/>
        </w:rPr>
      </w:pPr>
    </w:p>
    <w:p w14:paraId="289D85FB" w14:textId="76DF6988" w:rsidR="006B407F" w:rsidRPr="0053171A" w:rsidRDefault="00BF68CC">
      <w:pPr>
        <w:spacing w:line="276" w:lineRule="auto"/>
        <w:ind w:firstLineChars="50" w:firstLine="80"/>
        <w:rPr>
          <w:ins w:id="2994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2995" w:author="Martin Ma" w:date="2025-08-17T18:08:00Z" w16du:dateUtc="2025-08-18T01:08:00Z">
            <w:rPr>
              <w:ins w:id="2996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2997" w:author="Martin Ma" w:date="2025-08-17T17:45:00Z" w16du:dateUtc="2025-08-18T00:45:00Z">
          <w:pPr/>
        </w:pPrChange>
      </w:pPr>
      <w:ins w:id="2998" w:author="Martin Ma" w:date="2025-08-17T17:45:00Z" w16du:dateUtc="2025-08-18T00:45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2999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(2) Iterator Adaptor</w:t>
        </w:r>
      </w:ins>
      <w:ins w:id="3000" w:author="Martin Ma" w:date="2025-08-17T18:07:00Z" w16du:dateUtc="2025-08-18T01:07:00Z">
        <w:r w:rsidR="0053171A" w:rsidRPr="0053171A">
          <w:rPr>
            <w:rFonts w:ascii="Times New Roman" w:hAnsi="Times New Roman" w:cs="Times New Roman"/>
            <w:b/>
            <w:bCs/>
            <w:color w:val="0070C0"/>
            <w:sz w:val="16"/>
            <w:szCs w:val="16"/>
            <w:rPrChange w:id="3001" w:author="Martin Ma" w:date="2025-08-17T18:08:00Z" w16du:dateUtc="2025-08-18T01:08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s</w:t>
        </w:r>
      </w:ins>
    </w:p>
    <w:p w14:paraId="7F504AB9" w14:textId="77777777" w:rsidR="00BF68CC" w:rsidRPr="00BF68CC" w:rsidRDefault="00BF68CC">
      <w:pPr>
        <w:spacing w:line="276" w:lineRule="auto"/>
        <w:ind w:firstLineChars="250" w:firstLine="400"/>
        <w:rPr>
          <w:ins w:id="3002" w:author="Martin Ma" w:date="2025-08-17T17:45:00Z" w16du:dateUtc="2025-08-18T00:45:00Z"/>
          <w:rFonts w:ascii="Times New Roman" w:hAnsi="Times New Roman" w:cs="Times New Roman" w:hint="eastAsia"/>
          <w:b/>
          <w:bCs/>
          <w:sz w:val="16"/>
          <w:szCs w:val="16"/>
          <w:rPrChange w:id="3003" w:author="Martin Ma" w:date="2025-08-17T17:46:00Z" w16du:dateUtc="2025-08-18T00:46:00Z">
            <w:rPr>
              <w:ins w:id="3004" w:author="Martin Ma" w:date="2025-08-17T17:45:00Z" w16du:dateUtc="2025-08-18T00:45:00Z"/>
              <w:rFonts w:hint="eastAsia"/>
              <w:sz w:val="16"/>
              <w:szCs w:val="16"/>
            </w:rPr>
          </w:rPrChange>
        </w:rPr>
        <w:pPrChange w:id="3005" w:author="Martin Ma" w:date="2025-08-17T17:46:00Z" w16du:dateUtc="2025-08-18T00:46:00Z">
          <w:pPr/>
        </w:pPrChange>
      </w:pPr>
      <w:ins w:id="3006" w:author="Martin Ma" w:date="2025-08-17T17:45:00Z" w16du:dateUtc="2025-08-18T00:45:00Z">
        <w:r w:rsidRPr="00BF68CC">
          <w:rPr>
            <w:rFonts w:ascii="Cambria Math" w:hAnsi="Cambria Math" w:cs="Cambria Math" w:hint="eastAsia"/>
            <w:b/>
            <w:bCs/>
            <w:sz w:val="16"/>
            <w:szCs w:val="16"/>
            <w:rPrChange w:id="3007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①</w:t>
        </w:r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3008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BF68CC">
          <w:rPr>
            <w:rFonts w:ascii="Times New Roman" w:hAnsi="Times New Roman" w:cs="Times New Roman" w:hint="eastAsia"/>
            <w:b/>
            <w:bCs/>
            <w:sz w:val="16"/>
            <w:szCs w:val="16"/>
            <w:rPrChange w:id="3009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reverse_iterator</w:t>
        </w:r>
        <w:proofErr w:type="spellEnd"/>
      </w:ins>
    </w:p>
    <w:p w14:paraId="464F94AA" w14:textId="57F65B06" w:rsidR="00BF68CC" w:rsidRPr="00BF68CC" w:rsidRDefault="00BF68CC" w:rsidP="00BF68CC">
      <w:pPr>
        <w:rPr>
          <w:ins w:id="3010" w:author="Martin Ma" w:date="2025-08-17T17:45:00Z" w16du:dateUtc="2025-08-18T00:45:00Z"/>
          <w:rFonts w:ascii="Times New Roman" w:hAnsi="Times New Roman" w:cs="Times New Roman" w:hint="eastAsia"/>
          <w:sz w:val="16"/>
          <w:szCs w:val="16"/>
          <w:rPrChange w:id="3011" w:author="Martin Ma" w:date="2025-08-17T17:46:00Z" w16du:dateUtc="2025-08-18T00:46:00Z">
            <w:rPr>
              <w:ins w:id="3012" w:author="Martin Ma" w:date="2025-08-17T17:45:00Z" w16du:dateUtc="2025-08-18T00:45:00Z"/>
              <w:rFonts w:hint="eastAsia"/>
              <w:sz w:val="16"/>
              <w:szCs w:val="16"/>
            </w:rPr>
          </w:rPrChange>
        </w:rPr>
      </w:pPr>
      <w:ins w:id="3013" w:author="Martin Ma" w:date="2025-08-17T17:45:00Z" w16du:dateUtc="2025-08-18T00:45:00Z">
        <w:r w:rsidRPr="00BF68CC">
          <w:rPr>
            <w:rFonts w:hint="eastAsia"/>
            <w:sz w:val="16"/>
            <w:szCs w:val="16"/>
          </w:rPr>
          <w:t xml:space="preserve">    </w:t>
        </w:r>
      </w:ins>
      <w:ins w:id="3014" w:author="Martin Ma" w:date="2025-08-17T17:46:00Z" w16du:dateUtc="2025-08-18T00:46:00Z">
        <w:r>
          <w:rPr>
            <w:rFonts w:hint="eastAsia"/>
            <w:sz w:val="16"/>
            <w:szCs w:val="16"/>
          </w:rPr>
          <w:t xml:space="preserve">    </w:t>
        </w:r>
      </w:ins>
      <w:ins w:id="3015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3016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让容器从尾到头遍历和普通迭代器一样</w:t>
        </w:r>
        <w:r w:rsidRPr="00BF68CC">
          <w:rPr>
            <w:rFonts w:ascii="Times New Roman" w:hAnsi="Times New Roman" w:cs="Times New Roman" w:hint="eastAsia"/>
            <w:sz w:val="16"/>
            <w:szCs w:val="16"/>
            <w:rPrChange w:id="3017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,</w:t>
        </w:r>
      </w:ins>
      <w:ins w:id="3018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3019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3020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3021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写入时会覆盖元素</w:t>
        </w:r>
      </w:ins>
    </w:p>
    <w:p w14:paraId="608746E8" w14:textId="3B4A2690" w:rsidR="006B407F" w:rsidRPr="00BF68CC" w:rsidRDefault="00BF68CC">
      <w:pPr>
        <w:ind w:firstLineChars="400" w:firstLine="640"/>
        <w:rPr>
          <w:ins w:id="3022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023" w:author="Martin Ma" w:date="2025-08-17T17:46:00Z" w16du:dateUtc="2025-08-18T00:46:00Z">
            <w:rPr>
              <w:ins w:id="3024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025" w:author="Martin Ma" w:date="2025-08-17T17:46:00Z" w16du:dateUtc="2025-08-18T00:46:00Z">
          <w:pPr/>
        </w:pPrChange>
      </w:pPr>
      <w:ins w:id="3026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3027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容器常用接口</w:t>
        </w:r>
      </w:ins>
      <w:ins w:id="3028" w:author="Martin Ma" w:date="2025-08-17T17:46:00Z" w16du:dateUtc="2025-08-18T00:46:00Z">
        <w:r w:rsidRPr="00BF68CC">
          <w:rPr>
            <w:rFonts w:ascii="Times New Roman" w:hAnsi="Times New Roman" w:cs="Times New Roman" w:hint="eastAsia"/>
            <w:sz w:val="16"/>
            <w:szCs w:val="16"/>
            <w:rPrChange w:id="3029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proofErr w:type="spellStart"/>
      <w:proofErr w:type="gramStart"/>
      <w:ins w:id="3030" w:author="Martin Ma" w:date="2025-08-17T17:45:00Z" w16du:dateUtc="2025-08-18T00:45:00Z">
        <w:r w:rsidRPr="00BF68CC">
          <w:rPr>
            <w:rFonts w:ascii="Times New Roman" w:hAnsi="Times New Roman" w:cs="Times New Roman" w:hint="eastAsia"/>
            <w:sz w:val="16"/>
            <w:szCs w:val="16"/>
            <w:rPrChange w:id="3031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rbegin</w:t>
        </w:r>
        <w:proofErr w:type="spellEnd"/>
        <w:r w:rsidRPr="00BF68CC">
          <w:rPr>
            <w:rFonts w:ascii="Times New Roman" w:hAnsi="Times New Roman" w:cs="Times New Roman" w:hint="eastAsia"/>
            <w:sz w:val="16"/>
            <w:szCs w:val="16"/>
            <w:rPrChange w:id="3032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gramEnd"/>
        <w:r w:rsidRPr="00BF68CC">
          <w:rPr>
            <w:rFonts w:ascii="Times New Roman" w:hAnsi="Times New Roman" w:cs="Times New Roman" w:hint="eastAsia"/>
            <w:sz w:val="16"/>
            <w:szCs w:val="16"/>
            <w:rPrChange w:id="3033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 xml:space="preserve">) / </w:t>
        </w:r>
        <w:proofErr w:type="gramStart"/>
        <w:r w:rsidRPr="00BF68CC">
          <w:rPr>
            <w:rFonts w:ascii="Times New Roman" w:hAnsi="Times New Roman" w:cs="Times New Roman" w:hint="eastAsia"/>
            <w:sz w:val="16"/>
            <w:szCs w:val="16"/>
            <w:rPrChange w:id="3034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rend(</w:t>
        </w:r>
        <w:proofErr w:type="gramEnd"/>
        <w:r w:rsidRPr="00BF68CC">
          <w:rPr>
            <w:rFonts w:ascii="Times New Roman" w:hAnsi="Times New Roman" w:cs="Times New Roman" w:hint="eastAsia"/>
            <w:sz w:val="16"/>
            <w:szCs w:val="16"/>
            <w:rPrChange w:id="3035" w:author="Martin Ma" w:date="2025-08-17T17:46:00Z" w16du:dateUtc="2025-08-18T00:46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6AC7F9B" w14:textId="77777777" w:rsidR="006B407F" w:rsidRDefault="006B407F">
      <w:pPr>
        <w:rPr>
          <w:ins w:id="3036" w:author="Martin Ma" w:date="2025-08-17T17:20:00Z" w16du:dateUtc="2025-08-18T00:20:00Z"/>
          <w:rFonts w:hint="eastAsia"/>
          <w:sz w:val="16"/>
          <w:szCs w:val="16"/>
        </w:rPr>
      </w:pPr>
    </w:p>
    <w:p w14:paraId="3400BF72" w14:textId="77777777" w:rsidR="006B407F" w:rsidRDefault="006B407F">
      <w:pPr>
        <w:rPr>
          <w:ins w:id="3037" w:author="Martin Ma" w:date="2025-08-17T17:20:00Z" w16du:dateUtc="2025-08-18T00:20:00Z"/>
          <w:rFonts w:hint="eastAsia"/>
          <w:sz w:val="16"/>
          <w:szCs w:val="16"/>
        </w:rPr>
      </w:pPr>
    </w:p>
    <w:p w14:paraId="25BDCB66" w14:textId="77777777" w:rsidR="00414ACB" w:rsidRPr="00414ACB" w:rsidRDefault="00414ACB">
      <w:pPr>
        <w:spacing w:line="276" w:lineRule="auto"/>
        <w:ind w:firstLineChars="250" w:firstLine="400"/>
        <w:rPr>
          <w:ins w:id="3038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39" w:author="Martin Ma" w:date="2025-08-17T17:55:00Z" w16du:dateUtc="2025-08-18T00:55:00Z">
            <w:rPr>
              <w:ins w:id="3040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3041" w:author="Martin Ma" w:date="2025-08-17T17:54:00Z" w16du:dateUtc="2025-08-18T00:54:00Z">
          <w:pPr/>
        </w:pPrChange>
      </w:pPr>
      <w:ins w:id="3042" w:author="Martin Ma" w:date="2025-08-17T17:54:00Z" w16du:dateUtc="2025-08-18T00:54:00Z">
        <w:r w:rsidRPr="00414ACB">
          <w:rPr>
            <w:rFonts w:ascii="Cambria Math" w:hAnsi="Cambria Math" w:cs="Cambria Math" w:hint="eastAsia"/>
            <w:b/>
            <w:bCs/>
            <w:sz w:val="16"/>
            <w:szCs w:val="16"/>
            <w:rPrChange w:id="3043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②</w:t>
        </w:r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3044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414ACB">
          <w:rPr>
            <w:rFonts w:ascii="Times New Roman" w:hAnsi="Times New Roman" w:cs="Times New Roman" w:hint="eastAsia"/>
            <w:b/>
            <w:bCs/>
            <w:sz w:val="16"/>
            <w:szCs w:val="16"/>
            <w:rPrChange w:id="3045" w:author="Martin Ma" w:date="2025-08-17T17:55:00Z" w16du:dateUtc="2025-08-18T00:55:00Z">
              <w:rPr>
                <w:rFonts w:hint="eastAsia"/>
                <w:sz w:val="16"/>
                <w:szCs w:val="16"/>
              </w:rPr>
            </w:rPrChange>
          </w:rPr>
          <w:t>insert_iterator</w:t>
        </w:r>
        <w:proofErr w:type="spellEnd"/>
      </w:ins>
    </w:p>
    <w:p w14:paraId="7D30C245" w14:textId="4833943E" w:rsidR="00414ACB" w:rsidRPr="00414ACB" w:rsidRDefault="00414ACB">
      <w:pPr>
        <w:ind w:left="420" w:firstLineChars="150" w:firstLine="240"/>
        <w:rPr>
          <w:ins w:id="3046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47" w:author="Martin Ma" w:date="2025-08-17T17:58:00Z" w16du:dateUtc="2025-08-18T00:58:00Z">
            <w:rPr>
              <w:ins w:id="3048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3049" w:author="Martin Ma" w:date="2025-08-17T17:55:00Z" w16du:dateUtc="2025-08-18T00:55:00Z">
          <w:pPr/>
        </w:pPrChange>
      </w:pPr>
      <w:ins w:id="305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5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插入迭代器会把写操作转换为插入操作</w:t>
        </w:r>
      </w:ins>
    </w:p>
    <w:p w14:paraId="5299D670" w14:textId="77777777" w:rsidR="00414ACB" w:rsidRPr="00414ACB" w:rsidRDefault="00414ACB" w:rsidP="00414ACB">
      <w:pPr>
        <w:rPr>
          <w:ins w:id="3052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53" w:author="Martin Ma" w:date="2025-08-17T17:58:00Z" w16du:dateUtc="2025-08-18T00:58:00Z">
            <w:rPr>
              <w:ins w:id="3054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72C46CD0" w14:textId="1278FE54" w:rsidR="00414ACB" w:rsidRPr="00414ACB" w:rsidRDefault="00414ACB">
      <w:pPr>
        <w:ind w:left="240" w:firstLine="420"/>
        <w:rPr>
          <w:ins w:id="3055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56" w:author="Martin Ma" w:date="2025-08-17T17:58:00Z" w16du:dateUtc="2025-08-18T00:58:00Z">
            <w:rPr>
              <w:ins w:id="3057" w:author="Martin Ma" w:date="2025-08-17T17:54:00Z" w16du:dateUtc="2025-08-18T00:54:00Z"/>
              <w:rFonts w:hint="eastAsia"/>
              <w:sz w:val="16"/>
              <w:szCs w:val="16"/>
            </w:rPr>
          </w:rPrChange>
        </w:rPr>
        <w:pPrChange w:id="3058" w:author="Martin Ma" w:date="2025-08-17T17:55:00Z" w16du:dateUtc="2025-08-18T00:55:00Z">
          <w:pPr/>
        </w:pPrChange>
      </w:pPr>
      <w:ins w:id="305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6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常见的</w:t>
        </w:r>
      </w:ins>
      <w:ins w:id="3061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3</w:t>
        </w:r>
      </w:ins>
      <w:ins w:id="306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6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种插入迭代器的适配器</w:t>
        </w:r>
      </w:ins>
      <w:ins w:id="3064" w:author="Martin Ma" w:date="2025-08-17T18:04:00Z" w16du:dateUtc="2025-08-18T01:04:00Z">
        <w:r w:rsidR="00B50AA9">
          <w:rPr>
            <w:rFonts w:ascii="Times New Roman" w:hAnsi="Times New Roman" w:cs="Times New Roman" w:hint="eastAsia"/>
            <w:sz w:val="16"/>
            <w:szCs w:val="16"/>
          </w:rPr>
          <w:t>:</w:t>
        </w:r>
      </w:ins>
    </w:p>
    <w:p w14:paraId="3A1CD817" w14:textId="74C32489" w:rsidR="00414ACB" w:rsidRPr="00414ACB" w:rsidRDefault="00414ACB" w:rsidP="00414ACB">
      <w:pPr>
        <w:rPr>
          <w:ins w:id="3065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66" w:author="Martin Ma" w:date="2025-08-17T17:58:00Z" w16du:dateUtc="2025-08-18T00:58:00Z">
            <w:rPr>
              <w:ins w:id="3067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06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6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70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7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proofErr w:type="spellStart"/>
      <w:ins w:id="307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7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back_inserter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307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(container)</w:t>
        </w:r>
      </w:ins>
      <w:ins w:id="3075" w:author="Martin Ma" w:date="2025-08-17T18:01:00Z" w16du:dateUtc="2025-08-18T01:01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07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7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把元素追加到容器末尾</w:t>
        </w:r>
      </w:ins>
      <w:ins w:id="3078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7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08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8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proofErr w:type="spellStart"/>
        <w:r w:rsidRPr="00414ACB">
          <w:rPr>
            <w:rFonts w:ascii="Times New Roman" w:hAnsi="Times New Roman" w:cs="Times New Roman" w:hint="eastAsia"/>
            <w:sz w:val="16"/>
            <w:szCs w:val="16"/>
            <w:rPrChange w:id="308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push_back</w:t>
        </w:r>
      </w:ins>
      <w:proofErr w:type="spellEnd"/>
      <w:ins w:id="3083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8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7F9AB74E" w14:textId="57EE5510" w:rsidR="00414ACB" w:rsidRPr="00414ACB" w:rsidRDefault="00414ACB" w:rsidP="00414ACB">
      <w:pPr>
        <w:rPr>
          <w:ins w:id="3085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086" w:author="Martin Ma" w:date="2025-08-17T17:58:00Z" w16du:dateUtc="2025-08-18T00:58:00Z">
            <w:rPr>
              <w:ins w:id="3087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08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8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90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9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09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093" w:author="Martin Ma" w:date="2025-08-17T18:01:00Z" w16du:dateUtc="2025-08-18T01:01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309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9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3096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09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309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09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3100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10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0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0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3104" w:author="Martin Ma" w:date="2025-08-17T17:55:00Z" w16du:dateUtc="2025-08-18T00:55:00Z">
        <w:r w:rsidRPr="00414ACB">
          <w:rPr>
            <w:rFonts w:ascii="Times New Roman" w:hAnsi="Times New Roman" w:cs="Times New Roman" w:hint="eastAsia"/>
            <w:sz w:val="16"/>
            <w:szCs w:val="16"/>
            <w:rPrChange w:id="310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0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0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6D771A14" w14:textId="77777777" w:rsidR="00414ACB" w:rsidRPr="00414ACB" w:rsidRDefault="00414ACB" w:rsidP="00414ACB">
      <w:pPr>
        <w:rPr>
          <w:ins w:id="3108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109" w:author="Martin Ma" w:date="2025-08-17T17:58:00Z" w16du:dateUtc="2025-08-18T00:58:00Z">
            <w:rPr>
              <w:ins w:id="3110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136FFD85" w14:textId="16131631" w:rsidR="00414ACB" w:rsidRPr="00414ACB" w:rsidRDefault="00414ACB" w:rsidP="00414ACB">
      <w:pPr>
        <w:rPr>
          <w:ins w:id="3111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112" w:author="Martin Ma" w:date="2025-08-17T17:58:00Z" w16du:dateUtc="2025-08-18T00:58:00Z">
            <w:rPr>
              <w:ins w:id="3113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11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1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16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1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proofErr w:type="spellStart"/>
      <w:ins w:id="311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1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front_inserter</w:t>
        </w:r>
        <w:proofErr w:type="spellEnd"/>
        <w:r w:rsidRPr="00414ACB">
          <w:rPr>
            <w:rFonts w:ascii="Times New Roman" w:hAnsi="Times New Roman" w:cs="Times New Roman" w:hint="eastAsia"/>
            <w:sz w:val="16"/>
            <w:szCs w:val="16"/>
            <w:rPrChange w:id="312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(container)</w:t>
        </w:r>
      </w:ins>
      <w:ins w:id="3121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122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2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把元素插到容器开头</w:t>
        </w:r>
      </w:ins>
      <w:ins w:id="3124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2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12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2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proofErr w:type="spellStart"/>
        <w:r w:rsidRPr="00414ACB">
          <w:rPr>
            <w:rFonts w:ascii="Times New Roman" w:hAnsi="Times New Roman" w:cs="Times New Roman" w:hint="eastAsia"/>
            <w:sz w:val="16"/>
            <w:szCs w:val="16"/>
            <w:rPrChange w:id="312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push_front</w:t>
        </w:r>
      </w:ins>
      <w:proofErr w:type="spellEnd"/>
      <w:ins w:id="3129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3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4A5D99B4" w14:textId="2436B811" w:rsidR="00414ACB" w:rsidRPr="00414ACB" w:rsidRDefault="00414ACB" w:rsidP="00414ACB">
      <w:pPr>
        <w:rPr>
          <w:ins w:id="3131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132" w:author="Martin Ma" w:date="2025-08-17T17:58:00Z" w16du:dateUtc="2025-08-18T00:58:00Z">
            <w:rPr>
              <w:ins w:id="3133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13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3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36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3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3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39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</w:ins>
      <w:ins w:id="314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4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3142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4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</w:ins>
      <w:ins w:id="314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4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deque</w:t>
        </w:r>
      </w:ins>
      <w:ins w:id="3146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4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4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4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</w:p>
    <w:p w14:paraId="03DE65B0" w14:textId="77777777" w:rsidR="00414ACB" w:rsidRPr="00414ACB" w:rsidRDefault="00414ACB" w:rsidP="00414ACB">
      <w:pPr>
        <w:rPr>
          <w:ins w:id="3150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151" w:author="Martin Ma" w:date="2025-08-17T17:58:00Z" w16du:dateUtc="2025-08-18T00:58:00Z">
            <w:rPr>
              <w:ins w:id="3152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</w:p>
    <w:p w14:paraId="5812E1EA" w14:textId="289A94CB" w:rsidR="00414ACB" w:rsidRPr="00414ACB" w:rsidRDefault="00414ACB" w:rsidP="00414ACB">
      <w:pPr>
        <w:rPr>
          <w:ins w:id="3153" w:author="Martin Ma" w:date="2025-08-17T17:54:00Z" w16du:dateUtc="2025-08-18T00:54:00Z"/>
          <w:rFonts w:ascii="Times New Roman" w:hAnsi="Times New Roman" w:cs="Times New Roman" w:hint="eastAsia"/>
          <w:sz w:val="16"/>
          <w:szCs w:val="16"/>
          <w:rPrChange w:id="3154" w:author="Martin Ma" w:date="2025-08-17T17:58:00Z" w16du:dateUtc="2025-08-18T00:58:00Z">
            <w:rPr>
              <w:ins w:id="3155" w:author="Martin Ma" w:date="2025-08-17T17:54:00Z" w16du:dateUtc="2025-08-18T00:54:00Z"/>
              <w:rFonts w:hint="eastAsia"/>
              <w:sz w:val="16"/>
              <w:szCs w:val="16"/>
            </w:rPr>
          </w:rPrChange>
        </w:rPr>
      </w:pPr>
      <w:ins w:id="315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5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58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5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60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6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inserter(container, pos)</w:t>
        </w:r>
      </w:ins>
      <w:ins w:id="3162" w:author="Martin Ma" w:date="2025-08-17T18:02:00Z" w16du:dateUtc="2025-08-18T01:02:00Z"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16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6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把元素插入到指定迭代</w:t>
        </w:r>
        <w:proofErr w:type="gramStart"/>
        <w:r w:rsidRPr="00414ACB">
          <w:rPr>
            <w:rFonts w:ascii="Times New Roman" w:hAnsi="Times New Roman" w:cs="Times New Roman" w:hint="eastAsia"/>
            <w:sz w:val="16"/>
            <w:szCs w:val="16"/>
            <w:rPrChange w:id="316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器位置</w:t>
        </w:r>
      </w:ins>
      <w:proofErr w:type="gramEnd"/>
      <w:ins w:id="3166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6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16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6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调用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7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</w:ins>
      <w:ins w:id="3171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7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074E2506" w14:textId="549F8D7D" w:rsidR="006B407F" w:rsidRPr="00414ACB" w:rsidRDefault="00414ACB" w:rsidP="00414ACB">
      <w:pPr>
        <w:rPr>
          <w:ins w:id="3173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174" w:author="Martin Ma" w:date="2025-08-17T17:58:00Z" w16du:dateUtc="2025-08-18T00:58:00Z">
            <w:rPr>
              <w:ins w:id="3175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3176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77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78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7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8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181" w:author="Martin Ma" w:date="2025-08-17T18:02:00Z" w16du:dateUtc="2025-08-18T01:02:00Z"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/>
            <w:sz w:val="16"/>
            <w:szCs w:val="16"/>
          </w:rPr>
          <w:tab/>
        </w:r>
        <w:r w:rsidR="00E27DEF">
          <w:rPr>
            <w:rFonts w:ascii="Times New Roman" w:hAnsi="Times New Roman" w:cs="Times New Roman" w:hint="eastAsia"/>
            <w:sz w:val="16"/>
            <w:szCs w:val="16"/>
          </w:rPr>
          <w:t xml:space="preserve">    </w:t>
        </w:r>
        <w:r w:rsidR="00E27DEF" w:rsidRPr="00E27DEF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3182" w:author="Martin Ma" w:date="2025-08-17T18:02:00Z" w16du:dateUtc="2025-08-18T01:02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</w:t>
        </w:r>
      </w:ins>
      <w:ins w:id="318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8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适用于</w:t>
        </w:r>
      </w:ins>
      <w:ins w:id="3185" w:author="Martin Ma" w:date="2025-08-17T17:56:00Z" w16du:dateUtc="2025-08-18T00:56:00Z">
        <w:r w:rsidRPr="00414ACB">
          <w:rPr>
            <w:rFonts w:ascii="Times New Roman" w:hAnsi="Times New Roman" w:cs="Times New Roman" w:hint="eastAsia"/>
            <w:sz w:val="16"/>
            <w:szCs w:val="16"/>
            <w:rPrChange w:id="318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:</w:t>
        </w:r>
      </w:ins>
      <w:ins w:id="3187" w:author="Martin Ma" w:date="2025-08-17T17:59:00Z" w16du:dateUtc="2025-08-18T00:59:00Z">
        <w:r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188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89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所有支持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9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insert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91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的容器</w:t>
        </w:r>
      </w:ins>
      <w:ins w:id="3192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93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194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195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414ACB">
          <w:rPr>
            <w:rFonts w:ascii="Times New Roman" w:hAnsi="Times New Roman" w:cs="Times New Roman" w:hint="eastAsia"/>
            <w:sz w:val="16"/>
            <w:szCs w:val="16"/>
            <w:rPrChange w:id="319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set</w:t>
        </w:r>
      </w:ins>
      <w:ins w:id="3197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19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199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20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map</w:t>
        </w:r>
      </w:ins>
      <w:ins w:id="3201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202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203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204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vector</w:t>
        </w:r>
      </w:ins>
      <w:ins w:id="3205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206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207" w:author="Martin Ma" w:date="2025-08-17T17:54:00Z" w16du:dateUtc="2025-08-18T00:54:00Z">
        <w:r w:rsidRPr="00414ACB">
          <w:rPr>
            <w:rFonts w:ascii="Times New Roman" w:hAnsi="Times New Roman" w:cs="Times New Roman" w:hint="eastAsia"/>
            <w:sz w:val="16"/>
            <w:szCs w:val="16"/>
            <w:rPrChange w:id="3208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list</w:t>
        </w:r>
      </w:ins>
      <w:ins w:id="3209" w:author="Martin Ma" w:date="2025-08-17T17:57:00Z" w16du:dateUtc="2025-08-18T00:57:00Z">
        <w:r w:rsidRPr="00414ACB">
          <w:rPr>
            <w:rFonts w:ascii="Times New Roman" w:hAnsi="Times New Roman" w:cs="Times New Roman" w:hint="eastAsia"/>
            <w:sz w:val="16"/>
            <w:szCs w:val="16"/>
            <w:rPrChange w:id="3210" w:author="Martin Ma" w:date="2025-08-17T17:58:00Z" w16du:dateUtc="2025-08-18T00:58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21965DB3" w14:textId="77777777" w:rsidR="006B407F" w:rsidRDefault="006B407F">
      <w:pPr>
        <w:rPr>
          <w:ins w:id="3211" w:author="Martin Ma" w:date="2025-08-17T17:20:00Z" w16du:dateUtc="2025-08-18T00:20:00Z"/>
          <w:rFonts w:hint="eastAsia"/>
          <w:sz w:val="16"/>
          <w:szCs w:val="16"/>
        </w:rPr>
      </w:pPr>
    </w:p>
    <w:p w14:paraId="5B7A5781" w14:textId="77777777" w:rsidR="006B407F" w:rsidRDefault="006B407F">
      <w:pPr>
        <w:rPr>
          <w:ins w:id="3212" w:author="Martin Ma" w:date="2025-08-17T17:20:00Z" w16du:dateUtc="2025-08-18T00:20:00Z"/>
          <w:rFonts w:hint="eastAsia"/>
          <w:sz w:val="16"/>
          <w:szCs w:val="16"/>
        </w:rPr>
      </w:pPr>
    </w:p>
    <w:p w14:paraId="12211EB3" w14:textId="77777777" w:rsidR="00E27DEF" w:rsidRPr="00E27DEF" w:rsidRDefault="00E27DEF">
      <w:pPr>
        <w:spacing w:line="276" w:lineRule="auto"/>
        <w:ind w:firstLineChars="250" w:firstLine="400"/>
        <w:rPr>
          <w:ins w:id="3213" w:author="Martin Ma" w:date="2025-08-17T18:00:00Z" w16du:dateUtc="2025-08-18T01:00:00Z"/>
          <w:rFonts w:ascii="Times New Roman" w:hAnsi="Times New Roman" w:cs="Times New Roman" w:hint="eastAsia"/>
          <w:b/>
          <w:bCs/>
          <w:sz w:val="16"/>
          <w:szCs w:val="16"/>
          <w:rPrChange w:id="3214" w:author="Martin Ma" w:date="2025-08-17T18:00:00Z" w16du:dateUtc="2025-08-18T01:00:00Z">
            <w:rPr>
              <w:ins w:id="3215" w:author="Martin Ma" w:date="2025-08-17T18:00:00Z" w16du:dateUtc="2025-08-18T01:00:00Z"/>
              <w:rFonts w:hint="eastAsia"/>
              <w:sz w:val="16"/>
              <w:szCs w:val="16"/>
            </w:rPr>
          </w:rPrChange>
        </w:rPr>
        <w:pPrChange w:id="3216" w:author="Martin Ma" w:date="2025-08-17T18:00:00Z" w16du:dateUtc="2025-08-18T01:00:00Z">
          <w:pPr/>
        </w:pPrChange>
      </w:pPr>
      <w:ins w:id="3217" w:author="Martin Ma" w:date="2025-08-17T18:00:00Z" w16du:dateUtc="2025-08-18T01:00:00Z">
        <w:r w:rsidRPr="00E27DEF">
          <w:rPr>
            <w:rFonts w:ascii="Cambria Math" w:hAnsi="Cambria Math" w:cs="Cambria Math" w:hint="eastAsia"/>
            <w:b/>
            <w:bCs/>
            <w:sz w:val="16"/>
            <w:szCs w:val="16"/>
            <w:rPrChange w:id="3218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③</w:t>
        </w:r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219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  <w:proofErr w:type="spellStart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220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istream_iterator</w:t>
        </w:r>
        <w:proofErr w:type="spellEnd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221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和</w:t>
        </w:r>
        <w:proofErr w:type="spellStart"/>
        <w:r w:rsidRPr="00E27DEF">
          <w:rPr>
            <w:rFonts w:ascii="Times New Roman" w:hAnsi="Times New Roman" w:cs="Times New Roman" w:hint="eastAsia"/>
            <w:b/>
            <w:bCs/>
            <w:sz w:val="16"/>
            <w:szCs w:val="16"/>
            <w:rPrChange w:id="3222" w:author="Martin Ma" w:date="2025-08-17T18:00:00Z" w16du:dateUtc="2025-08-18T01:00:00Z">
              <w:rPr>
                <w:rFonts w:hint="eastAsia"/>
                <w:sz w:val="16"/>
                <w:szCs w:val="16"/>
              </w:rPr>
            </w:rPrChange>
          </w:rPr>
          <w:t>ostream_iterator</w:t>
        </w:r>
        <w:proofErr w:type="spellEnd"/>
      </w:ins>
    </w:p>
    <w:p w14:paraId="1BA372CD" w14:textId="6078A13C" w:rsidR="00E27DEF" w:rsidRPr="00E27DEF" w:rsidRDefault="00B50AA9">
      <w:pPr>
        <w:ind w:left="420" w:firstLineChars="150" w:firstLine="240"/>
        <w:rPr>
          <w:ins w:id="3223" w:author="Martin Ma" w:date="2025-08-17T18:00:00Z" w16du:dateUtc="2025-08-18T01:00:00Z"/>
          <w:rFonts w:hint="eastAsia"/>
          <w:sz w:val="16"/>
          <w:szCs w:val="16"/>
        </w:rPr>
        <w:pPrChange w:id="3224" w:author="Martin Ma" w:date="2025-08-17T18:00:00Z" w16du:dateUtc="2025-08-18T01:00:00Z">
          <w:pPr/>
        </w:pPrChange>
      </w:pPr>
      <w:ins w:id="3225" w:author="Martin Ma" w:date="2025-08-17T18:06:00Z" w16du:dateUtc="2025-08-18T01:06:00Z">
        <w:r>
          <w:rPr>
            <w:rFonts w:hint="eastAsia"/>
            <w:sz w:val="16"/>
            <w:szCs w:val="16"/>
          </w:rPr>
          <w:t>输入输出</w:t>
        </w:r>
      </w:ins>
      <w:ins w:id="3226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流适配器把输入输出流</w:t>
        </w:r>
      </w:ins>
      <w:ins w:id="3227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3228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proofErr w:type="spellStart"/>
      <w:ins w:id="3229" w:author="Martin Ma" w:date="2025-08-17T18:00:00Z" w16du:dateUtc="2025-08-18T01:00:00Z"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230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cin</w:t>
        </w:r>
        <w:proofErr w:type="spellEnd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231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/</w:t>
        </w:r>
        <w:proofErr w:type="spellStart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232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cout</w:t>
        </w:r>
        <w:proofErr w:type="spellEnd"/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233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/</w:t>
        </w:r>
        <w:r w:rsidR="00E27DEF" w:rsidRPr="00B50AA9">
          <w:rPr>
            <w:rFonts w:ascii="Times New Roman" w:hAnsi="Times New Roman" w:cs="Times New Roman" w:hint="eastAsia"/>
            <w:sz w:val="16"/>
            <w:szCs w:val="16"/>
            <w:rPrChange w:id="3234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>文件流等</w:t>
        </w:r>
      </w:ins>
      <w:ins w:id="3235" w:author="Martin Ma" w:date="2025-08-17T18:04:00Z" w16du:dateUtc="2025-08-18T01:04:00Z">
        <w:r w:rsidRPr="00B50AA9">
          <w:rPr>
            <w:rFonts w:ascii="Times New Roman" w:hAnsi="Times New Roman" w:cs="Times New Roman" w:hint="eastAsia"/>
            <w:sz w:val="16"/>
            <w:szCs w:val="16"/>
            <w:rPrChange w:id="3236" w:author="Martin Ma" w:date="2025-08-17T18:06:00Z" w16du:dateUtc="2025-08-18T01:06:00Z">
              <w:rPr>
                <w:rFonts w:hint="eastAsia"/>
                <w:sz w:val="16"/>
                <w:szCs w:val="16"/>
              </w:rPr>
            </w:rPrChange>
          </w:rPr>
          <w:t xml:space="preserve">) </w:t>
        </w:r>
      </w:ins>
      <w:ins w:id="3237" w:author="Martin Ma" w:date="2025-08-17T18:00:00Z" w16du:dateUtc="2025-08-18T01:00:00Z">
        <w:r w:rsidR="00E27DEF" w:rsidRPr="00E27DEF">
          <w:rPr>
            <w:rFonts w:hint="eastAsia"/>
            <w:sz w:val="16"/>
            <w:szCs w:val="16"/>
          </w:rPr>
          <w:t>当作容器来处理</w:t>
        </w:r>
      </w:ins>
    </w:p>
    <w:p w14:paraId="6877D7AB" w14:textId="77777777" w:rsidR="00E27DEF" w:rsidRPr="00B50AA9" w:rsidRDefault="00E27DEF" w:rsidP="00E27DEF">
      <w:pPr>
        <w:rPr>
          <w:ins w:id="3238" w:author="Martin Ma" w:date="2025-08-17T18:00:00Z" w16du:dateUtc="2025-08-18T01:00:00Z"/>
          <w:rFonts w:hint="eastAsia"/>
          <w:sz w:val="16"/>
          <w:szCs w:val="16"/>
        </w:rPr>
      </w:pPr>
    </w:p>
    <w:p w14:paraId="5899B9F9" w14:textId="40537867" w:rsidR="00E27DEF" w:rsidRPr="00E27DEF" w:rsidRDefault="00E27DEF">
      <w:pPr>
        <w:ind w:left="240" w:firstLine="420"/>
        <w:rPr>
          <w:ins w:id="3239" w:author="Martin Ma" w:date="2025-08-17T18:00:00Z" w16du:dateUtc="2025-08-18T01:00:00Z"/>
          <w:rFonts w:hint="eastAsia"/>
          <w:sz w:val="16"/>
          <w:szCs w:val="16"/>
        </w:rPr>
        <w:pPrChange w:id="3240" w:author="Martin Ma" w:date="2025-08-17T18:00:00Z" w16du:dateUtc="2025-08-18T01:00:00Z">
          <w:pPr/>
        </w:pPrChange>
      </w:pPr>
      <w:ins w:id="3241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>常见的2种输入输出流迭代器的适配器</w:t>
        </w:r>
      </w:ins>
      <w:ins w:id="3242" w:author="Martin Ma" w:date="2025-08-17T18:04:00Z" w16du:dateUtc="2025-08-18T01:04:00Z">
        <w:r w:rsidR="00B50AA9">
          <w:rPr>
            <w:rFonts w:hint="eastAsia"/>
            <w:sz w:val="16"/>
            <w:szCs w:val="16"/>
          </w:rPr>
          <w:t>:</w:t>
        </w:r>
      </w:ins>
    </w:p>
    <w:p w14:paraId="1C807328" w14:textId="2D995D16" w:rsidR="00E27DEF" w:rsidRPr="00B50AA9" w:rsidRDefault="00E27DEF" w:rsidP="00E27DEF">
      <w:pPr>
        <w:rPr>
          <w:ins w:id="3243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3244" w:author="Martin Ma" w:date="2025-08-17T18:04:00Z" w16du:dateUtc="2025-08-18T01:04:00Z">
            <w:rPr>
              <w:ins w:id="3245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3246" w:author="Martin Ma" w:date="2025-08-17T18:00:00Z" w16du:dateUtc="2025-08-18T01:00:00Z">
        <w:r w:rsidRPr="00E27DEF">
          <w:rPr>
            <w:rFonts w:hint="eastAsia"/>
            <w:sz w:val="16"/>
            <w:szCs w:val="16"/>
          </w:rPr>
          <w:tab/>
        </w:r>
      </w:ins>
      <w:ins w:id="3247" w:author="Martin Ma" w:date="2025-08-17T18:04:00Z" w16du:dateUtc="2025-08-18T01:04:00Z">
        <w:r w:rsidR="00B50AA9">
          <w:rPr>
            <w:sz w:val="16"/>
            <w:szCs w:val="16"/>
          </w:rPr>
          <w:tab/>
        </w:r>
      </w:ins>
      <w:proofErr w:type="spellStart"/>
      <w:ins w:id="3248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4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istream_iterator</w:t>
        </w:r>
      </w:ins>
      <w:proofErr w:type="spellEnd"/>
      <w:ins w:id="3250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  <w:r w:rsidR="00B50AA9" w:rsidRPr="00B50AA9">
          <w:rPr>
            <w:rFonts w:ascii="Times New Roman" w:hAnsi="Times New Roman" w:cs="Times New Roman"/>
            <w:color w:val="E8E8E8" w:themeColor="background2"/>
            <w:sz w:val="16"/>
            <w:szCs w:val="16"/>
            <w:rPrChange w:id="3251" w:author="Martin Ma" w:date="2025-08-17T18:05:00Z" w16du:dateUtc="2025-08-18T01:0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>..</w:t>
        </w:r>
      </w:ins>
      <w:ins w:id="325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5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把元素从外部</w:t>
        </w:r>
      </w:ins>
      <w:ins w:id="3254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255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5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325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cin</w:t>
        </w:r>
      </w:ins>
      <w:proofErr w:type="spellEnd"/>
      <w:ins w:id="3258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或</w:t>
        </w:r>
      </w:ins>
      <w:ins w:id="3259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6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file)</w:t>
        </w:r>
      </w:ins>
      <w:ins w:id="3261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262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63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逐个读到容器里</w:t>
        </w:r>
      </w:ins>
    </w:p>
    <w:p w14:paraId="06CE7604" w14:textId="224EF90B" w:rsidR="00E27DEF" w:rsidRPr="00B50AA9" w:rsidRDefault="00E27DEF" w:rsidP="00E27DEF">
      <w:pPr>
        <w:rPr>
          <w:ins w:id="3264" w:author="Martin Ma" w:date="2025-08-17T18:00:00Z" w16du:dateUtc="2025-08-18T01:00:00Z"/>
          <w:rFonts w:ascii="Times New Roman" w:hAnsi="Times New Roman" w:cs="Times New Roman" w:hint="eastAsia"/>
          <w:sz w:val="16"/>
          <w:szCs w:val="16"/>
          <w:rPrChange w:id="3265" w:author="Martin Ma" w:date="2025-08-17T18:04:00Z" w16du:dateUtc="2025-08-18T01:04:00Z">
            <w:rPr>
              <w:ins w:id="3266" w:author="Martin Ma" w:date="2025-08-17T18:00:00Z" w16du:dateUtc="2025-08-18T01:00:00Z"/>
              <w:rFonts w:hint="eastAsia"/>
              <w:sz w:val="16"/>
              <w:szCs w:val="16"/>
            </w:rPr>
          </w:rPrChange>
        </w:rPr>
      </w:pPr>
      <w:ins w:id="3267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6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ab/>
        </w:r>
      </w:ins>
      <w:ins w:id="3269" w:author="Martin Ma" w:date="2025-08-17T18:04:00Z" w16du:dateUtc="2025-08-18T01:04:00Z">
        <w:r w:rsidR="00B50AA9">
          <w:rPr>
            <w:rFonts w:ascii="Times New Roman" w:hAnsi="Times New Roman" w:cs="Times New Roman"/>
            <w:sz w:val="16"/>
            <w:szCs w:val="16"/>
          </w:rPr>
          <w:tab/>
        </w:r>
      </w:ins>
      <w:proofErr w:type="spellStart"/>
      <w:ins w:id="3270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71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ostream_iterator</w:t>
        </w:r>
      </w:ins>
      <w:proofErr w:type="spellEnd"/>
      <w:ins w:id="3272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: </w:t>
        </w:r>
      </w:ins>
      <w:ins w:id="327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7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把元素从容器逐个写入输出流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3275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(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3276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cout</w:t>
        </w:r>
        <w:proofErr w:type="spellEnd"/>
        <w:r w:rsidRPr="00B50AA9">
          <w:rPr>
            <w:rFonts w:ascii="Times New Roman" w:hAnsi="Times New Roman" w:cs="Times New Roman" w:hint="eastAsia"/>
            <w:sz w:val="16"/>
            <w:szCs w:val="16"/>
            <w:rPrChange w:id="3277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, file)</w:t>
        </w:r>
      </w:ins>
    </w:p>
    <w:p w14:paraId="3F0F3082" w14:textId="77777777" w:rsidR="00B50AA9" w:rsidRDefault="00B50AA9" w:rsidP="00B50AA9">
      <w:pPr>
        <w:rPr>
          <w:ins w:id="3278" w:author="Martin Ma" w:date="2025-08-17T18:06:00Z" w16du:dateUtc="2025-08-18T01:06:00Z"/>
          <w:rFonts w:ascii="Times New Roman" w:hAnsi="Times New Roman" w:cs="Times New Roman"/>
          <w:sz w:val="16"/>
          <w:szCs w:val="16"/>
        </w:rPr>
      </w:pPr>
    </w:p>
    <w:p w14:paraId="354EB767" w14:textId="5D9BE725" w:rsidR="006B407F" w:rsidRPr="00B50AA9" w:rsidRDefault="00E27DEF">
      <w:pPr>
        <w:ind w:left="420" w:firstLineChars="150" w:firstLine="240"/>
        <w:rPr>
          <w:ins w:id="3279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280" w:author="Martin Ma" w:date="2025-08-17T18:04:00Z" w16du:dateUtc="2025-08-18T01:04:00Z">
            <w:rPr>
              <w:ins w:id="3281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282" w:author="Martin Ma" w:date="2025-08-17T18:06:00Z" w16du:dateUtc="2025-08-18T01:06:00Z">
          <w:pPr/>
        </w:pPrChange>
      </w:pPr>
      <w:ins w:id="328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8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它们能和算法</w:t>
        </w:r>
      </w:ins>
      <w:ins w:id="3285" w:author="Martin Ma" w:date="2025-08-17T18:07:00Z" w16du:dateUtc="2025-08-18T01:07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286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>(</w:t>
        </w:r>
      </w:ins>
      <w:ins w:id="3287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88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如</w:t>
        </w:r>
        <w:r w:rsidRPr="00B50AA9">
          <w:rPr>
            <w:rFonts w:ascii="Times New Roman" w:hAnsi="Times New Roman" w:cs="Times New Roman" w:hint="eastAsia"/>
            <w:sz w:val="16"/>
            <w:szCs w:val="16"/>
            <w:rPrChange w:id="3289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 xml:space="preserve">copy, </w:t>
        </w:r>
        <w:proofErr w:type="spellStart"/>
        <w:r w:rsidRPr="00B50AA9">
          <w:rPr>
            <w:rFonts w:ascii="Times New Roman" w:hAnsi="Times New Roman" w:cs="Times New Roman" w:hint="eastAsia"/>
            <w:sz w:val="16"/>
            <w:szCs w:val="16"/>
            <w:rPrChange w:id="3290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for_each</w:t>
        </w:r>
      </w:ins>
      <w:proofErr w:type="spellEnd"/>
      <w:ins w:id="3291" w:author="Martin Ma" w:date="2025-08-17T18:05:00Z" w16du:dateUtc="2025-08-18T01:05:00Z">
        <w:r w:rsidR="00B50AA9"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  <w:r w:rsidR="00B50AA9">
          <w:rPr>
            <w:rFonts w:ascii="Times New Roman" w:hAnsi="Times New Roman" w:cs="Times New Roman"/>
            <w:sz w:val="16"/>
            <w:szCs w:val="16"/>
          </w:rPr>
          <w:t>…</w:t>
        </w:r>
        <w:r w:rsidR="00B50AA9">
          <w:rPr>
            <w:rFonts w:ascii="Times New Roman" w:hAnsi="Times New Roman" w:cs="Times New Roman" w:hint="eastAsia"/>
            <w:sz w:val="16"/>
            <w:szCs w:val="16"/>
          </w:rPr>
          <w:t>)</w:t>
        </w:r>
      </w:ins>
      <w:ins w:id="3292" w:author="Martin Ma" w:date="2025-08-17T18:06:00Z" w16du:dateUtc="2025-08-18T01:06:00Z">
        <w:r w:rsidR="001F21FE">
          <w:rPr>
            <w:rFonts w:ascii="Times New Roman" w:hAnsi="Times New Roman" w:cs="Times New Roman" w:hint="eastAsia"/>
            <w:sz w:val="16"/>
            <w:szCs w:val="16"/>
          </w:rPr>
          <w:t xml:space="preserve"> </w:t>
        </w:r>
      </w:ins>
      <w:ins w:id="3293" w:author="Martin Ma" w:date="2025-08-17T18:00:00Z" w16du:dateUtc="2025-08-18T01:00:00Z">
        <w:r w:rsidRPr="00B50AA9">
          <w:rPr>
            <w:rFonts w:ascii="Times New Roman" w:hAnsi="Times New Roman" w:cs="Times New Roman" w:hint="eastAsia"/>
            <w:sz w:val="16"/>
            <w:szCs w:val="16"/>
            <w:rPrChange w:id="3294" w:author="Martin Ma" w:date="2025-08-17T18:04:00Z" w16du:dateUtc="2025-08-18T01:04:00Z">
              <w:rPr>
                <w:rFonts w:hint="eastAsia"/>
                <w:sz w:val="16"/>
                <w:szCs w:val="16"/>
              </w:rPr>
            </w:rPrChange>
          </w:rPr>
          <w:t>配合使用</w:t>
        </w:r>
      </w:ins>
    </w:p>
    <w:p w14:paraId="2797AF99" w14:textId="77777777" w:rsidR="006B407F" w:rsidRDefault="006B407F">
      <w:pPr>
        <w:rPr>
          <w:ins w:id="3295" w:author="Martin Ma" w:date="2025-08-17T17:20:00Z" w16du:dateUtc="2025-08-18T00:20:00Z"/>
          <w:rFonts w:hint="eastAsia"/>
          <w:sz w:val="16"/>
          <w:szCs w:val="16"/>
        </w:rPr>
      </w:pPr>
    </w:p>
    <w:p w14:paraId="59997B70" w14:textId="77777777" w:rsidR="006B407F" w:rsidRDefault="006B407F">
      <w:pPr>
        <w:rPr>
          <w:ins w:id="3296" w:author="Martin Ma" w:date="2025-08-17T17:20:00Z" w16du:dateUtc="2025-08-18T00:20:00Z"/>
          <w:rFonts w:hint="eastAsia"/>
          <w:sz w:val="16"/>
          <w:szCs w:val="16"/>
        </w:rPr>
      </w:pPr>
    </w:p>
    <w:p w14:paraId="49A61530" w14:textId="7CEF6DF9" w:rsidR="006B407F" w:rsidRPr="0053171A" w:rsidRDefault="0053171A">
      <w:pPr>
        <w:spacing w:line="276" w:lineRule="auto"/>
        <w:ind w:firstLineChars="50" w:firstLine="80"/>
        <w:rPr>
          <w:ins w:id="3297" w:author="Martin Ma" w:date="2025-08-17T17:20:00Z" w16du:dateUtc="2025-08-18T00:20:00Z"/>
          <w:rFonts w:ascii="Times New Roman" w:hAnsi="Times New Roman" w:cs="Times New Roman" w:hint="eastAsia"/>
          <w:b/>
          <w:bCs/>
          <w:color w:val="0070C0"/>
          <w:sz w:val="16"/>
          <w:szCs w:val="16"/>
          <w:rPrChange w:id="3298" w:author="Martin Ma" w:date="2025-08-17T18:08:00Z" w16du:dateUtc="2025-08-18T01:08:00Z">
            <w:rPr>
              <w:ins w:id="3299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300" w:author="Martin Ma" w:date="2025-08-17T18:07:00Z" w16du:dateUtc="2025-08-18T01:07:00Z">
          <w:pPr/>
        </w:pPrChange>
      </w:pPr>
      <w:ins w:id="3301" w:author="Martin Ma" w:date="2025-08-17T18:07:00Z" w16du:dateUtc="2025-08-18T01:07:00Z">
        <w:r w:rsidRPr="0053171A">
          <w:rPr>
            <w:rFonts w:ascii="Times New Roman" w:hAnsi="Times New Roman" w:cs="Times New Roman" w:hint="eastAsia"/>
            <w:b/>
            <w:bCs/>
            <w:color w:val="0070C0"/>
            <w:sz w:val="16"/>
            <w:szCs w:val="16"/>
            <w:rPrChange w:id="3302" w:author="Martin Ma" w:date="2025-08-17T18:08:00Z" w16du:dateUtc="2025-08-18T01:08:00Z">
              <w:rPr>
                <w:rFonts w:hint="eastAsia"/>
                <w:sz w:val="16"/>
                <w:szCs w:val="16"/>
              </w:rPr>
            </w:rPrChange>
          </w:rPr>
          <w:t>(3) Function Adaptors</w:t>
        </w:r>
      </w:ins>
    </w:p>
    <w:p w14:paraId="083C2235" w14:textId="3AAB120E" w:rsidR="006B407F" w:rsidRDefault="0053171A">
      <w:pPr>
        <w:rPr>
          <w:ins w:id="3303" w:author="Martin Ma" w:date="2025-08-17T17:20:00Z" w16du:dateUtc="2025-08-18T00:20:00Z"/>
          <w:rFonts w:hint="eastAsia"/>
          <w:sz w:val="16"/>
          <w:szCs w:val="16"/>
        </w:rPr>
      </w:pPr>
      <w:ins w:id="3304" w:author="Martin Ma" w:date="2025-08-17T18:09:00Z" w16du:dateUtc="2025-08-18T01:09:00Z">
        <w:r>
          <w:rPr>
            <w:rFonts w:hint="eastAsia"/>
            <w:sz w:val="16"/>
            <w:szCs w:val="16"/>
          </w:rPr>
          <w:t xml:space="preserve">    </w:t>
        </w:r>
        <w:r w:rsidRPr="0053171A">
          <w:rPr>
            <w:rFonts w:hint="eastAsia"/>
            <w:sz w:val="16"/>
            <w:szCs w:val="16"/>
          </w:rPr>
          <w:t>把函数/仿函数转换或包装成能适应STL算法的要求</w:t>
        </w:r>
      </w:ins>
    </w:p>
    <w:p w14:paraId="3E1D08EA" w14:textId="25937623" w:rsidR="006B407F" w:rsidRDefault="006B407F">
      <w:pPr>
        <w:rPr>
          <w:ins w:id="3305" w:author="Martin Ma" w:date="2025-08-17T17:20:00Z" w16du:dateUtc="2025-08-18T00:20:00Z"/>
          <w:rFonts w:hint="eastAsia"/>
          <w:sz w:val="16"/>
          <w:szCs w:val="16"/>
        </w:rPr>
      </w:pPr>
    </w:p>
    <w:p w14:paraId="22666C71" w14:textId="77777777" w:rsidR="0053171A" w:rsidRPr="0053171A" w:rsidRDefault="0053171A">
      <w:pPr>
        <w:ind w:firstLineChars="200" w:firstLine="320"/>
        <w:rPr>
          <w:ins w:id="3306" w:author="Martin Ma" w:date="2025-08-17T18:09:00Z" w16du:dateUtc="2025-08-18T01:09:00Z"/>
          <w:rFonts w:hint="eastAsia"/>
          <w:sz w:val="16"/>
          <w:szCs w:val="16"/>
        </w:rPr>
        <w:pPrChange w:id="3307" w:author="Martin Ma" w:date="2025-08-17T18:09:00Z" w16du:dateUtc="2025-08-18T01:09:00Z">
          <w:pPr/>
        </w:pPrChange>
      </w:pPr>
      <w:ins w:id="3308" w:author="Martin Ma" w:date="2025-08-17T18:09:00Z" w16du:dateUtc="2025-08-18T01:09:00Z">
        <w:r w:rsidRPr="0053171A">
          <w:rPr>
            <w:rFonts w:hint="eastAsia"/>
            <w:sz w:val="16"/>
            <w:szCs w:val="16"/>
          </w:rPr>
          <w:t>常见的函数适配器:</w:t>
        </w:r>
      </w:ins>
    </w:p>
    <w:p w14:paraId="6F284892" w14:textId="77777777" w:rsidR="0089570E" w:rsidRPr="00972B59" w:rsidRDefault="0053171A" w:rsidP="0089570E">
      <w:pPr>
        <w:ind w:left="320" w:firstLineChars="100" w:firstLine="160"/>
        <w:rPr>
          <w:ins w:id="3309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3310" w:author="Martin Ma" w:date="2025-08-17T18:17:00Z" w16du:dateUtc="2025-08-18T01:17:00Z">
            <w:rPr>
              <w:ins w:id="3311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3312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1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std::bind: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1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</w:ins>
      <w:ins w:id="3315" w:author="Martin Ma" w:date="2025-08-17T18:10:00Z" w16du:dateUtc="2025-08-18T01:10:00Z">
        <w:r w:rsidR="0089570E" w:rsidRPr="00972B59">
          <w:rPr>
            <w:rFonts w:ascii="Times New Roman" w:hAnsi="Times New Roman" w:cs="Times New Roman" w:hint="eastAsia"/>
            <w:sz w:val="16"/>
            <w:szCs w:val="16"/>
            <w:rPrChange w:id="331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</w:ins>
      <w:ins w:id="331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1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1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2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2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2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需要提供对象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2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2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2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2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</w:t>
        </w:r>
      </w:ins>
    </w:p>
    <w:p w14:paraId="4E5AFDC5" w14:textId="489AA13C" w:rsidR="0053171A" w:rsidRPr="00972B59" w:rsidRDefault="0053171A" w:rsidP="0089570E">
      <w:pPr>
        <w:ind w:left="680" w:firstLineChars="300" w:firstLine="480"/>
        <w:rPr>
          <w:ins w:id="3327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328" w:author="Martin Ma" w:date="2025-08-17T18:17:00Z" w16du:dateUtc="2025-08-18T01:17:00Z">
            <w:rPr>
              <w:ins w:id="3329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330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3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的函数对象</w:t>
        </w:r>
      </w:ins>
    </w:p>
    <w:p w14:paraId="061DA260" w14:textId="77777777" w:rsidR="00EF37F1" w:rsidRPr="00972B59" w:rsidRDefault="00EF37F1">
      <w:pPr>
        <w:ind w:left="680" w:firstLineChars="300" w:firstLine="480"/>
        <w:rPr>
          <w:ins w:id="3332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333" w:author="Martin Ma" w:date="2025-08-17T18:17:00Z" w16du:dateUtc="2025-08-18T01:17:00Z">
            <w:rPr>
              <w:ins w:id="3334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335" w:author="Martin Ma" w:date="2025-08-17T18:11:00Z" w16du:dateUtc="2025-08-18T01:11:00Z">
          <w:pPr/>
        </w:pPrChange>
      </w:pPr>
    </w:p>
    <w:p w14:paraId="0A66E67F" w14:textId="77777777" w:rsidR="0089570E" w:rsidRPr="00972B59" w:rsidRDefault="0053171A" w:rsidP="0089570E">
      <w:pPr>
        <w:ind w:left="320" w:firstLineChars="100" w:firstLine="160"/>
        <w:rPr>
          <w:ins w:id="3336" w:author="Martin Ma" w:date="2025-08-17T18:11:00Z" w16du:dateUtc="2025-08-18T01:11:00Z"/>
          <w:rFonts w:ascii="Times New Roman" w:hAnsi="Times New Roman" w:cs="Times New Roman" w:hint="eastAsia"/>
          <w:sz w:val="16"/>
          <w:szCs w:val="16"/>
          <w:rPrChange w:id="3337" w:author="Martin Ma" w:date="2025-08-17T18:17:00Z" w16du:dateUtc="2025-08-18T01:17:00Z">
            <w:rPr>
              <w:ins w:id="3338" w:author="Martin Ma" w:date="2025-08-17T18:11:00Z" w16du:dateUtc="2025-08-18T01:11:00Z"/>
              <w:rFonts w:hint="eastAsia"/>
              <w:sz w:val="16"/>
              <w:szCs w:val="16"/>
            </w:rPr>
          </w:rPrChange>
        </w:rPr>
      </w:pPr>
      <w:ins w:id="3339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4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std::function: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4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4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4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4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4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4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4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4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4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转换成有统一调用接口的</w:t>
        </w:r>
      </w:ins>
    </w:p>
    <w:p w14:paraId="5ACA9499" w14:textId="77777777" w:rsidR="0089570E" w:rsidRPr="00972B59" w:rsidRDefault="0089570E" w:rsidP="0089570E">
      <w:pPr>
        <w:ind w:left="320" w:firstLineChars="700" w:firstLine="1120"/>
        <w:rPr>
          <w:ins w:id="3350" w:author="Martin Ma" w:date="2025-08-17T18:12:00Z" w16du:dateUtc="2025-08-18T01:12:00Z"/>
          <w:rFonts w:ascii="Times New Roman" w:hAnsi="Times New Roman" w:cs="Times New Roman" w:hint="eastAsia"/>
          <w:sz w:val="16"/>
          <w:szCs w:val="16"/>
          <w:rPrChange w:id="3351" w:author="Martin Ma" w:date="2025-08-17T18:17:00Z" w16du:dateUtc="2025-08-18T01:17:00Z">
            <w:rPr>
              <w:ins w:id="3352" w:author="Martin Ma" w:date="2025-08-17T18:12:00Z" w16du:dateUtc="2025-08-18T01:12:00Z"/>
              <w:rFonts w:hint="eastAsia"/>
              <w:sz w:val="16"/>
              <w:szCs w:val="16"/>
            </w:rPr>
          </w:rPrChange>
        </w:rPr>
      </w:pPr>
      <w:ins w:id="3353" w:author="Martin Ma" w:date="2025-08-17T18:12:00Z" w16du:dateUtc="2025-08-18T01:12:00Z">
        <w:r w:rsidRPr="00972B59">
          <w:rPr>
            <w:rFonts w:ascii="Times New Roman" w:hAnsi="Times New Roman" w:cs="Times New Roman" w:hint="eastAsia"/>
            <w:sz w:val="16"/>
            <w:szCs w:val="16"/>
            <w:rPrChange w:id="335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可调用</w:t>
        </w:r>
      </w:ins>
      <w:ins w:id="3355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5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对象</w:t>
        </w:r>
      </w:ins>
      <w:ins w:id="3357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35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</w:ins>
      <w:ins w:id="3359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6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从而可以使不同形式的函数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6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(lambda,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6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6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6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6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6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仿函数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6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  <w:ins w:id="3368" w:author="Martin Ma" w:date="2025-08-17T18:11:00Z" w16du:dateUtc="2025-08-18T01:11:00Z">
        <w:r w:rsidRPr="00972B59">
          <w:rPr>
            <w:rFonts w:ascii="Times New Roman" w:hAnsi="Times New Roman" w:cs="Times New Roman" w:hint="eastAsia"/>
            <w:sz w:val="16"/>
            <w:szCs w:val="16"/>
            <w:rPrChange w:id="336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</w:t>
        </w:r>
      </w:ins>
      <w:ins w:id="3370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37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都能</w:t>
        </w:r>
      </w:ins>
    </w:p>
    <w:p w14:paraId="3BE26C47" w14:textId="242EF68C" w:rsidR="0053171A" w:rsidRPr="00972B59" w:rsidRDefault="0053171A">
      <w:pPr>
        <w:ind w:left="320" w:firstLineChars="700" w:firstLine="1120"/>
        <w:rPr>
          <w:ins w:id="3372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373" w:author="Martin Ma" w:date="2025-08-17T18:17:00Z" w16du:dateUtc="2025-08-18T01:17:00Z">
            <w:rPr>
              <w:ins w:id="3374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375" w:author="Martin Ma" w:date="2025-08-17T18:12:00Z" w16du:dateUtc="2025-08-18T01:12:00Z">
          <w:pPr/>
        </w:pPrChange>
      </w:pPr>
      <w:ins w:id="3376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7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放进一个容器里</w:t>
        </w:r>
      </w:ins>
    </w:p>
    <w:p w14:paraId="689D0B71" w14:textId="22266187" w:rsidR="0089570E" w:rsidRDefault="00972B59" w:rsidP="0053171A">
      <w:pPr>
        <w:rPr>
          <w:ins w:id="3378" w:author="Martin Ma" w:date="2025-08-17T18:12:00Z" w16du:dateUtc="2025-08-18T01:12:00Z"/>
          <w:rFonts w:hint="eastAsia"/>
          <w:sz w:val="16"/>
          <w:szCs w:val="16"/>
        </w:rPr>
      </w:pPr>
      <w:ins w:id="3379" w:author="Martin Ma" w:date="2025-08-17T18:19:00Z" w16du:dateUtc="2025-08-18T01:19:00Z">
        <w:r w:rsidRPr="00063138">
          <w:rPr>
            <w:rFonts w:asciiTheme="minorEastAsia" w:hAnsiTheme="minorEastAsia" w:cs="Times New Roman"/>
            <w:b/>
            <w:bCs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749376" behindDoc="0" locked="0" layoutInCell="1" allowOverlap="1" wp14:anchorId="72D63D8F" wp14:editId="59658FC5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-444236</wp:posOffset>
                  </wp:positionV>
                  <wp:extent cx="0" cy="9976485"/>
                  <wp:effectExtent l="0" t="0" r="38100" b="24765"/>
                  <wp:wrapNone/>
                  <wp:docPr id="1966749225" name="直接连接符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9764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2C92CCE" id="直接连接符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-35pt" to="-6.5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" strokecolor="#156082 [3204]" strokeweight=".5pt">
                  <v:stroke joinstyle="miter"/>
                </v:line>
              </w:pict>
            </mc:Fallback>
          </mc:AlternateContent>
        </w:r>
      </w:ins>
    </w:p>
    <w:p w14:paraId="6B096478" w14:textId="685864F8" w:rsidR="0089570E" w:rsidRPr="00972B59" w:rsidRDefault="0053171A" w:rsidP="0089570E">
      <w:pPr>
        <w:ind w:left="479"/>
        <w:rPr>
          <w:ins w:id="3380" w:author="Martin Ma" w:date="2025-08-17T18:13:00Z" w16du:dateUtc="2025-08-18T01:13:00Z"/>
          <w:rFonts w:ascii="Times New Roman" w:hAnsi="Times New Roman" w:cs="Times New Roman" w:hint="eastAsia"/>
          <w:sz w:val="16"/>
          <w:szCs w:val="16"/>
          <w:rPrChange w:id="3381" w:author="Martin Ma" w:date="2025-08-17T18:17:00Z" w16du:dateUtc="2025-08-18T01:17:00Z">
            <w:rPr>
              <w:ins w:id="3382" w:author="Martin Ma" w:date="2025-08-17T18:13:00Z" w16du:dateUtc="2025-08-18T01:13:00Z"/>
              <w:rFonts w:hint="eastAsia"/>
              <w:sz w:val="16"/>
              <w:szCs w:val="16"/>
            </w:rPr>
          </w:rPrChange>
        </w:rPr>
      </w:pPr>
      <w:ins w:id="338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38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std::</w:t>
        </w:r>
        <w:proofErr w:type="spellStart"/>
        <w:r w:rsidRPr="00972B59">
          <w:rPr>
            <w:rFonts w:ascii="Times New Roman" w:hAnsi="Times New Roman" w:cs="Times New Roman" w:hint="eastAsia"/>
            <w:sz w:val="16"/>
            <w:szCs w:val="16"/>
            <w:rPrChange w:id="338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not_fn</w:t>
        </w:r>
        <w:proofErr w:type="spellEnd"/>
        <w:r w:rsidRPr="00972B59">
          <w:rPr>
            <w:rFonts w:ascii="Times New Roman" w:hAnsi="Times New Roman" w:cs="Times New Roman" w:hint="eastAsia"/>
            <w:sz w:val="16"/>
            <w:szCs w:val="16"/>
            <w:rPrChange w:id="338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8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把一个可调用对象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8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8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普通函数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9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9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成员函数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9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9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9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, lambda)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39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转换成一个新的函数对象且</w:t>
        </w:r>
      </w:ins>
    </w:p>
    <w:p w14:paraId="7860B0CA" w14:textId="7B8CE765" w:rsidR="0053171A" w:rsidRPr="00972B59" w:rsidRDefault="0053171A" w:rsidP="0089570E">
      <w:pPr>
        <w:ind w:left="899" w:firstLineChars="250" w:firstLine="400"/>
        <w:rPr>
          <w:ins w:id="3396" w:author="Martin Ma" w:date="2025-08-17T18:16:00Z" w16du:dateUtc="2025-08-18T01:16:00Z"/>
          <w:rFonts w:ascii="Times New Roman" w:hAnsi="Times New Roman" w:cs="Times New Roman" w:hint="eastAsia"/>
          <w:sz w:val="16"/>
          <w:szCs w:val="16"/>
          <w:rPrChange w:id="3397" w:author="Martin Ma" w:date="2025-08-17T18:17:00Z" w16du:dateUtc="2025-08-18T01:17:00Z">
            <w:rPr>
              <w:ins w:id="3398" w:author="Martin Ma" w:date="2025-08-17T18:16:00Z" w16du:dateUtc="2025-08-18T01:16:00Z"/>
              <w:rFonts w:hint="eastAsia"/>
              <w:sz w:val="16"/>
              <w:szCs w:val="16"/>
            </w:rPr>
          </w:rPrChange>
        </w:rPr>
      </w:pPr>
      <w:ins w:id="3399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40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返回结果逻辑取反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0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0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算法需要</w:t>
        </w:r>
      </w:ins>
      <w:proofErr w:type="gramStart"/>
      <w:ins w:id="3403" w:author="Martin Ma" w:date="2025-08-17T18:13:00Z" w16du:dateUtc="2025-08-18T01:13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40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”</w:t>
        </w:r>
      </w:ins>
      <w:proofErr w:type="gramEnd"/>
      <w:ins w:id="3405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40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条件为假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07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"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0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的情况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0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)</w:t>
        </w:r>
      </w:ins>
    </w:p>
    <w:p w14:paraId="51A1341F" w14:textId="1A22C8D2" w:rsidR="00EF37F1" w:rsidRPr="00972B59" w:rsidRDefault="00EF37F1">
      <w:pPr>
        <w:ind w:left="899" w:firstLineChars="250" w:firstLine="400"/>
        <w:rPr>
          <w:ins w:id="3410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411" w:author="Martin Ma" w:date="2025-08-17T18:17:00Z" w16du:dateUtc="2025-08-18T01:17:00Z">
            <w:rPr>
              <w:ins w:id="3412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413" w:author="Martin Ma" w:date="2025-08-17T18:13:00Z" w16du:dateUtc="2025-08-18T01:13:00Z">
          <w:pPr/>
        </w:pPrChange>
      </w:pPr>
    </w:p>
    <w:p w14:paraId="1AB91C59" w14:textId="540FD032" w:rsidR="00EF37F1" w:rsidRPr="00972B59" w:rsidRDefault="0053171A" w:rsidP="00EF37F1">
      <w:pPr>
        <w:ind w:left="479"/>
        <w:rPr>
          <w:ins w:id="3414" w:author="Martin Ma" w:date="2025-08-17T18:15:00Z" w16du:dateUtc="2025-08-18T01:15:00Z"/>
          <w:rFonts w:ascii="Times New Roman" w:hAnsi="Times New Roman" w:cs="Times New Roman" w:hint="eastAsia"/>
          <w:sz w:val="16"/>
          <w:szCs w:val="16"/>
          <w:rPrChange w:id="3415" w:author="Martin Ma" w:date="2025-08-17T18:17:00Z" w16du:dateUtc="2025-08-18T01:17:00Z">
            <w:rPr>
              <w:ins w:id="3416" w:author="Martin Ma" w:date="2025-08-17T18:15:00Z" w16du:dateUtc="2025-08-18T01:15:00Z"/>
              <w:rFonts w:hint="eastAsia"/>
              <w:sz w:val="16"/>
              <w:szCs w:val="16"/>
            </w:rPr>
          </w:rPrChange>
        </w:rPr>
      </w:pPr>
      <w:proofErr w:type="spellStart"/>
      <w:ins w:id="3417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418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mem_fn</w:t>
        </w:r>
        <w:proofErr w:type="spellEnd"/>
        <w:r w:rsidRPr="00972B59">
          <w:rPr>
            <w:rFonts w:ascii="Times New Roman" w:hAnsi="Times New Roman" w:cs="Times New Roman" w:hint="eastAsia"/>
            <w:sz w:val="16"/>
            <w:szCs w:val="16"/>
            <w:rPrChange w:id="3419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: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2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把类的成员函数转换为函数对象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21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(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2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转换后的函数第一个参数是类的对象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23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), 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2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常用于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2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STL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26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算法里</w:t>
        </w:r>
      </w:ins>
    </w:p>
    <w:p w14:paraId="306B1CC9" w14:textId="66E511F1" w:rsidR="0053171A" w:rsidRPr="00972B59" w:rsidRDefault="00EF37F1">
      <w:pPr>
        <w:ind w:left="479" w:firstLineChars="400" w:firstLine="640"/>
        <w:rPr>
          <w:ins w:id="3427" w:author="Martin Ma" w:date="2025-08-17T18:09:00Z" w16du:dateUtc="2025-08-18T01:09:00Z"/>
          <w:rFonts w:ascii="Times New Roman" w:hAnsi="Times New Roman" w:cs="Times New Roman" w:hint="eastAsia"/>
          <w:sz w:val="16"/>
          <w:szCs w:val="16"/>
          <w:rPrChange w:id="3428" w:author="Martin Ma" w:date="2025-08-17T18:17:00Z" w16du:dateUtc="2025-08-18T01:17:00Z">
            <w:rPr>
              <w:ins w:id="3429" w:author="Martin Ma" w:date="2025-08-17T18:09:00Z" w16du:dateUtc="2025-08-18T01:09:00Z"/>
              <w:rFonts w:hint="eastAsia"/>
              <w:sz w:val="16"/>
              <w:szCs w:val="16"/>
            </w:rPr>
          </w:rPrChange>
        </w:rPr>
        <w:pPrChange w:id="3430" w:author="Martin Ma" w:date="2025-08-17T18:15:00Z" w16du:dateUtc="2025-08-18T01:15:00Z">
          <w:pPr/>
        </w:pPrChange>
      </w:pPr>
      <w:ins w:id="3431" w:author="Martin Ma" w:date="2025-08-17T18:15:00Z" w16du:dateUtc="2025-08-18T01:15:00Z">
        <w:r w:rsidRPr="00972B59">
          <w:rPr>
            <w:rFonts w:ascii="Times New Roman" w:hAnsi="Times New Roman" w:cs="Times New Roman" w:hint="eastAsia"/>
            <w:color w:val="E8E8E8" w:themeColor="background2"/>
            <w:sz w:val="16"/>
            <w:szCs w:val="16"/>
            <w:rPrChange w:id="343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.</w:t>
        </w:r>
      </w:ins>
      <w:ins w:id="3433" w:author="Martin Ma" w:date="2025-08-17T18:09:00Z" w16du:dateUtc="2025-08-18T01:09:00Z"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43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而不用写</w:t>
        </w:r>
        <w:r w:rsidR="0053171A" w:rsidRPr="00972B59">
          <w:rPr>
            <w:rFonts w:ascii="Times New Roman" w:hAnsi="Times New Roman" w:cs="Times New Roman" w:hint="eastAsia"/>
            <w:sz w:val="16"/>
            <w:szCs w:val="16"/>
            <w:rPrChange w:id="343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lambda)</w:t>
        </w:r>
      </w:ins>
    </w:p>
    <w:p w14:paraId="0A293338" w14:textId="2DC355BB" w:rsidR="006B407F" w:rsidRPr="00972B59" w:rsidRDefault="0053171A" w:rsidP="00EC02E1">
      <w:pPr>
        <w:rPr>
          <w:ins w:id="3436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437" w:author="Martin Ma" w:date="2025-08-17T18:17:00Z" w16du:dateUtc="2025-08-18T01:17:00Z">
            <w:rPr>
              <w:ins w:id="3438" w:author="Martin Ma" w:date="2025-08-17T17:20:00Z" w16du:dateUtc="2025-08-18T00:20:00Z"/>
              <w:rFonts w:hint="eastAsia"/>
              <w:sz w:val="16"/>
              <w:szCs w:val="16"/>
            </w:rPr>
          </w:rPrChange>
        </w:rPr>
      </w:pPr>
      <w:ins w:id="3439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440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ab/>
          <w:t xml:space="preserve">       </w:t>
        </w:r>
      </w:ins>
      <w:ins w:id="3441" w:author="Martin Ma" w:date="2025-08-17T18:15:00Z" w16du:dateUtc="2025-08-18T01:15:00Z">
        <w:r w:rsidR="00EF37F1" w:rsidRPr="00972B59">
          <w:rPr>
            <w:rFonts w:ascii="Times New Roman" w:hAnsi="Times New Roman" w:cs="Times New Roman" w:hint="eastAsia"/>
            <w:sz w:val="16"/>
            <w:szCs w:val="16"/>
            <w:rPrChange w:id="3442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 xml:space="preserve">  </w:t>
        </w:r>
      </w:ins>
      <w:ins w:id="3443" w:author="Martin Ma" w:date="2025-08-17T18:09:00Z" w16du:dateUtc="2025-08-18T01:09:00Z">
        <w:r w:rsidRPr="00972B59">
          <w:rPr>
            <w:rFonts w:ascii="Times New Roman" w:hAnsi="Times New Roman" w:cs="Times New Roman" w:hint="eastAsia"/>
            <w:sz w:val="16"/>
            <w:szCs w:val="16"/>
            <w:rPrChange w:id="3444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例如</w:t>
        </w:r>
        <w:r w:rsidRPr="00972B59">
          <w:rPr>
            <w:rFonts w:ascii="Times New Roman" w:hAnsi="Times New Roman" w:cs="Times New Roman" w:hint="eastAsia"/>
            <w:sz w:val="16"/>
            <w:szCs w:val="16"/>
            <w:rPrChange w:id="3445" w:author="Martin Ma" w:date="2025-08-17T18:17:00Z" w16du:dateUtc="2025-08-18T01:17:00Z">
              <w:rPr>
                <w:rFonts w:hint="eastAsia"/>
                <w:sz w:val="16"/>
                <w:szCs w:val="16"/>
              </w:rPr>
            </w:rPrChange>
          </w:rPr>
          <w:t>:</w:t>
        </w:r>
      </w:ins>
    </w:p>
    <w:p w14:paraId="04202A10" w14:textId="39BCBEE6" w:rsidR="006B407F" w:rsidRDefault="00EC02E1">
      <w:pPr>
        <w:rPr>
          <w:ins w:id="3446" w:author="Martin Ma" w:date="2025-08-17T17:20:00Z" w16du:dateUtc="2025-08-18T00:20:00Z"/>
          <w:rFonts w:hint="eastAsia"/>
          <w:sz w:val="16"/>
          <w:szCs w:val="16"/>
        </w:rPr>
      </w:pPr>
      <w:ins w:id="3447" w:author="Martin Ma" w:date="2025-08-17T18:28:00Z" w16du:dateUtc="2025-08-18T01:28:00Z">
        <w:r w:rsidRPr="00EC02E1">
          <w:rPr>
            <w:rFonts w:ascii="Times New Roman" w:hAnsi="Times New Roman" w:cs="Times New Roman"/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751424" behindDoc="1" locked="0" layoutInCell="1" allowOverlap="1" wp14:anchorId="2CF3E823" wp14:editId="3CCF1A39">
                  <wp:simplePos x="0" y="0"/>
                  <wp:positionH relativeFrom="column">
                    <wp:posOffset>943338</wp:posOffset>
                  </wp:positionH>
                  <wp:positionV relativeFrom="paragraph">
                    <wp:posOffset>39568</wp:posOffset>
                  </wp:positionV>
                  <wp:extent cx="3520176" cy="993683"/>
                  <wp:effectExtent l="0" t="0" r="23495" b="16510"/>
                  <wp:wrapNone/>
                  <wp:docPr id="505996570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20176" cy="99368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F5383" w14:textId="77777777" w:rsidR="00EC02E1" w:rsidRPr="000E7984" w:rsidRDefault="00EC02E1" w:rsidP="00EC02E1">
                              <w:pPr>
                                <w:rPr>
                                  <w:ins w:id="3448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49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auto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=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mem_fn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(&amp;Foo::show); //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把成员</w:t>
                                </w:r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函数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>转换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成可调用对象</w:t>
                                </w:r>
                              </w:ins>
                            </w:p>
                            <w:p w14:paraId="3FB3AA85" w14:textId="4E74E0BA" w:rsidR="00EC02E1" w:rsidRPr="000E7984" w:rsidRDefault="00EC02E1" w:rsidP="00EC02E1">
                              <w:pPr>
                                <w:rPr>
                                  <w:ins w:id="3450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51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Foo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f;</w:t>
                                </w:r>
                                <w:proofErr w:type="gramEnd"/>
                              </w:ins>
                            </w:p>
                            <w:p w14:paraId="6AA199AA" w14:textId="2B8D01BE" w:rsidR="00EC02E1" w:rsidRPr="000E7984" w:rsidRDefault="00EC02E1" w:rsidP="00EC02E1">
                              <w:pPr>
                                <w:rPr>
                                  <w:ins w:id="3452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ins w:id="3453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(&amp;f, 42);  //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调用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f.show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(42) 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如同仿函数</w:t>
                                </w:r>
                              </w:ins>
                            </w:p>
                            <w:p w14:paraId="7020E308" w14:textId="77777777" w:rsidR="00EC02E1" w:rsidRDefault="00EC02E1" w:rsidP="00EC02E1">
                              <w:pPr>
                                <w:rPr>
                                  <w:ins w:id="3454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5490F76F" w14:textId="58C09BAB" w:rsidR="00EC02E1" w:rsidRPr="000E7984" w:rsidRDefault="00EC02E1" w:rsidP="00EC02E1">
                              <w:pPr>
                                <w:rPr>
                                  <w:ins w:id="3455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56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结合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bind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使用时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std::bind(std::</w:t>
                                </w:r>
                                <w:proofErr w:type="spellStart"/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mem_fn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(&amp;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CN::</w:t>
                                </w:r>
                                <w:proofErr w:type="spellStart"/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memFunc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), &amp;obj,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other_pars</w:t>
                                </w:r>
                                <w:proofErr w:type="spellEnd"/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);</w:t>
                                </w:r>
                                <w:proofErr w:type="gramEnd"/>
                              </w:ins>
                            </w:p>
                            <w:p w14:paraId="58712DA5" w14:textId="2C846E8C" w:rsidR="00EC02E1" w:rsidRPr="000E7984" w:rsidRDefault="00EC02E1" w:rsidP="00EC02E1">
                              <w:pPr>
                                <w:rPr>
                                  <w:ins w:id="3457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ins w:id="3458" w:author="Martin Ma" w:date="2025-08-17T18:29:00Z" w16du:dateUtc="2025-08-18T01:29:00Z"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等价于</w:t>
                                </w:r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std::bind(</w:t>
                                </w:r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&amp;</w:t>
                                </w:r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CN::</w:t>
                                </w:r>
                                <w:proofErr w:type="spellStart"/>
                                <w:proofErr w:type="gram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memFunc</w:t>
                                </w:r>
                                <w:proofErr w:type="spellEnd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, &amp;obj, </w:t>
                                </w:r>
                                <w:proofErr w:type="spell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other_pars</w:t>
                                </w:r>
                                <w:proofErr w:type="spellEnd"/>
                                <w:proofErr w:type="gramStart"/>
                                <w:r w:rsidRPr="000E798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);</w:t>
                                </w:r>
                                <w:proofErr w:type="gramEnd"/>
                              </w:ins>
                            </w:p>
                            <w:p w14:paraId="08F1085C" w14:textId="77777777" w:rsidR="00EC02E1" w:rsidRPr="000E7984" w:rsidRDefault="00EC02E1" w:rsidP="00EC02E1">
                              <w:pPr>
                                <w:rPr>
                                  <w:ins w:id="3459" w:author="Martin Ma" w:date="2025-08-17T18:29:00Z" w16du:dateUtc="2025-08-18T01:29:00Z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</w:p>
                            <w:p w14:paraId="41CD0F1A" w14:textId="1A326452" w:rsidR="00EC02E1" w:rsidRDefault="00EC02E1">
                              <w:pPr>
                                <w:pStyle w:val="af"/>
                                <w:rPr>
                                  <w:rFonts w:hint="eastAsia"/>
                                </w:rPr>
                                <w:pPrChange w:id="3460" w:author="Martin Ma" w:date="2025-08-17T18:29:00Z" w16du:dateUtc="2025-08-18T01:29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CF3E823" id="_x0000_s1059" type="#_x0000_t202" style="position:absolute;left:0;text-align:left;margin-left:74.3pt;margin-top:3.1pt;width:277.2pt;height:78.25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" filled="f" strokeweight="1.5pt">
                  <v:textbox>
                    <w:txbxContent>
                      <w:p w14:paraId="507F5383" w14:textId="77777777" w:rsidR="00EC02E1" w:rsidRPr="000E7984" w:rsidRDefault="00EC02E1" w:rsidP="00EC02E1">
                        <w:pPr>
                          <w:rPr>
                            <w:ins w:id="3461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62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auto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=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mem_fn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(&amp;Foo::show); //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把成员</w:t>
                          </w:r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函数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>转换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成可调用对象</w:t>
                          </w:r>
                        </w:ins>
                      </w:p>
                      <w:p w14:paraId="3FB3AA85" w14:textId="4E74E0BA" w:rsidR="00EC02E1" w:rsidRPr="000E7984" w:rsidRDefault="00EC02E1" w:rsidP="00EC02E1">
                        <w:pPr>
                          <w:rPr>
                            <w:ins w:id="3463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64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Foo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f;</w:t>
                          </w:r>
                          <w:proofErr w:type="gramEnd"/>
                        </w:ins>
                      </w:p>
                      <w:p w14:paraId="6AA199AA" w14:textId="2B8D01BE" w:rsidR="00EC02E1" w:rsidRPr="000E7984" w:rsidRDefault="00EC02E1" w:rsidP="00EC02E1">
                        <w:pPr>
                          <w:rPr>
                            <w:ins w:id="3465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ins w:id="3466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(&amp;f, 42);  //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调用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f.show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(42) 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如同仿函数</w:t>
                          </w:r>
                        </w:ins>
                      </w:p>
                      <w:p w14:paraId="7020E308" w14:textId="77777777" w:rsidR="00EC02E1" w:rsidRDefault="00EC02E1" w:rsidP="00EC02E1">
                        <w:pPr>
                          <w:rPr>
                            <w:ins w:id="3467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5490F76F" w14:textId="58C09BAB" w:rsidR="00EC02E1" w:rsidRPr="000E7984" w:rsidRDefault="00EC02E1" w:rsidP="00EC02E1">
                        <w:pPr>
                          <w:rPr>
                            <w:ins w:id="3468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69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结合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bind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使用时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: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std::bind(std::</w:t>
                          </w:r>
                          <w:proofErr w:type="spellStart"/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mem_fn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(&amp;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CN::</w:t>
                          </w:r>
                          <w:proofErr w:type="spellStart"/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memFunc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), &amp;obj,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other_pars</w:t>
                          </w:r>
                          <w:proofErr w:type="spellEnd"/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);</w:t>
                          </w:r>
                          <w:proofErr w:type="gramEnd"/>
                        </w:ins>
                      </w:p>
                      <w:p w14:paraId="58712DA5" w14:textId="2C846E8C" w:rsidR="00EC02E1" w:rsidRPr="000E7984" w:rsidRDefault="00EC02E1" w:rsidP="00EC02E1">
                        <w:pPr>
                          <w:rPr>
                            <w:ins w:id="3470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ins w:id="3471" w:author="Martin Ma" w:date="2025-08-17T18:29:00Z" w16du:dateUtc="2025-08-18T01:29:00Z"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等价于</w:t>
                          </w:r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: 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std::bind(</w:t>
                          </w:r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&amp;</w:t>
                          </w:r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CN::</w:t>
                          </w:r>
                          <w:proofErr w:type="spellStart"/>
                          <w:proofErr w:type="gram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memFunc</w:t>
                          </w:r>
                          <w:proofErr w:type="spellEnd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, &amp;obj, </w:t>
                          </w:r>
                          <w:proofErr w:type="spell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other_pars</w:t>
                          </w:r>
                          <w:proofErr w:type="spellEnd"/>
                          <w:proofErr w:type="gramStart"/>
                          <w:r w:rsidRPr="000E7984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);</w:t>
                          </w:r>
                          <w:proofErr w:type="gramEnd"/>
                        </w:ins>
                      </w:p>
                      <w:p w14:paraId="08F1085C" w14:textId="77777777" w:rsidR="00EC02E1" w:rsidRPr="000E7984" w:rsidRDefault="00EC02E1" w:rsidP="00EC02E1">
                        <w:pPr>
                          <w:rPr>
                            <w:ins w:id="3472" w:author="Martin Ma" w:date="2025-08-17T18:29:00Z" w16du:dateUtc="2025-08-18T01:29:00Z"/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14:paraId="41CD0F1A" w14:textId="1A326452" w:rsidR="00EC02E1" w:rsidRDefault="00EC02E1">
                        <w:pPr>
                          <w:pStyle w:val="af"/>
                          <w:rPr>
                            <w:rFonts w:hint="eastAsia"/>
                          </w:rPr>
                          <w:pPrChange w:id="3473" w:author="Martin Ma" w:date="2025-08-17T18:29:00Z" w16du:dateUtc="2025-08-18T01:29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</w:p>
    <w:p w14:paraId="76CDC6F7" w14:textId="6F73BDB4" w:rsidR="006B407F" w:rsidRDefault="006B407F">
      <w:pPr>
        <w:rPr>
          <w:ins w:id="3474" w:author="Martin Ma" w:date="2025-08-17T17:20:00Z" w16du:dateUtc="2025-08-18T00:20:00Z"/>
          <w:rFonts w:hint="eastAsia"/>
          <w:sz w:val="16"/>
          <w:szCs w:val="16"/>
        </w:rPr>
      </w:pPr>
    </w:p>
    <w:p w14:paraId="208A209E" w14:textId="7475228C" w:rsidR="006B407F" w:rsidRDefault="006B407F">
      <w:pPr>
        <w:rPr>
          <w:ins w:id="3475" w:author="Martin Ma" w:date="2025-08-17T18:29:00Z" w16du:dateUtc="2025-08-18T01:29:00Z"/>
          <w:rFonts w:hint="eastAsia"/>
          <w:sz w:val="16"/>
          <w:szCs w:val="16"/>
        </w:rPr>
      </w:pPr>
    </w:p>
    <w:p w14:paraId="5C91813A" w14:textId="441A91B7" w:rsidR="00EC02E1" w:rsidRDefault="00EC02E1">
      <w:pPr>
        <w:rPr>
          <w:ins w:id="3476" w:author="Martin Ma" w:date="2025-08-17T18:29:00Z" w16du:dateUtc="2025-08-18T01:29:00Z"/>
          <w:rFonts w:hint="eastAsia"/>
          <w:sz w:val="16"/>
          <w:szCs w:val="16"/>
        </w:rPr>
      </w:pPr>
    </w:p>
    <w:p w14:paraId="2D54986F" w14:textId="47E2E343" w:rsidR="00EC02E1" w:rsidRDefault="00EC02E1">
      <w:pPr>
        <w:rPr>
          <w:ins w:id="3477" w:author="Martin Ma" w:date="2025-08-17T18:29:00Z" w16du:dateUtc="2025-08-18T01:29:00Z"/>
          <w:rFonts w:hint="eastAsia"/>
          <w:sz w:val="16"/>
          <w:szCs w:val="16"/>
        </w:rPr>
      </w:pPr>
    </w:p>
    <w:p w14:paraId="5E3ED503" w14:textId="6AD8E92F" w:rsidR="00EC02E1" w:rsidRDefault="00EC02E1">
      <w:pPr>
        <w:rPr>
          <w:ins w:id="3478" w:author="Martin Ma" w:date="2025-08-17T18:29:00Z" w16du:dateUtc="2025-08-18T01:29:00Z"/>
          <w:rFonts w:hint="eastAsia"/>
          <w:sz w:val="16"/>
          <w:szCs w:val="16"/>
        </w:rPr>
      </w:pPr>
    </w:p>
    <w:p w14:paraId="004C71BF" w14:textId="0E27FA1F" w:rsidR="00EC02E1" w:rsidRDefault="00EC02E1">
      <w:pPr>
        <w:rPr>
          <w:ins w:id="3479" w:author="Martin Ma" w:date="2025-08-17T18:29:00Z" w16du:dateUtc="2025-08-18T01:29:00Z"/>
          <w:rFonts w:hint="eastAsia"/>
          <w:sz w:val="16"/>
          <w:szCs w:val="16"/>
        </w:rPr>
      </w:pPr>
    </w:p>
    <w:p w14:paraId="050D69F8" w14:textId="77777777" w:rsidR="00EC02E1" w:rsidRDefault="00EC02E1">
      <w:pPr>
        <w:rPr>
          <w:ins w:id="3480" w:author="Martin Ma" w:date="2025-08-17T18:29:00Z" w16du:dateUtc="2025-08-18T01:29:00Z"/>
          <w:rFonts w:hint="eastAsia"/>
          <w:sz w:val="16"/>
          <w:szCs w:val="16"/>
        </w:rPr>
      </w:pPr>
    </w:p>
    <w:p w14:paraId="3E209AA6" w14:textId="77777777" w:rsidR="00EC02E1" w:rsidRDefault="00EC02E1">
      <w:pPr>
        <w:rPr>
          <w:ins w:id="3481" w:author="Martin Ma" w:date="2025-08-17T18:29:00Z" w16du:dateUtc="2025-08-18T01:29:00Z"/>
          <w:rFonts w:hint="eastAsia"/>
          <w:sz w:val="16"/>
          <w:szCs w:val="16"/>
        </w:rPr>
      </w:pPr>
    </w:p>
    <w:p w14:paraId="7B56FCCD" w14:textId="77777777" w:rsidR="00EC02E1" w:rsidRDefault="00EC02E1">
      <w:pPr>
        <w:rPr>
          <w:ins w:id="3482" w:author="Martin Ma" w:date="2025-08-17T18:29:00Z" w16du:dateUtc="2025-08-18T01:29:00Z"/>
          <w:rFonts w:hint="eastAsia"/>
          <w:sz w:val="16"/>
          <w:szCs w:val="16"/>
        </w:rPr>
      </w:pPr>
    </w:p>
    <w:p w14:paraId="3776419A" w14:textId="77777777" w:rsidR="00EC02E1" w:rsidRDefault="00EC02E1">
      <w:pPr>
        <w:rPr>
          <w:ins w:id="3483" w:author="Martin Ma" w:date="2025-08-17T17:20:00Z" w16du:dateUtc="2025-08-18T00:20:00Z"/>
          <w:rFonts w:hint="eastAsia"/>
          <w:sz w:val="16"/>
          <w:szCs w:val="16"/>
        </w:rPr>
      </w:pPr>
    </w:p>
    <w:p w14:paraId="44B557AB" w14:textId="55784719" w:rsidR="006B407F" w:rsidRPr="00763683" w:rsidRDefault="00763683">
      <w:pPr>
        <w:spacing w:line="276" w:lineRule="auto"/>
        <w:rPr>
          <w:ins w:id="3484" w:author="Martin Ma" w:date="2025-08-17T17:20:00Z" w16du:dateUtc="2025-08-18T00:20:00Z"/>
          <w:rFonts w:ascii="Times New Roman" w:hAnsi="Times New Roman" w:cs="Times New Roman" w:hint="eastAsia"/>
          <w:b/>
          <w:bCs/>
          <w:sz w:val="16"/>
          <w:szCs w:val="16"/>
          <w:rPrChange w:id="3485" w:author="Martin Ma" w:date="2025-08-17T18:22:00Z" w16du:dateUtc="2025-08-18T01:22:00Z">
            <w:rPr>
              <w:ins w:id="3486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487" w:author="Martin Ma" w:date="2025-08-17T18:22:00Z" w16du:dateUtc="2025-08-18T01:22:00Z">
          <w:pPr/>
        </w:pPrChange>
      </w:pPr>
      <w:proofErr w:type="gramStart"/>
      <w:ins w:id="3488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 xml:space="preserve">6 </w:t>
        </w:r>
      </w:ins>
      <w:ins w:id="3489" w:author="Martin Ma" w:date="2025-08-17T18:22:00Z" w16du:dateUtc="2025-08-18T01:22:00Z">
        <w:r w:rsidRPr="00763683">
          <w:rPr>
            <w:rFonts w:ascii="Times New Roman" w:hAnsi="Times New Roman" w:cs="Times New Roman"/>
            <w:b/>
            <w:bCs/>
            <w:color w:val="E8E8E8" w:themeColor="background2"/>
            <w:sz w:val="16"/>
            <w:szCs w:val="16"/>
            <w:rPrChange w:id="3490" w:author="Martin Ma" w:date="2025-08-17T18:22:00Z" w16du:dateUtc="2025-08-18T01:22:00Z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rPrChange>
          </w:rPr>
          <w:t>.</w:t>
        </w:r>
      </w:ins>
      <w:ins w:id="3491" w:author="Martin Ma" w:date="2025-08-17T18:21:00Z" w16du:dateUtc="2025-08-18T01:21:00Z">
        <w:r w:rsidRPr="00763683">
          <w:rPr>
            <w:rFonts w:ascii="Times New Roman" w:hAnsi="Times New Roman" w:cs="Times New Roman"/>
            <w:b/>
            <w:bCs/>
            <w:sz w:val="16"/>
            <w:szCs w:val="16"/>
          </w:rPr>
          <w:t>ALLOCATOR</w:t>
        </w:r>
      </w:ins>
      <w:ins w:id="3492" w:author="Martin Ma" w:date="2025-08-17T18:23:00Z" w16du:dateUtc="2025-08-18T01:23:00Z">
        <w:r w:rsidR="003676BF">
          <w:rPr>
            <w:rFonts w:ascii="Times New Roman" w:hAnsi="Times New Roman" w:cs="Times New Roman" w:hint="eastAsia"/>
            <w:b/>
            <w:bCs/>
            <w:sz w:val="16"/>
            <w:szCs w:val="16"/>
          </w:rPr>
          <w:t>S</w:t>
        </w:r>
      </w:ins>
      <w:proofErr w:type="gramEnd"/>
    </w:p>
    <w:p w14:paraId="4BAABD82" w14:textId="46005DCC" w:rsidR="003676BF" w:rsidRPr="003676BF" w:rsidRDefault="003676BF">
      <w:pPr>
        <w:ind w:firstLineChars="100" w:firstLine="160"/>
        <w:rPr>
          <w:ins w:id="3493" w:author="Martin Ma" w:date="2025-08-17T18:23:00Z" w16du:dateUtc="2025-08-18T01:23:00Z"/>
          <w:rFonts w:ascii="Times New Roman" w:hAnsi="Times New Roman" w:cs="Times New Roman" w:hint="eastAsia"/>
          <w:sz w:val="16"/>
          <w:szCs w:val="16"/>
          <w:rPrChange w:id="3494" w:author="Martin Ma" w:date="2025-08-17T18:23:00Z" w16du:dateUtc="2025-08-18T01:23:00Z">
            <w:rPr>
              <w:ins w:id="3495" w:author="Martin Ma" w:date="2025-08-17T18:23:00Z" w16du:dateUtc="2025-08-18T01:23:00Z"/>
              <w:rFonts w:hint="eastAsia"/>
              <w:sz w:val="16"/>
              <w:szCs w:val="16"/>
            </w:rPr>
          </w:rPrChange>
        </w:rPr>
        <w:pPrChange w:id="3496" w:author="Martin Ma" w:date="2025-08-17T18:23:00Z" w16du:dateUtc="2025-08-18T01:23:00Z">
          <w:pPr/>
        </w:pPrChange>
      </w:pPr>
      <w:ins w:id="3497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498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负责容器内存的申请与释放</w:t>
        </w:r>
        <w:r>
          <w:rPr>
            <w:rFonts w:ascii="Times New Roman" w:hAnsi="Times New Roman" w:cs="Times New Roman" w:hint="eastAsia"/>
            <w:sz w:val="16"/>
            <w:szCs w:val="16"/>
          </w:rPr>
          <w:t xml:space="preserve"> (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499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new/delete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500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的封装</w:t>
        </w:r>
        <w:r>
          <w:rPr>
            <w:rFonts w:ascii="Times New Roman" w:hAnsi="Times New Roman" w:cs="Times New Roman" w:hint="eastAsia"/>
            <w:sz w:val="16"/>
            <w:szCs w:val="16"/>
          </w:rPr>
          <w:t>)</w:t>
        </w:r>
      </w:ins>
    </w:p>
    <w:p w14:paraId="6817918F" w14:textId="628DF491" w:rsidR="006B407F" w:rsidRPr="003676BF" w:rsidRDefault="003676BF">
      <w:pPr>
        <w:ind w:firstLineChars="100" w:firstLine="160"/>
        <w:rPr>
          <w:ins w:id="3501" w:author="Martin Ma" w:date="2025-08-17T17:20:00Z" w16du:dateUtc="2025-08-18T00:20:00Z"/>
          <w:rFonts w:ascii="Times New Roman" w:hAnsi="Times New Roman" w:cs="Times New Roman" w:hint="eastAsia"/>
          <w:sz w:val="16"/>
          <w:szCs w:val="16"/>
          <w:rPrChange w:id="3502" w:author="Martin Ma" w:date="2025-08-17T18:23:00Z" w16du:dateUtc="2025-08-18T01:23:00Z">
            <w:rPr>
              <w:ins w:id="3503" w:author="Martin Ma" w:date="2025-08-17T17:20:00Z" w16du:dateUtc="2025-08-18T00:20:00Z"/>
              <w:rFonts w:hint="eastAsia"/>
              <w:sz w:val="16"/>
              <w:szCs w:val="16"/>
            </w:rPr>
          </w:rPrChange>
        </w:rPr>
        <w:pPrChange w:id="3504" w:author="Martin Ma" w:date="2025-08-17T18:23:00Z" w16du:dateUtc="2025-08-18T01:23:00Z">
          <w:pPr/>
        </w:pPrChange>
      </w:pPr>
      <w:ins w:id="3505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506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默认</w:t>
        </w:r>
        <w:r w:rsidRPr="003676BF">
          <w:rPr>
            <w:rFonts w:ascii="Times New Roman" w:hAnsi="Times New Roman" w:cs="Times New Roman" w:hint="eastAsia"/>
            <w:sz w:val="16"/>
            <w:szCs w:val="16"/>
            <w:rPrChange w:id="3507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std::allocator&lt;T&gt;</w:t>
        </w:r>
      </w:ins>
      <w:ins w:id="3508" w:author="Martin Ma" w:date="2025-08-17T18:24:00Z" w16du:dateUtc="2025-08-18T01:24:00Z">
        <w:r>
          <w:rPr>
            <w:rFonts w:ascii="Times New Roman" w:hAnsi="Times New Roman" w:cs="Times New Roman" w:hint="eastAsia"/>
            <w:sz w:val="16"/>
            <w:szCs w:val="16"/>
          </w:rPr>
          <w:t xml:space="preserve">, </w:t>
        </w:r>
      </w:ins>
      <w:ins w:id="3509" w:author="Martin Ma" w:date="2025-08-17T18:23:00Z" w16du:dateUtc="2025-08-18T01:23:00Z">
        <w:r w:rsidRPr="003676BF">
          <w:rPr>
            <w:rFonts w:ascii="Times New Roman" w:hAnsi="Times New Roman" w:cs="Times New Roman" w:hint="eastAsia"/>
            <w:sz w:val="16"/>
            <w:szCs w:val="16"/>
            <w:rPrChange w:id="3510" w:author="Martin Ma" w:date="2025-08-17T18:23:00Z" w16du:dateUtc="2025-08-18T01:23:00Z">
              <w:rPr>
                <w:rFonts w:hint="eastAsia"/>
                <w:sz w:val="16"/>
                <w:szCs w:val="16"/>
              </w:rPr>
            </w:rPrChange>
          </w:rPr>
          <w:t>几乎所有情况下都够用</w:t>
        </w:r>
      </w:ins>
    </w:p>
    <w:p w14:paraId="5EB0A44B" w14:textId="1AE0E12D" w:rsidR="006B407F" w:rsidRDefault="006B407F">
      <w:pPr>
        <w:rPr>
          <w:ins w:id="3511" w:author="Martin Ma" w:date="2025-08-17T17:20:00Z" w16du:dateUtc="2025-08-18T00:20:00Z"/>
          <w:rFonts w:hint="eastAsia"/>
          <w:sz w:val="16"/>
          <w:szCs w:val="16"/>
        </w:rPr>
      </w:pPr>
    </w:p>
    <w:p w14:paraId="247DB6FA" w14:textId="78FCE451" w:rsidR="006B407F" w:rsidRDefault="00C10A85">
      <w:pPr>
        <w:rPr>
          <w:ins w:id="3512" w:author="Martin Ma" w:date="2025-08-17T17:20:00Z" w16du:dateUtc="2025-08-18T00:20:00Z"/>
          <w:rFonts w:hint="eastAsia"/>
          <w:sz w:val="16"/>
          <w:szCs w:val="16"/>
        </w:rPr>
      </w:pPr>
      <w:ins w:id="3513" w:author="Martin Ma" w:date="2025-08-17T18:24:00Z" w16du:dateUtc="2025-08-18T01:24:00Z">
        <w:r>
          <w:rPr>
            <w:rFonts w:hint="eastAsia"/>
            <w:sz w:val="16"/>
            <w:szCs w:val="16"/>
          </w:rPr>
          <w:t xml:space="preserve">  可以自己根据需要设计allocator 此处涉及到内存相关的知识</w:t>
        </w:r>
      </w:ins>
      <w:ins w:id="3514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 </w:t>
        </w:r>
      </w:ins>
      <w:ins w:id="3515" w:author="Martin Ma" w:date="2025-08-17T18:24:00Z" w16du:dateUtc="2025-08-18T01:24:00Z">
        <w:r>
          <w:rPr>
            <w:rFonts w:hint="eastAsia"/>
            <w:sz w:val="16"/>
            <w:szCs w:val="16"/>
          </w:rPr>
          <w:t>(</w:t>
        </w:r>
      </w:ins>
      <w:ins w:id="3516" w:author="Martin Ma" w:date="2025-08-17T18:25:00Z" w16du:dateUtc="2025-08-18T01:25:00Z">
        <w:r>
          <w:rPr>
            <w:rFonts w:hint="eastAsia"/>
            <w:sz w:val="16"/>
            <w:szCs w:val="16"/>
          </w:rPr>
          <w:t xml:space="preserve">如: </w:t>
        </w:r>
      </w:ins>
      <w:ins w:id="3517" w:author="Martin Ma" w:date="2025-08-17T18:24:00Z" w16du:dateUtc="2025-08-18T01:24:00Z">
        <w:r>
          <w:rPr>
            <w:rFonts w:hint="eastAsia"/>
            <w:sz w:val="16"/>
            <w:szCs w:val="16"/>
          </w:rPr>
          <w:t>内存池)</w:t>
        </w:r>
      </w:ins>
    </w:p>
    <w:p w14:paraId="30208BF4" w14:textId="43A3562A" w:rsidR="006B407F" w:rsidRDefault="006B407F">
      <w:pPr>
        <w:rPr>
          <w:ins w:id="3518" w:author="Martin Ma" w:date="2025-08-17T17:20:00Z" w16du:dateUtc="2025-08-18T00:20:00Z"/>
          <w:rFonts w:hint="eastAsia"/>
          <w:sz w:val="16"/>
          <w:szCs w:val="16"/>
        </w:rPr>
      </w:pPr>
    </w:p>
    <w:p w14:paraId="54A50041" w14:textId="7F035FBE" w:rsidR="006B407F" w:rsidRDefault="006B407F">
      <w:pPr>
        <w:rPr>
          <w:ins w:id="3519" w:author="Martin Ma" w:date="2025-08-17T17:20:00Z" w16du:dateUtc="2025-08-18T00:20:00Z"/>
          <w:rFonts w:hint="eastAsia"/>
          <w:sz w:val="16"/>
          <w:szCs w:val="16"/>
        </w:rPr>
      </w:pPr>
    </w:p>
    <w:p w14:paraId="604A14F7" w14:textId="3610AFEA" w:rsidR="006B407F" w:rsidRPr="000907D5" w:rsidRDefault="006B407F">
      <w:pPr>
        <w:rPr>
          <w:ins w:id="3520" w:author="Martin Ma" w:date="2025-08-17T17:20:00Z" w16du:dateUtc="2025-08-18T00:20:00Z"/>
          <w:rFonts w:hint="eastAsia"/>
          <w:sz w:val="16"/>
          <w:szCs w:val="16"/>
        </w:rPr>
      </w:pPr>
    </w:p>
    <w:p w14:paraId="1CE44539" w14:textId="77777777" w:rsidR="006B407F" w:rsidRDefault="006B407F">
      <w:pPr>
        <w:rPr>
          <w:ins w:id="3521" w:author="Martin Ma" w:date="2025-08-17T17:20:00Z" w16du:dateUtc="2025-08-18T00:20:00Z"/>
          <w:rFonts w:hint="eastAsia"/>
          <w:sz w:val="16"/>
          <w:szCs w:val="16"/>
        </w:rPr>
      </w:pPr>
    </w:p>
    <w:p w14:paraId="49C31467" w14:textId="77777777" w:rsidR="006B407F" w:rsidRDefault="006B407F">
      <w:pPr>
        <w:rPr>
          <w:ins w:id="3522" w:author="Martin Ma" w:date="2025-08-17T17:20:00Z" w16du:dateUtc="2025-08-18T00:20:00Z"/>
          <w:rFonts w:hint="eastAsia"/>
          <w:sz w:val="16"/>
          <w:szCs w:val="16"/>
        </w:rPr>
      </w:pPr>
    </w:p>
    <w:p w14:paraId="4988AD9B" w14:textId="77777777" w:rsidR="006B407F" w:rsidRDefault="006B407F">
      <w:pPr>
        <w:rPr>
          <w:ins w:id="3523" w:author="Martin Ma" w:date="2025-08-17T17:20:00Z" w16du:dateUtc="2025-08-18T00:20:00Z"/>
          <w:rFonts w:hint="eastAsia"/>
          <w:sz w:val="16"/>
          <w:szCs w:val="16"/>
        </w:rPr>
      </w:pPr>
    </w:p>
    <w:p w14:paraId="178DE7C7" w14:textId="77777777" w:rsidR="006B407F" w:rsidRDefault="006B407F">
      <w:pPr>
        <w:rPr>
          <w:ins w:id="3524" w:author="Martin Ma" w:date="2025-08-17T17:20:00Z" w16du:dateUtc="2025-08-18T00:20:00Z"/>
          <w:rFonts w:hint="eastAsia"/>
          <w:sz w:val="16"/>
          <w:szCs w:val="16"/>
        </w:rPr>
      </w:pPr>
    </w:p>
    <w:p w14:paraId="2641D9CF" w14:textId="77777777" w:rsidR="006B407F" w:rsidRDefault="006B407F">
      <w:pPr>
        <w:rPr>
          <w:ins w:id="3525" w:author="Martin Ma" w:date="2025-08-17T17:20:00Z" w16du:dateUtc="2025-08-18T00:20:00Z"/>
          <w:rFonts w:hint="eastAsia"/>
          <w:sz w:val="16"/>
          <w:szCs w:val="16"/>
        </w:rPr>
      </w:pPr>
    </w:p>
    <w:p w14:paraId="02FFF247" w14:textId="77777777" w:rsidR="006B407F" w:rsidRDefault="006B407F">
      <w:pPr>
        <w:rPr>
          <w:ins w:id="3526" w:author="Martin Ma" w:date="2025-08-17T17:20:00Z" w16du:dateUtc="2025-08-18T00:20:00Z"/>
          <w:rFonts w:hint="eastAsia"/>
          <w:sz w:val="16"/>
          <w:szCs w:val="16"/>
        </w:rPr>
      </w:pPr>
    </w:p>
    <w:p w14:paraId="332BB9CD" w14:textId="77777777" w:rsidR="006B407F" w:rsidRDefault="006B407F">
      <w:pPr>
        <w:rPr>
          <w:ins w:id="3527" w:author="Martin Ma" w:date="2025-08-17T17:20:00Z" w16du:dateUtc="2025-08-18T00:20:00Z"/>
          <w:rFonts w:hint="eastAsia"/>
          <w:sz w:val="16"/>
          <w:szCs w:val="16"/>
        </w:rPr>
      </w:pPr>
    </w:p>
    <w:p w14:paraId="70842F18" w14:textId="77777777" w:rsidR="006B407F" w:rsidRDefault="006B407F">
      <w:pPr>
        <w:rPr>
          <w:ins w:id="3528" w:author="Martin Ma" w:date="2025-08-17T17:20:00Z" w16du:dateUtc="2025-08-18T00:20:00Z"/>
          <w:rFonts w:hint="eastAsia"/>
          <w:sz w:val="16"/>
          <w:szCs w:val="16"/>
        </w:rPr>
      </w:pPr>
    </w:p>
    <w:p w14:paraId="566824DB" w14:textId="77777777" w:rsidR="006B407F" w:rsidRDefault="006B407F">
      <w:pPr>
        <w:rPr>
          <w:ins w:id="3529" w:author="Martin Ma" w:date="2025-08-17T17:20:00Z" w16du:dateUtc="2025-08-18T00:20:00Z"/>
          <w:rFonts w:hint="eastAsia"/>
          <w:sz w:val="16"/>
          <w:szCs w:val="16"/>
        </w:rPr>
      </w:pPr>
    </w:p>
    <w:p w14:paraId="5BA9587B" w14:textId="77777777" w:rsidR="006B407F" w:rsidRDefault="006B407F">
      <w:pPr>
        <w:rPr>
          <w:rFonts w:hint="eastAsia"/>
          <w:sz w:val="16"/>
          <w:szCs w:val="16"/>
        </w:rPr>
      </w:pPr>
    </w:p>
    <w:p w14:paraId="04311B33" w14:textId="77777777" w:rsidR="003856F1" w:rsidRDefault="003856F1">
      <w:pPr>
        <w:rPr>
          <w:rFonts w:hint="eastAsia"/>
          <w:sz w:val="16"/>
          <w:szCs w:val="16"/>
        </w:rPr>
      </w:pPr>
    </w:p>
    <w:p w14:paraId="27853CF5" w14:textId="77777777" w:rsidR="003856F1" w:rsidRDefault="003856F1">
      <w:pPr>
        <w:rPr>
          <w:rFonts w:hint="eastAsia"/>
          <w:sz w:val="16"/>
          <w:szCs w:val="16"/>
        </w:rPr>
      </w:pPr>
    </w:p>
    <w:p w14:paraId="00206006" w14:textId="77777777" w:rsidR="003856F1" w:rsidRDefault="003856F1">
      <w:pPr>
        <w:rPr>
          <w:rFonts w:hint="eastAsia"/>
          <w:sz w:val="16"/>
          <w:szCs w:val="16"/>
        </w:rPr>
      </w:pPr>
    </w:p>
    <w:p w14:paraId="154E65BE" w14:textId="77777777" w:rsidR="003856F1" w:rsidRDefault="003856F1">
      <w:pPr>
        <w:rPr>
          <w:rFonts w:hint="eastAsia"/>
          <w:sz w:val="16"/>
          <w:szCs w:val="16"/>
        </w:rPr>
      </w:pPr>
    </w:p>
    <w:p w14:paraId="0A5C98F4" w14:textId="77777777" w:rsidR="003856F1" w:rsidRDefault="003856F1">
      <w:pPr>
        <w:rPr>
          <w:rFonts w:hint="eastAsia"/>
          <w:sz w:val="16"/>
          <w:szCs w:val="16"/>
        </w:rPr>
      </w:pPr>
    </w:p>
    <w:p w14:paraId="3384565D" w14:textId="77777777" w:rsidR="003856F1" w:rsidRDefault="003856F1">
      <w:pPr>
        <w:rPr>
          <w:rFonts w:hint="eastAsia"/>
          <w:sz w:val="16"/>
          <w:szCs w:val="16"/>
        </w:rPr>
      </w:pPr>
    </w:p>
    <w:p w14:paraId="3D2421EB" w14:textId="77777777" w:rsidR="003856F1" w:rsidRDefault="003856F1">
      <w:pPr>
        <w:rPr>
          <w:rFonts w:hint="eastAsia"/>
          <w:sz w:val="16"/>
          <w:szCs w:val="16"/>
        </w:rPr>
      </w:pPr>
    </w:p>
    <w:p w14:paraId="6C197049" w14:textId="77777777" w:rsidR="003856F1" w:rsidRDefault="003856F1">
      <w:pPr>
        <w:rPr>
          <w:rFonts w:hint="eastAsia"/>
          <w:sz w:val="16"/>
          <w:szCs w:val="16"/>
        </w:rPr>
      </w:pPr>
    </w:p>
    <w:p w14:paraId="356C0A40" w14:textId="77777777" w:rsidR="003856F1" w:rsidDel="003E3BCD" w:rsidRDefault="003856F1">
      <w:pPr>
        <w:rPr>
          <w:del w:id="3530" w:author="Martin Ma" w:date="2025-07-02T19:46:00Z" w16du:dateUtc="2025-07-03T02:46:00Z"/>
          <w:rFonts w:hint="eastAsia"/>
          <w:sz w:val="16"/>
          <w:szCs w:val="16"/>
        </w:rPr>
      </w:pPr>
    </w:p>
    <w:p w14:paraId="73278008" w14:textId="77777777" w:rsidR="003856F1" w:rsidDel="003E3BCD" w:rsidRDefault="003856F1">
      <w:pPr>
        <w:rPr>
          <w:del w:id="3531" w:author="Martin Ma" w:date="2025-07-02T19:46:00Z" w16du:dateUtc="2025-07-03T02:46:00Z"/>
          <w:rFonts w:hint="eastAsia"/>
          <w:sz w:val="16"/>
          <w:szCs w:val="16"/>
        </w:rPr>
      </w:pPr>
    </w:p>
    <w:p w14:paraId="1D7D3470" w14:textId="77777777" w:rsidR="003856F1" w:rsidDel="00E61429" w:rsidRDefault="003856F1">
      <w:pPr>
        <w:rPr>
          <w:del w:id="3532" w:author="Martin Ma" w:date="2025-06-28T16:30:00Z" w16du:dateUtc="2025-06-28T23:30:00Z"/>
          <w:rFonts w:hint="eastAsia"/>
          <w:sz w:val="16"/>
          <w:szCs w:val="16"/>
        </w:rPr>
      </w:pPr>
    </w:p>
    <w:p w14:paraId="38FF9021" w14:textId="77777777" w:rsidR="003856F1" w:rsidDel="003E3BCD" w:rsidRDefault="003856F1">
      <w:pPr>
        <w:rPr>
          <w:del w:id="3533" w:author="Martin Ma" w:date="2025-07-02T19:46:00Z" w16du:dateUtc="2025-07-03T02:46:00Z"/>
          <w:rFonts w:hint="eastAsia"/>
          <w:sz w:val="16"/>
          <w:szCs w:val="16"/>
        </w:rPr>
      </w:pPr>
    </w:p>
    <w:p w14:paraId="6F05F07E" w14:textId="1BF137E2" w:rsidR="003856F1" w:rsidDel="00E61429" w:rsidRDefault="003856F1">
      <w:pPr>
        <w:rPr>
          <w:del w:id="3534" w:author="Martin Ma" w:date="2025-06-28T16:30:00Z" w16du:dateUtc="2025-06-28T23:30:00Z"/>
          <w:rFonts w:hint="eastAsia"/>
          <w:sz w:val="16"/>
          <w:szCs w:val="16"/>
        </w:rPr>
      </w:pPr>
    </w:p>
    <w:p w14:paraId="4C68B3C6" w14:textId="0FF9926D" w:rsidR="003856F1" w:rsidDel="00E61429" w:rsidRDefault="003856F1">
      <w:pPr>
        <w:rPr>
          <w:del w:id="3535" w:author="Martin Ma" w:date="2025-06-28T16:30:00Z" w16du:dateUtc="2025-06-28T23:30:00Z"/>
          <w:rFonts w:hint="eastAsia"/>
          <w:sz w:val="16"/>
          <w:szCs w:val="16"/>
        </w:rPr>
      </w:pPr>
    </w:p>
    <w:p w14:paraId="22E6BA06" w14:textId="74731159" w:rsidR="003856F1" w:rsidDel="00E61429" w:rsidRDefault="003856F1">
      <w:pPr>
        <w:rPr>
          <w:del w:id="3536" w:author="Martin Ma" w:date="2025-06-28T16:30:00Z" w16du:dateUtc="2025-06-28T23:30:00Z"/>
          <w:rFonts w:hint="eastAsia"/>
          <w:sz w:val="16"/>
          <w:szCs w:val="16"/>
        </w:rPr>
      </w:pPr>
    </w:p>
    <w:p w14:paraId="7882FAFC" w14:textId="7D6D748C" w:rsidR="003856F1" w:rsidDel="00E61429" w:rsidRDefault="003856F1">
      <w:pPr>
        <w:rPr>
          <w:del w:id="3537" w:author="Martin Ma" w:date="2025-06-28T16:30:00Z" w16du:dateUtc="2025-06-28T23:30:00Z"/>
          <w:rFonts w:hint="eastAsia"/>
          <w:sz w:val="16"/>
          <w:szCs w:val="16"/>
        </w:rPr>
      </w:pPr>
    </w:p>
    <w:p w14:paraId="5B6AEA4A" w14:textId="6B1D0A61" w:rsidR="003856F1" w:rsidDel="00E61429" w:rsidRDefault="003856F1">
      <w:pPr>
        <w:rPr>
          <w:del w:id="3538" w:author="Martin Ma" w:date="2025-06-28T16:30:00Z" w16du:dateUtc="2025-06-28T23:30:00Z"/>
          <w:rFonts w:hint="eastAsia"/>
          <w:sz w:val="16"/>
          <w:szCs w:val="16"/>
        </w:rPr>
      </w:pPr>
    </w:p>
    <w:p w14:paraId="4C93105A" w14:textId="54241E41" w:rsidR="003856F1" w:rsidDel="00E61429" w:rsidRDefault="003856F1">
      <w:pPr>
        <w:rPr>
          <w:del w:id="3539" w:author="Martin Ma" w:date="2025-06-28T16:30:00Z" w16du:dateUtc="2025-06-28T23:30:00Z"/>
          <w:rFonts w:hint="eastAsia"/>
          <w:sz w:val="16"/>
          <w:szCs w:val="16"/>
        </w:rPr>
      </w:pPr>
    </w:p>
    <w:p w14:paraId="000E7851" w14:textId="08A97690" w:rsidR="003856F1" w:rsidDel="00E61429" w:rsidRDefault="003856F1">
      <w:pPr>
        <w:rPr>
          <w:del w:id="3540" w:author="Martin Ma" w:date="2025-06-28T16:30:00Z" w16du:dateUtc="2025-06-28T23:30:00Z"/>
          <w:rFonts w:hint="eastAsia"/>
          <w:sz w:val="16"/>
          <w:szCs w:val="16"/>
        </w:rPr>
      </w:pPr>
    </w:p>
    <w:p w14:paraId="6197AC00" w14:textId="683628B5" w:rsidR="003856F1" w:rsidDel="00E61429" w:rsidRDefault="003856F1">
      <w:pPr>
        <w:rPr>
          <w:del w:id="3541" w:author="Martin Ma" w:date="2025-06-28T16:30:00Z" w16du:dateUtc="2025-06-28T23:30:00Z"/>
          <w:rFonts w:hint="eastAsia"/>
          <w:sz w:val="16"/>
          <w:szCs w:val="16"/>
        </w:rPr>
      </w:pPr>
    </w:p>
    <w:p w14:paraId="468CFA5A" w14:textId="00C4A304" w:rsidR="003856F1" w:rsidDel="00E61429" w:rsidRDefault="003856F1">
      <w:pPr>
        <w:rPr>
          <w:del w:id="3542" w:author="Martin Ma" w:date="2025-06-28T16:30:00Z" w16du:dateUtc="2025-06-28T23:30:00Z"/>
          <w:rFonts w:hint="eastAsia"/>
          <w:sz w:val="16"/>
          <w:szCs w:val="16"/>
        </w:rPr>
      </w:pPr>
    </w:p>
    <w:p w14:paraId="5DB5AA8D" w14:textId="12AE7C37" w:rsidR="003856F1" w:rsidDel="00E61429" w:rsidRDefault="003856F1">
      <w:pPr>
        <w:rPr>
          <w:del w:id="3543" w:author="Martin Ma" w:date="2025-06-28T16:30:00Z" w16du:dateUtc="2025-06-28T23:30:00Z"/>
          <w:rFonts w:hint="eastAsia"/>
          <w:sz w:val="16"/>
          <w:szCs w:val="16"/>
        </w:rPr>
      </w:pPr>
    </w:p>
    <w:p w14:paraId="09A8822B" w14:textId="4AE00074" w:rsidR="003856F1" w:rsidDel="00E61429" w:rsidRDefault="003856F1">
      <w:pPr>
        <w:rPr>
          <w:del w:id="3544" w:author="Martin Ma" w:date="2025-06-28T16:30:00Z" w16du:dateUtc="2025-06-28T23:30:00Z"/>
          <w:rFonts w:hint="eastAsia"/>
          <w:sz w:val="16"/>
          <w:szCs w:val="16"/>
        </w:rPr>
      </w:pPr>
    </w:p>
    <w:p w14:paraId="46015A47" w14:textId="0E7E4982" w:rsidR="003856F1" w:rsidDel="00E61429" w:rsidRDefault="003856F1">
      <w:pPr>
        <w:rPr>
          <w:del w:id="3545" w:author="Martin Ma" w:date="2025-06-28T16:30:00Z" w16du:dateUtc="2025-06-28T23:30:00Z"/>
          <w:rFonts w:hint="eastAsia"/>
          <w:sz w:val="16"/>
          <w:szCs w:val="16"/>
        </w:rPr>
      </w:pPr>
    </w:p>
    <w:p w14:paraId="0ABD5709" w14:textId="1DD6B67A" w:rsidR="003856F1" w:rsidDel="00E61429" w:rsidRDefault="003856F1">
      <w:pPr>
        <w:rPr>
          <w:del w:id="3546" w:author="Martin Ma" w:date="2025-06-28T16:30:00Z" w16du:dateUtc="2025-06-28T23:30:00Z"/>
          <w:rFonts w:hint="eastAsia"/>
          <w:sz w:val="16"/>
          <w:szCs w:val="16"/>
        </w:rPr>
      </w:pPr>
    </w:p>
    <w:p w14:paraId="2917D7B8" w14:textId="51232D47" w:rsidR="003856F1" w:rsidDel="00E61429" w:rsidRDefault="003856F1">
      <w:pPr>
        <w:rPr>
          <w:del w:id="3547" w:author="Martin Ma" w:date="2025-06-28T16:30:00Z" w16du:dateUtc="2025-06-28T23:30:00Z"/>
          <w:rFonts w:hint="eastAsia"/>
          <w:sz w:val="16"/>
          <w:szCs w:val="16"/>
        </w:rPr>
      </w:pPr>
    </w:p>
    <w:p w14:paraId="3E2EC34F" w14:textId="4D8CD728" w:rsidR="003856F1" w:rsidDel="00E61429" w:rsidRDefault="003856F1">
      <w:pPr>
        <w:rPr>
          <w:del w:id="3548" w:author="Martin Ma" w:date="2025-06-28T16:30:00Z" w16du:dateUtc="2025-06-28T23:30:00Z"/>
          <w:rFonts w:hint="eastAsia"/>
          <w:sz w:val="16"/>
          <w:szCs w:val="16"/>
        </w:rPr>
      </w:pPr>
    </w:p>
    <w:p w14:paraId="71F8F589" w14:textId="2F26F59F" w:rsidR="003856F1" w:rsidDel="00E61429" w:rsidRDefault="003856F1">
      <w:pPr>
        <w:rPr>
          <w:del w:id="3549" w:author="Martin Ma" w:date="2025-06-28T16:30:00Z" w16du:dateUtc="2025-06-28T23:30:00Z"/>
          <w:rFonts w:hint="eastAsia"/>
          <w:sz w:val="16"/>
          <w:szCs w:val="16"/>
        </w:rPr>
      </w:pPr>
    </w:p>
    <w:p w14:paraId="0436B09F" w14:textId="04A9914F" w:rsidR="003856F1" w:rsidDel="00E61429" w:rsidRDefault="003856F1">
      <w:pPr>
        <w:rPr>
          <w:del w:id="3550" w:author="Martin Ma" w:date="2025-06-28T16:30:00Z" w16du:dateUtc="2025-06-28T23:30:00Z"/>
          <w:rFonts w:hint="eastAsia"/>
          <w:sz w:val="16"/>
          <w:szCs w:val="16"/>
        </w:rPr>
      </w:pPr>
    </w:p>
    <w:p w14:paraId="6011CA2E" w14:textId="78382E2E" w:rsidR="003856F1" w:rsidDel="00E61429" w:rsidRDefault="003856F1">
      <w:pPr>
        <w:rPr>
          <w:del w:id="3551" w:author="Martin Ma" w:date="2025-06-28T16:30:00Z" w16du:dateUtc="2025-06-28T23:30:00Z"/>
          <w:rFonts w:hint="eastAsia"/>
          <w:sz w:val="16"/>
          <w:szCs w:val="16"/>
        </w:rPr>
      </w:pPr>
    </w:p>
    <w:p w14:paraId="25DAD00D" w14:textId="1E509A8A" w:rsidR="003856F1" w:rsidDel="00E61429" w:rsidRDefault="003856F1">
      <w:pPr>
        <w:rPr>
          <w:del w:id="3552" w:author="Martin Ma" w:date="2025-06-28T16:30:00Z" w16du:dateUtc="2025-06-28T23:30:00Z"/>
          <w:rFonts w:hint="eastAsia"/>
          <w:sz w:val="16"/>
          <w:szCs w:val="16"/>
        </w:rPr>
      </w:pPr>
    </w:p>
    <w:p w14:paraId="13FFEAD1" w14:textId="1545757B" w:rsidR="003856F1" w:rsidDel="00E61429" w:rsidRDefault="003856F1">
      <w:pPr>
        <w:rPr>
          <w:del w:id="3553" w:author="Martin Ma" w:date="2025-06-28T16:30:00Z" w16du:dateUtc="2025-06-28T23:30:00Z"/>
          <w:rFonts w:hint="eastAsia"/>
          <w:sz w:val="16"/>
          <w:szCs w:val="16"/>
        </w:rPr>
      </w:pPr>
    </w:p>
    <w:p w14:paraId="400F637B" w14:textId="24B89EE4" w:rsidR="003856F1" w:rsidDel="00E61429" w:rsidRDefault="003856F1">
      <w:pPr>
        <w:rPr>
          <w:del w:id="3554" w:author="Martin Ma" w:date="2025-06-28T16:30:00Z" w16du:dateUtc="2025-06-28T23:30:00Z"/>
          <w:rFonts w:hint="eastAsia"/>
          <w:sz w:val="16"/>
          <w:szCs w:val="16"/>
        </w:rPr>
      </w:pPr>
    </w:p>
    <w:p w14:paraId="20D53848" w14:textId="59B454F0" w:rsidR="003856F1" w:rsidDel="00E61429" w:rsidRDefault="003856F1">
      <w:pPr>
        <w:rPr>
          <w:del w:id="3555" w:author="Martin Ma" w:date="2025-06-28T16:30:00Z" w16du:dateUtc="2025-06-28T23:30:00Z"/>
          <w:rFonts w:hint="eastAsia"/>
          <w:sz w:val="16"/>
          <w:szCs w:val="16"/>
        </w:rPr>
      </w:pPr>
    </w:p>
    <w:p w14:paraId="6DA283FB" w14:textId="762B594B" w:rsidR="003856F1" w:rsidDel="00E61429" w:rsidRDefault="003856F1">
      <w:pPr>
        <w:rPr>
          <w:del w:id="3556" w:author="Martin Ma" w:date="2025-06-28T16:30:00Z" w16du:dateUtc="2025-06-28T23:30:00Z"/>
          <w:rFonts w:hint="eastAsia"/>
          <w:sz w:val="16"/>
          <w:szCs w:val="16"/>
        </w:rPr>
      </w:pPr>
    </w:p>
    <w:p w14:paraId="4953ABC9" w14:textId="780D97D7" w:rsidR="003856F1" w:rsidDel="00E61429" w:rsidRDefault="003856F1">
      <w:pPr>
        <w:rPr>
          <w:del w:id="3557" w:author="Martin Ma" w:date="2025-06-28T16:30:00Z" w16du:dateUtc="2025-06-28T23:30:00Z"/>
          <w:rFonts w:hint="eastAsia"/>
          <w:sz w:val="16"/>
          <w:szCs w:val="16"/>
        </w:rPr>
      </w:pPr>
    </w:p>
    <w:p w14:paraId="46735123" w14:textId="3C870E37" w:rsidR="003856F1" w:rsidDel="00E61429" w:rsidRDefault="003856F1">
      <w:pPr>
        <w:rPr>
          <w:del w:id="3558" w:author="Martin Ma" w:date="2025-06-28T16:30:00Z" w16du:dateUtc="2025-06-28T23:30:00Z"/>
          <w:rFonts w:hint="eastAsia"/>
          <w:sz w:val="16"/>
          <w:szCs w:val="16"/>
        </w:rPr>
      </w:pPr>
    </w:p>
    <w:p w14:paraId="04F52F3C" w14:textId="2439183E" w:rsidR="003856F1" w:rsidDel="00E61429" w:rsidRDefault="003856F1">
      <w:pPr>
        <w:rPr>
          <w:del w:id="3559" w:author="Martin Ma" w:date="2025-06-28T16:30:00Z" w16du:dateUtc="2025-06-28T23:30:00Z"/>
          <w:rFonts w:hint="eastAsia"/>
          <w:sz w:val="16"/>
          <w:szCs w:val="16"/>
        </w:rPr>
      </w:pPr>
    </w:p>
    <w:p w14:paraId="20CA41C1" w14:textId="3D63C835" w:rsidR="003856F1" w:rsidDel="00E61429" w:rsidRDefault="003856F1">
      <w:pPr>
        <w:rPr>
          <w:del w:id="3560" w:author="Martin Ma" w:date="2025-06-28T16:30:00Z" w16du:dateUtc="2025-06-28T23:30:00Z"/>
          <w:rFonts w:hint="eastAsia"/>
          <w:sz w:val="16"/>
          <w:szCs w:val="16"/>
        </w:rPr>
      </w:pPr>
    </w:p>
    <w:p w14:paraId="393880EA" w14:textId="3804703F" w:rsidR="003856F1" w:rsidDel="00E61429" w:rsidRDefault="003856F1">
      <w:pPr>
        <w:rPr>
          <w:del w:id="3561" w:author="Martin Ma" w:date="2025-06-28T16:30:00Z" w16du:dateUtc="2025-06-28T23:30:00Z"/>
          <w:rFonts w:hint="eastAsia"/>
          <w:sz w:val="16"/>
          <w:szCs w:val="16"/>
        </w:rPr>
      </w:pPr>
    </w:p>
    <w:p w14:paraId="38AA20FC" w14:textId="1D52F64F" w:rsidR="003856F1" w:rsidDel="00E61429" w:rsidRDefault="003856F1">
      <w:pPr>
        <w:rPr>
          <w:del w:id="3562" w:author="Martin Ma" w:date="2025-06-28T16:30:00Z" w16du:dateUtc="2025-06-28T23:30:00Z"/>
          <w:rFonts w:hint="eastAsia"/>
          <w:sz w:val="16"/>
          <w:szCs w:val="16"/>
        </w:rPr>
      </w:pPr>
    </w:p>
    <w:p w14:paraId="74C3CA5F" w14:textId="12BFEAE0" w:rsidR="003856F1" w:rsidDel="00E61429" w:rsidRDefault="003856F1">
      <w:pPr>
        <w:rPr>
          <w:del w:id="3563" w:author="Martin Ma" w:date="2025-06-28T16:30:00Z" w16du:dateUtc="2025-06-28T23:30:00Z"/>
          <w:rFonts w:hint="eastAsia"/>
          <w:sz w:val="16"/>
          <w:szCs w:val="16"/>
        </w:rPr>
      </w:pPr>
    </w:p>
    <w:p w14:paraId="6B2D4E20" w14:textId="67A2535D" w:rsidR="003856F1" w:rsidDel="00E61429" w:rsidRDefault="003856F1">
      <w:pPr>
        <w:rPr>
          <w:del w:id="3564" w:author="Martin Ma" w:date="2025-06-28T16:30:00Z" w16du:dateUtc="2025-06-28T23:30:00Z"/>
          <w:rFonts w:hint="eastAsia"/>
          <w:sz w:val="16"/>
          <w:szCs w:val="16"/>
        </w:rPr>
      </w:pPr>
    </w:p>
    <w:p w14:paraId="5FC83584" w14:textId="5964F545" w:rsidR="003856F1" w:rsidDel="00E61429" w:rsidRDefault="003856F1">
      <w:pPr>
        <w:rPr>
          <w:del w:id="3565" w:author="Martin Ma" w:date="2025-06-28T16:30:00Z" w16du:dateUtc="2025-06-28T23:30:00Z"/>
          <w:rFonts w:hint="eastAsia"/>
          <w:sz w:val="16"/>
          <w:szCs w:val="16"/>
        </w:rPr>
      </w:pPr>
    </w:p>
    <w:p w14:paraId="608B45E2" w14:textId="112233C8" w:rsidR="003856F1" w:rsidDel="00E61429" w:rsidRDefault="003856F1">
      <w:pPr>
        <w:rPr>
          <w:del w:id="3566" w:author="Martin Ma" w:date="2025-06-28T16:30:00Z" w16du:dateUtc="2025-06-28T23:30:00Z"/>
          <w:rFonts w:hint="eastAsia"/>
          <w:sz w:val="16"/>
          <w:szCs w:val="16"/>
        </w:rPr>
      </w:pPr>
    </w:p>
    <w:p w14:paraId="097A3F3A" w14:textId="68293FB8" w:rsidR="003856F1" w:rsidDel="00E61429" w:rsidRDefault="003856F1">
      <w:pPr>
        <w:rPr>
          <w:del w:id="3567" w:author="Martin Ma" w:date="2025-06-28T16:30:00Z" w16du:dateUtc="2025-06-28T23:30:00Z"/>
          <w:rFonts w:hint="eastAsia"/>
          <w:sz w:val="16"/>
          <w:szCs w:val="16"/>
        </w:rPr>
      </w:pPr>
    </w:p>
    <w:p w14:paraId="53F8181B" w14:textId="117E5B4D" w:rsidR="003856F1" w:rsidDel="00E61429" w:rsidRDefault="003856F1">
      <w:pPr>
        <w:rPr>
          <w:del w:id="3568" w:author="Martin Ma" w:date="2025-06-28T16:30:00Z" w16du:dateUtc="2025-06-28T23:30:00Z"/>
          <w:rFonts w:hint="eastAsia"/>
          <w:sz w:val="16"/>
          <w:szCs w:val="16"/>
        </w:rPr>
      </w:pPr>
    </w:p>
    <w:p w14:paraId="7120229B" w14:textId="37814A34" w:rsidR="003856F1" w:rsidDel="00E61429" w:rsidRDefault="003856F1">
      <w:pPr>
        <w:rPr>
          <w:del w:id="3569" w:author="Martin Ma" w:date="2025-06-28T16:30:00Z" w16du:dateUtc="2025-06-28T23:30:00Z"/>
          <w:rFonts w:hint="eastAsia"/>
          <w:sz w:val="16"/>
          <w:szCs w:val="16"/>
        </w:rPr>
      </w:pPr>
    </w:p>
    <w:p w14:paraId="3D5D63D3" w14:textId="76086D53" w:rsidR="003856F1" w:rsidDel="00E61429" w:rsidRDefault="003856F1">
      <w:pPr>
        <w:rPr>
          <w:del w:id="3570" w:author="Martin Ma" w:date="2025-06-28T16:30:00Z" w16du:dateUtc="2025-06-28T23:30:00Z"/>
          <w:rFonts w:hint="eastAsia"/>
          <w:sz w:val="16"/>
          <w:szCs w:val="16"/>
        </w:rPr>
      </w:pPr>
    </w:p>
    <w:p w14:paraId="1238FE2C" w14:textId="3C571173" w:rsidR="003856F1" w:rsidDel="00E61429" w:rsidRDefault="003856F1">
      <w:pPr>
        <w:rPr>
          <w:del w:id="3571" w:author="Martin Ma" w:date="2025-06-28T16:30:00Z" w16du:dateUtc="2025-06-28T23:30:00Z"/>
          <w:rFonts w:hint="eastAsia"/>
          <w:sz w:val="16"/>
          <w:szCs w:val="16"/>
        </w:rPr>
      </w:pPr>
    </w:p>
    <w:p w14:paraId="332EE60A" w14:textId="73452BD6" w:rsidR="003856F1" w:rsidDel="00E61429" w:rsidRDefault="003856F1">
      <w:pPr>
        <w:rPr>
          <w:del w:id="3572" w:author="Martin Ma" w:date="2025-06-28T16:30:00Z" w16du:dateUtc="2025-06-28T23:30:00Z"/>
          <w:rFonts w:hint="eastAsia"/>
          <w:sz w:val="16"/>
          <w:szCs w:val="16"/>
        </w:rPr>
      </w:pPr>
    </w:p>
    <w:p w14:paraId="78C76EAA" w14:textId="3FAFA063" w:rsidR="003856F1" w:rsidDel="00E61429" w:rsidRDefault="003856F1">
      <w:pPr>
        <w:rPr>
          <w:del w:id="3573" w:author="Martin Ma" w:date="2025-06-28T16:30:00Z" w16du:dateUtc="2025-06-28T23:30:00Z"/>
          <w:rFonts w:hint="eastAsia"/>
          <w:sz w:val="16"/>
          <w:szCs w:val="16"/>
        </w:rPr>
      </w:pPr>
    </w:p>
    <w:p w14:paraId="4CF36FE5" w14:textId="4FA8C251" w:rsidR="003856F1" w:rsidDel="00E61429" w:rsidRDefault="003856F1">
      <w:pPr>
        <w:rPr>
          <w:del w:id="3574" w:author="Martin Ma" w:date="2025-06-28T16:30:00Z" w16du:dateUtc="2025-06-28T23:30:00Z"/>
          <w:rFonts w:hint="eastAsia"/>
          <w:sz w:val="16"/>
          <w:szCs w:val="16"/>
        </w:rPr>
      </w:pPr>
    </w:p>
    <w:p w14:paraId="71CA1D83" w14:textId="2C5A2CE3" w:rsidR="003856F1" w:rsidDel="00E61429" w:rsidRDefault="003856F1">
      <w:pPr>
        <w:rPr>
          <w:del w:id="3575" w:author="Martin Ma" w:date="2025-06-28T16:30:00Z" w16du:dateUtc="2025-06-28T23:30:00Z"/>
          <w:rFonts w:hint="eastAsia"/>
          <w:sz w:val="16"/>
          <w:szCs w:val="16"/>
        </w:rPr>
      </w:pPr>
    </w:p>
    <w:p w14:paraId="00D19664" w14:textId="1A78D3B6" w:rsidR="003856F1" w:rsidDel="00E61429" w:rsidRDefault="003856F1">
      <w:pPr>
        <w:rPr>
          <w:del w:id="3576" w:author="Martin Ma" w:date="2025-06-28T16:30:00Z" w16du:dateUtc="2025-06-28T23:30:00Z"/>
          <w:rFonts w:hint="eastAsia"/>
          <w:sz w:val="16"/>
          <w:szCs w:val="16"/>
        </w:rPr>
      </w:pPr>
    </w:p>
    <w:p w14:paraId="58EE9B9D" w14:textId="285EBF64" w:rsidR="003856F1" w:rsidDel="00E61429" w:rsidRDefault="003856F1">
      <w:pPr>
        <w:rPr>
          <w:del w:id="3577" w:author="Martin Ma" w:date="2025-06-28T16:30:00Z" w16du:dateUtc="2025-06-28T23:30:00Z"/>
          <w:rFonts w:hint="eastAsia"/>
          <w:sz w:val="16"/>
          <w:szCs w:val="16"/>
        </w:rPr>
      </w:pPr>
    </w:p>
    <w:p w14:paraId="004D426C" w14:textId="55E123BD" w:rsidR="003856F1" w:rsidDel="00E61429" w:rsidRDefault="003856F1">
      <w:pPr>
        <w:rPr>
          <w:del w:id="3578" w:author="Martin Ma" w:date="2025-06-28T16:30:00Z" w16du:dateUtc="2025-06-28T23:30:00Z"/>
          <w:rFonts w:hint="eastAsia"/>
          <w:sz w:val="16"/>
          <w:szCs w:val="16"/>
        </w:rPr>
      </w:pPr>
    </w:p>
    <w:p w14:paraId="400B6105" w14:textId="3924DD48" w:rsidR="003856F1" w:rsidDel="00E61429" w:rsidRDefault="003856F1">
      <w:pPr>
        <w:rPr>
          <w:del w:id="3579" w:author="Martin Ma" w:date="2025-06-28T16:30:00Z" w16du:dateUtc="2025-06-28T23:30:00Z"/>
          <w:rFonts w:hint="eastAsia"/>
          <w:sz w:val="16"/>
          <w:szCs w:val="16"/>
        </w:rPr>
      </w:pPr>
    </w:p>
    <w:p w14:paraId="0047D481" w14:textId="5649E1E8" w:rsidR="003856F1" w:rsidDel="00E61429" w:rsidRDefault="003856F1">
      <w:pPr>
        <w:rPr>
          <w:del w:id="3580" w:author="Martin Ma" w:date="2025-06-28T16:30:00Z" w16du:dateUtc="2025-06-28T23:30:00Z"/>
          <w:rFonts w:hint="eastAsia"/>
          <w:sz w:val="16"/>
          <w:szCs w:val="16"/>
        </w:rPr>
      </w:pPr>
    </w:p>
    <w:p w14:paraId="216C0793" w14:textId="6B6C5772" w:rsidR="003856F1" w:rsidDel="00E61429" w:rsidRDefault="003856F1">
      <w:pPr>
        <w:rPr>
          <w:del w:id="3581" w:author="Martin Ma" w:date="2025-06-28T16:30:00Z" w16du:dateUtc="2025-06-28T23:30:00Z"/>
          <w:rFonts w:hint="eastAsia"/>
          <w:sz w:val="16"/>
          <w:szCs w:val="16"/>
        </w:rPr>
      </w:pPr>
    </w:p>
    <w:p w14:paraId="5B8EDEEB" w14:textId="3663AC45" w:rsidR="003856F1" w:rsidDel="00E61429" w:rsidRDefault="003856F1">
      <w:pPr>
        <w:rPr>
          <w:del w:id="3582" w:author="Martin Ma" w:date="2025-06-28T16:30:00Z" w16du:dateUtc="2025-06-28T23:30:00Z"/>
          <w:rFonts w:hint="eastAsia"/>
          <w:sz w:val="16"/>
          <w:szCs w:val="16"/>
        </w:rPr>
      </w:pPr>
    </w:p>
    <w:p w14:paraId="20707E45" w14:textId="28D4B6A6" w:rsidR="003856F1" w:rsidDel="00E61429" w:rsidRDefault="003856F1">
      <w:pPr>
        <w:rPr>
          <w:del w:id="3583" w:author="Martin Ma" w:date="2025-06-28T16:30:00Z" w16du:dateUtc="2025-06-28T23:30:00Z"/>
          <w:rFonts w:hint="eastAsia"/>
          <w:sz w:val="16"/>
          <w:szCs w:val="16"/>
        </w:rPr>
      </w:pPr>
    </w:p>
    <w:p w14:paraId="67AB1B44" w14:textId="036FC125" w:rsidR="003856F1" w:rsidDel="00E61429" w:rsidRDefault="003856F1">
      <w:pPr>
        <w:rPr>
          <w:del w:id="3584" w:author="Martin Ma" w:date="2025-06-28T16:30:00Z" w16du:dateUtc="2025-06-28T23:30:00Z"/>
          <w:rFonts w:hint="eastAsia"/>
          <w:sz w:val="16"/>
          <w:szCs w:val="16"/>
        </w:rPr>
      </w:pPr>
    </w:p>
    <w:p w14:paraId="3EF8107E" w14:textId="71515CD0" w:rsidR="003856F1" w:rsidDel="00E61429" w:rsidRDefault="003856F1">
      <w:pPr>
        <w:rPr>
          <w:del w:id="3585" w:author="Martin Ma" w:date="2025-06-28T16:30:00Z" w16du:dateUtc="2025-06-28T23:30:00Z"/>
          <w:rFonts w:hint="eastAsia"/>
          <w:sz w:val="16"/>
          <w:szCs w:val="16"/>
        </w:rPr>
      </w:pPr>
    </w:p>
    <w:p w14:paraId="2D5B763B" w14:textId="5962967D" w:rsidR="003856F1" w:rsidDel="00E61429" w:rsidRDefault="003856F1">
      <w:pPr>
        <w:rPr>
          <w:del w:id="3586" w:author="Martin Ma" w:date="2025-06-28T16:30:00Z" w16du:dateUtc="2025-06-28T23:30:00Z"/>
          <w:rFonts w:hint="eastAsia"/>
          <w:sz w:val="16"/>
          <w:szCs w:val="16"/>
        </w:rPr>
      </w:pPr>
    </w:p>
    <w:p w14:paraId="5360ADD0" w14:textId="36342E39" w:rsidR="003856F1" w:rsidDel="00E61429" w:rsidRDefault="003856F1">
      <w:pPr>
        <w:rPr>
          <w:del w:id="3587" w:author="Martin Ma" w:date="2025-06-28T16:30:00Z" w16du:dateUtc="2025-06-28T23:30:00Z"/>
          <w:rFonts w:hint="eastAsia"/>
          <w:sz w:val="16"/>
          <w:szCs w:val="16"/>
        </w:rPr>
      </w:pPr>
    </w:p>
    <w:p w14:paraId="6E2DD36E" w14:textId="0ADE215E" w:rsidR="003856F1" w:rsidDel="00E61429" w:rsidRDefault="003856F1">
      <w:pPr>
        <w:rPr>
          <w:del w:id="3588" w:author="Martin Ma" w:date="2025-06-28T16:30:00Z" w16du:dateUtc="2025-06-28T23:30:00Z"/>
          <w:rFonts w:hint="eastAsia"/>
          <w:sz w:val="16"/>
          <w:szCs w:val="16"/>
        </w:rPr>
      </w:pPr>
    </w:p>
    <w:p w14:paraId="16FEAA83" w14:textId="06B2D2C4" w:rsidR="003856F1" w:rsidDel="00E61429" w:rsidRDefault="003856F1">
      <w:pPr>
        <w:rPr>
          <w:del w:id="3589" w:author="Martin Ma" w:date="2025-06-28T16:30:00Z" w16du:dateUtc="2025-06-28T23:30:00Z"/>
          <w:rFonts w:hint="eastAsia"/>
          <w:sz w:val="16"/>
          <w:szCs w:val="16"/>
        </w:rPr>
      </w:pPr>
    </w:p>
    <w:p w14:paraId="291881E7" w14:textId="154C64D9" w:rsidR="003856F1" w:rsidDel="00E61429" w:rsidRDefault="003856F1">
      <w:pPr>
        <w:rPr>
          <w:del w:id="3590" w:author="Martin Ma" w:date="2025-06-28T16:30:00Z" w16du:dateUtc="2025-06-28T23:30:00Z"/>
          <w:rFonts w:hint="eastAsia"/>
          <w:sz w:val="16"/>
          <w:szCs w:val="16"/>
        </w:rPr>
      </w:pPr>
    </w:p>
    <w:p w14:paraId="1EB808BE" w14:textId="2EC5A2CA" w:rsidR="003856F1" w:rsidDel="00E61429" w:rsidRDefault="003856F1">
      <w:pPr>
        <w:rPr>
          <w:del w:id="3591" w:author="Martin Ma" w:date="2025-06-28T16:30:00Z" w16du:dateUtc="2025-06-28T23:30:00Z"/>
          <w:rFonts w:hint="eastAsia"/>
          <w:sz w:val="16"/>
          <w:szCs w:val="16"/>
        </w:rPr>
      </w:pPr>
    </w:p>
    <w:p w14:paraId="0A59804C" w14:textId="6F02DD92" w:rsidR="003856F1" w:rsidDel="00E61429" w:rsidRDefault="003856F1">
      <w:pPr>
        <w:rPr>
          <w:del w:id="3592" w:author="Martin Ma" w:date="2025-06-28T16:30:00Z" w16du:dateUtc="2025-06-28T23:30:00Z"/>
          <w:rFonts w:hint="eastAsia"/>
          <w:sz w:val="16"/>
          <w:szCs w:val="16"/>
        </w:rPr>
      </w:pPr>
    </w:p>
    <w:p w14:paraId="38A7082F" w14:textId="5BFB2119" w:rsidR="003856F1" w:rsidDel="00E61429" w:rsidRDefault="003856F1">
      <w:pPr>
        <w:rPr>
          <w:del w:id="3593" w:author="Martin Ma" w:date="2025-06-28T16:30:00Z" w16du:dateUtc="2025-06-28T23:30:00Z"/>
          <w:rFonts w:hint="eastAsia"/>
          <w:sz w:val="16"/>
          <w:szCs w:val="16"/>
        </w:rPr>
      </w:pPr>
    </w:p>
    <w:p w14:paraId="289CC6B3" w14:textId="4C31AE0C" w:rsidR="003856F1" w:rsidDel="00E61429" w:rsidRDefault="003856F1">
      <w:pPr>
        <w:rPr>
          <w:del w:id="3594" w:author="Martin Ma" w:date="2025-06-28T16:30:00Z" w16du:dateUtc="2025-06-28T23:30:00Z"/>
          <w:rFonts w:hint="eastAsia"/>
          <w:sz w:val="16"/>
          <w:szCs w:val="16"/>
        </w:rPr>
      </w:pPr>
    </w:p>
    <w:p w14:paraId="355F9F9A" w14:textId="28EEE6C4" w:rsidR="003856F1" w:rsidDel="00E61429" w:rsidRDefault="003856F1">
      <w:pPr>
        <w:rPr>
          <w:del w:id="3595" w:author="Martin Ma" w:date="2025-06-28T16:30:00Z" w16du:dateUtc="2025-06-28T23:30:00Z"/>
          <w:rFonts w:hint="eastAsia"/>
          <w:sz w:val="16"/>
          <w:szCs w:val="16"/>
        </w:rPr>
      </w:pPr>
    </w:p>
    <w:p w14:paraId="69FA4D70" w14:textId="7017AFF6" w:rsidR="003856F1" w:rsidDel="00E61429" w:rsidRDefault="003856F1">
      <w:pPr>
        <w:rPr>
          <w:del w:id="3596" w:author="Martin Ma" w:date="2025-06-28T16:30:00Z" w16du:dateUtc="2025-06-28T23:30:00Z"/>
          <w:rFonts w:hint="eastAsia"/>
          <w:sz w:val="16"/>
          <w:szCs w:val="16"/>
        </w:rPr>
      </w:pPr>
    </w:p>
    <w:p w14:paraId="7360C5B8" w14:textId="77777777" w:rsidR="005911CB" w:rsidRPr="00910E1A" w:rsidRDefault="005911CB" w:rsidP="00E61429">
      <w:pPr>
        <w:rPr>
          <w:rFonts w:hint="eastAsia"/>
          <w:sz w:val="16"/>
          <w:szCs w:val="16"/>
        </w:rPr>
      </w:pPr>
    </w:p>
    <w:sectPr w:rsidR="005911CB" w:rsidRPr="00910E1A" w:rsidSect="000764C8">
      <w:pgSz w:w="24480" w:h="15840" w:orient="landscape" w:code="3"/>
      <w:pgMar w:top="720" w:right="454" w:bottom="720" w:left="454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9251A" w14:textId="77777777" w:rsidR="009D1D02" w:rsidRDefault="009D1D02" w:rsidP="00EA522B">
      <w:pPr>
        <w:rPr>
          <w:rFonts w:hint="eastAsia"/>
        </w:rPr>
      </w:pPr>
      <w:r>
        <w:separator/>
      </w:r>
    </w:p>
  </w:endnote>
  <w:endnote w:type="continuationSeparator" w:id="0">
    <w:p w14:paraId="75DC114A" w14:textId="77777777" w:rsidR="009D1D02" w:rsidRDefault="009D1D02" w:rsidP="00EA52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EE31C" w14:textId="77777777" w:rsidR="009D1D02" w:rsidRDefault="009D1D02" w:rsidP="00EA522B">
      <w:pPr>
        <w:rPr>
          <w:rFonts w:hint="eastAsia"/>
        </w:rPr>
      </w:pPr>
      <w:r>
        <w:separator/>
      </w:r>
    </w:p>
  </w:footnote>
  <w:footnote w:type="continuationSeparator" w:id="0">
    <w:p w14:paraId="6ED32373" w14:textId="77777777" w:rsidR="009D1D02" w:rsidRDefault="009D1D02" w:rsidP="00EA52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810"/>
    <w:multiLevelType w:val="hybridMultilevel"/>
    <w:tmpl w:val="407E8518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7642AF"/>
    <w:multiLevelType w:val="hybridMultilevel"/>
    <w:tmpl w:val="D750D614"/>
    <w:lvl w:ilvl="0" w:tplc="741255AE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abstractNum w:abstractNumId="2" w15:restartNumberingAfterBreak="0">
    <w:nsid w:val="23AD646B"/>
    <w:multiLevelType w:val="hybridMultilevel"/>
    <w:tmpl w:val="72BE8150"/>
    <w:lvl w:ilvl="0" w:tplc="741255AE">
      <w:start w:val="1"/>
      <w:numFmt w:val="bullet"/>
      <w:lvlText w:val=""/>
      <w:lvlJc w:val="left"/>
      <w:pPr>
        <w:ind w:left="118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56C5281"/>
    <w:multiLevelType w:val="hybridMultilevel"/>
    <w:tmpl w:val="AB4C30B6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C91E64"/>
    <w:multiLevelType w:val="hybridMultilevel"/>
    <w:tmpl w:val="3E14F52C"/>
    <w:lvl w:ilvl="0" w:tplc="07A48AF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14C6352"/>
    <w:multiLevelType w:val="hybridMultilevel"/>
    <w:tmpl w:val="D2D4C1BA"/>
    <w:lvl w:ilvl="0" w:tplc="ABBA84A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ABBA84A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sz w:val="10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74A5043"/>
    <w:multiLevelType w:val="hybridMultilevel"/>
    <w:tmpl w:val="2E5E5256"/>
    <w:lvl w:ilvl="0" w:tplc="226E5064">
      <w:start w:val="1"/>
      <w:numFmt w:val="bullet"/>
      <w:lvlText w:val=""/>
      <w:lvlJc w:val="left"/>
      <w:pPr>
        <w:ind w:left="760" w:hanging="44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40"/>
      </w:pPr>
      <w:rPr>
        <w:rFonts w:ascii="Wingdings" w:hAnsi="Wingdings" w:hint="default"/>
      </w:rPr>
    </w:lvl>
  </w:abstractNum>
  <w:num w:numId="1" w16cid:durableId="2107190452">
    <w:abstractNumId w:val="3"/>
  </w:num>
  <w:num w:numId="2" w16cid:durableId="714698626">
    <w:abstractNumId w:val="4"/>
  </w:num>
  <w:num w:numId="3" w16cid:durableId="69350118">
    <w:abstractNumId w:val="6"/>
  </w:num>
  <w:num w:numId="4" w16cid:durableId="618488812">
    <w:abstractNumId w:val="1"/>
  </w:num>
  <w:num w:numId="5" w16cid:durableId="1183323501">
    <w:abstractNumId w:val="2"/>
  </w:num>
  <w:num w:numId="6" w16cid:durableId="1932228749">
    <w:abstractNumId w:val="0"/>
  </w:num>
  <w:num w:numId="7" w16cid:durableId="201472469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uan@advequip.local">
    <w15:presenceInfo w15:providerId="AD" w15:userId="S-1-5-21-4248515270-1241921246-3804089716-2214"/>
  </w15:person>
  <w15:person w15:author="Martin Ma">
    <w15:presenceInfo w15:providerId="Windows Live" w15:userId="48dde6409722e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1E"/>
    <w:rsid w:val="000062BC"/>
    <w:rsid w:val="00020023"/>
    <w:rsid w:val="0002069D"/>
    <w:rsid w:val="00021719"/>
    <w:rsid w:val="0002316B"/>
    <w:rsid w:val="00024A98"/>
    <w:rsid w:val="0002568E"/>
    <w:rsid w:val="00042E4F"/>
    <w:rsid w:val="000455DB"/>
    <w:rsid w:val="0005413B"/>
    <w:rsid w:val="00062C98"/>
    <w:rsid w:val="00063138"/>
    <w:rsid w:val="00063E4C"/>
    <w:rsid w:val="00063E74"/>
    <w:rsid w:val="00070FA7"/>
    <w:rsid w:val="00075B09"/>
    <w:rsid w:val="000764C8"/>
    <w:rsid w:val="00077232"/>
    <w:rsid w:val="00080285"/>
    <w:rsid w:val="0008175A"/>
    <w:rsid w:val="00081FA2"/>
    <w:rsid w:val="00086828"/>
    <w:rsid w:val="000907D5"/>
    <w:rsid w:val="00096DDF"/>
    <w:rsid w:val="000A292F"/>
    <w:rsid w:val="000A6A10"/>
    <w:rsid w:val="000B090C"/>
    <w:rsid w:val="000B22BF"/>
    <w:rsid w:val="000B2D26"/>
    <w:rsid w:val="000B2E62"/>
    <w:rsid w:val="000C3231"/>
    <w:rsid w:val="000C53DA"/>
    <w:rsid w:val="000C6278"/>
    <w:rsid w:val="000D5A34"/>
    <w:rsid w:val="000D774C"/>
    <w:rsid w:val="000E36F8"/>
    <w:rsid w:val="000E3E74"/>
    <w:rsid w:val="000E5F0E"/>
    <w:rsid w:val="000E64F9"/>
    <w:rsid w:val="000F1BEB"/>
    <w:rsid w:val="000F23C3"/>
    <w:rsid w:val="000F3D49"/>
    <w:rsid w:val="000F6FF0"/>
    <w:rsid w:val="000F7B3B"/>
    <w:rsid w:val="00105312"/>
    <w:rsid w:val="00105E45"/>
    <w:rsid w:val="001063C4"/>
    <w:rsid w:val="001101D2"/>
    <w:rsid w:val="00111791"/>
    <w:rsid w:val="001153FB"/>
    <w:rsid w:val="0012039A"/>
    <w:rsid w:val="00131214"/>
    <w:rsid w:val="0013410E"/>
    <w:rsid w:val="0013449F"/>
    <w:rsid w:val="0013720D"/>
    <w:rsid w:val="00142CE1"/>
    <w:rsid w:val="00143278"/>
    <w:rsid w:val="001454D7"/>
    <w:rsid w:val="00145A41"/>
    <w:rsid w:val="00146751"/>
    <w:rsid w:val="00146835"/>
    <w:rsid w:val="00146C04"/>
    <w:rsid w:val="00150301"/>
    <w:rsid w:val="001510BA"/>
    <w:rsid w:val="001519C6"/>
    <w:rsid w:val="00162AFE"/>
    <w:rsid w:val="001707C5"/>
    <w:rsid w:val="00175A5C"/>
    <w:rsid w:val="00180000"/>
    <w:rsid w:val="00191677"/>
    <w:rsid w:val="00197BD5"/>
    <w:rsid w:val="001A01B2"/>
    <w:rsid w:val="001A424F"/>
    <w:rsid w:val="001A4273"/>
    <w:rsid w:val="001B6AB5"/>
    <w:rsid w:val="001D186F"/>
    <w:rsid w:val="001D3683"/>
    <w:rsid w:val="001E3129"/>
    <w:rsid w:val="001E3D5C"/>
    <w:rsid w:val="001E5390"/>
    <w:rsid w:val="001E62CC"/>
    <w:rsid w:val="001E7B10"/>
    <w:rsid w:val="001F1958"/>
    <w:rsid w:val="001F21FE"/>
    <w:rsid w:val="0020134E"/>
    <w:rsid w:val="00203C10"/>
    <w:rsid w:val="002069CF"/>
    <w:rsid w:val="00207688"/>
    <w:rsid w:val="00213AAD"/>
    <w:rsid w:val="0021485D"/>
    <w:rsid w:val="002164E7"/>
    <w:rsid w:val="00220FE4"/>
    <w:rsid w:val="0022633C"/>
    <w:rsid w:val="00232F5F"/>
    <w:rsid w:val="0023395F"/>
    <w:rsid w:val="00233D5E"/>
    <w:rsid w:val="002350F7"/>
    <w:rsid w:val="00236E96"/>
    <w:rsid w:val="00240915"/>
    <w:rsid w:val="00243618"/>
    <w:rsid w:val="00245CF7"/>
    <w:rsid w:val="002479AC"/>
    <w:rsid w:val="0025179C"/>
    <w:rsid w:val="00261188"/>
    <w:rsid w:val="0026174F"/>
    <w:rsid w:val="00264D03"/>
    <w:rsid w:val="00282A00"/>
    <w:rsid w:val="00286EFF"/>
    <w:rsid w:val="0029761C"/>
    <w:rsid w:val="002A0DBD"/>
    <w:rsid w:val="002B21B7"/>
    <w:rsid w:val="002B2A16"/>
    <w:rsid w:val="002B4916"/>
    <w:rsid w:val="002B4DC3"/>
    <w:rsid w:val="002C4355"/>
    <w:rsid w:val="002D4BD0"/>
    <w:rsid w:val="002E68D6"/>
    <w:rsid w:val="002F55E5"/>
    <w:rsid w:val="002F719C"/>
    <w:rsid w:val="003039DE"/>
    <w:rsid w:val="00304849"/>
    <w:rsid w:val="00305CA7"/>
    <w:rsid w:val="0030674D"/>
    <w:rsid w:val="00307EB6"/>
    <w:rsid w:val="00312363"/>
    <w:rsid w:val="003215B5"/>
    <w:rsid w:val="00326B08"/>
    <w:rsid w:val="00343719"/>
    <w:rsid w:val="0035460E"/>
    <w:rsid w:val="00355FD9"/>
    <w:rsid w:val="00357C58"/>
    <w:rsid w:val="00363091"/>
    <w:rsid w:val="00364AA7"/>
    <w:rsid w:val="00365235"/>
    <w:rsid w:val="003676BF"/>
    <w:rsid w:val="00373E3E"/>
    <w:rsid w:val="003819B2"/>
    <w:rsid w:val="00385202"/>
    <w:rsid w:val="003856F1"/>
    <w:rsid w:val="003901CF"/>
    <w:rsid w:val="003942ED"/>
    <w:rsid w:val="00397EF6"/>
    <w:rsid w:val="003A17DF"/>
    <w:rsid w:val="003A1964"/>
    <w:rsid w:val="003A2E81"/>
    <w:rsid w:val="003B06E9"/>
    <w:rsid w:val="003B67F4"/>
    <w:rsid w:val="003B6BF6"/>
    <w:rsid w:val="003B774F"/>
    <w:rsid w:val="003C0AE2"/>
    <w:rsid w:val="003D06DB"/>
    <w:rsid w:val="003D28F8"/>
    <w:rsid w:val="003D4735"/>
    <w:rsid w:val="003D61F4"/>
    <w:rsid w:val="003E3BCD"/>
    <w:rsid w:val="003E4C4C"/>
    <w:rsid w:val="003E7046"/>
    <w:rsid w:val="00405248"/>
    <w:rsid w:val="00405496"/>
    <w:rsid w:val="00405AD2"/>
    <w:rsid w:val="004061F4"/>
    <w:rsid w:val="00414ACB"/>
    <w:rsid w:val="00416D60"/>
    <w:rsid w:val="00427180"/>
    <w:rsid w:val="00430F82"/>
    <w:rsid w:val="0043255A"/>
    <w:rsid w:val="00433863"/>
    <w:rsid w:val="00437378"/>
    <w:rsid w:val="004403B0"/>
    <w:rsid w:val="0044440A"/>
    <w:rsid w:val="00462BF2"/>
    <w:rsid w:val="00462CA7"/>
    <w:rsid w:val="00466852"/>
    <w:rsid w:val="004752E8"/>
    <w:rsid w:val="00476BFB"/>
    <w:rsid w:val="0048480A"/>
    <w:rsid w:val="004872E3"/>
    <w:rsid w:val="004966F1"/>
    <w:rsid w:val="004974B9"/>
    <w:rsid w:val="004B167F"/>
    <w:rsid w:val="004B4F8D"/>
    <w:rsid w:val="004C3307"/>
    <w:rsid w:val="004D080F"/>
    <w:rsid w:val="004D2E6D"/>
    <w:rsid w:val="004D3A20"/>
    <w:rsid w:val="004D6E91"/>
    <w:rsid w:val="004E0455"/>
    <w:rsid w:val="004E24DB"/>
    <w:rsid w:val="004E6BE6"/>
    <w:rsid w:val="004F1455"/>
    <w:rsid w:val="004F57DB"/>
    <w:rsid w:val="00501D3D"/>
    <w:rsid w:val="00521DA1"/>
    <w:rsid w:val="00525045"/>
    <w:rsid w:val="00526133"/>
    <w:rsid w:val="00531540"/>
    <w:rsid w:val="0053171A"/>
    <w:rsid w:val="00534C78"/>
    <w:rsid w:val="00536982"/>
    <w:rsid w:val="00536A30"/>
    <w:rsid w:val="00540A0B"/>
    <w:rsid w:val="0055574C"/>
    <w:rsid w:val="005575F8"/>
    <w:rsid w:val="0056286F"/>
    <w:rsid w:val="00565A2D"/>
    <w:rsid w:val="00565D54"/>
    <w:rsid w:val="00567025"/>
    <w:rsid w:val="005719BD"/>
    <w:rsid w:val="005725BF"/>
    <w:rsid w:val="00581965"/>
    <w:rsid w:val="005911CB"/>
    <w:rsid w:val="00592C8A"/>
    <w:rsid w:val="00592E2E"/>
    <w:rsid w:val="00592EA4"/>
    <w:rsid w:val="005961EC"/>
    <w:rsid w:val="005A3FC2"/>
    <w:rsid w:val="005A57A3"/>
    <w:rsid w:val="005B59A2"/>
    <w:rsid w:val="005B73AE"/>
    <w:rsid w:val="005C542E"/>
    <w:rsid w:val="005C65C8"/>
    <w:rsid w:val="005D0E36"/>
    <w:rsid w:val="005D2F3C"/>
    <w:rsid w:val="005D429B"/>
    <w:rsid w:val="005D4E7E"/>
    <w:rsid w:val="005D685E"/>
    <w:rsid w:val="005E57C7"/>
    <w:rsid w:val="005E6FB6"/>
    <w:rsid w:val="005F2D13"/>
    <w:rsid w:val="005F4708"/>
    <w:rsid w:val="005F7F9D"/>
    <w:rsid w:val="00605444"/>
    <w:rsid w:val="00607526"/>
    <w:rsid w:val="00612D07"/>
    <w:rsid w:val="006137B8"/>
    <w:rsid w:val="00636DE3"/>
    <w:rsid w:val="00652ED0"/>
    <w:rsid w:val="0066177D"/>
    <w:rsid w:val="0067362B"/>
    <w:rsid w:val="006765D3"/>
    <w:rsid w:val="00676602"/>
    <w:rsid w:val="00681463"/>
    <w:rsid w:val="0068735C"/>
    <w:rsid w:val="00696534"/>
    <w:rsid w:val="006A0DBA"/>
    <w:rsid w:val="006A18C1"/>
    <w:rsid w:val="006B109C"/>
    <w:rsid w:val="006B407F"/>
    <w:rsid w:val="006C1B67"/>
    <w:rsid w:val="006C65A7"/>
    <w:rsid w:val="006D37AA"/>
    <w:rsid w:val="006D4C03"/>
    <w:rsid w:val="006E143A"/>
    <w:rsid w:val="006E236F"/>
    <w:rsid w:val="006E43D3"/>
    <w:rsid w:val="006E6E4E"/>
    <w:rsid w:val="006F010E"/>
    <w:rsid w:val="006F0443"/>
    <w:rsid w:val="006F3FAF"/>
    <w:rsid w:val="006F782F"/>
    <w:rsid w:val="007036A3"/>
    <w:rsid w:val="00705D1B"/>
    <w:rsid w:val="00711A8D"/>
    <w:rsid w:val="0071472C"/>
    <w:rsid w:val="00716BA9"/>
    <w:rsid w:val="00723201"/>
    <w:rsid w:val="00726C15"/>
    <w:rsid w:val="00726EED"/>
    <w:rsid w:val="0073081E"/>
    <w:rsid w:val="0073096D"/>
    <w:rsid w:val="00736BC1"/>
    <w:rsid w:val="007414E3"/>
    <w:rsid w:val="007419C1"/>
    <w:rsid w:val="007424AF"/>
    <w:rsid w:val="007565FE"/>
    <w:rsid w:val="00756F01"/>
    <w:rsid w:val="00763683"/>
    <w:rsid w:val="00787B82"/>
    <w:rsid w:val="007908BA"/>
    <w:rsid w:val="007A15E5"/>
    <w:rsid w:val="007B0427"/>
    <w:rsid w:val="007B05F2"/>
    <w:rsid w:val="007B6948"/>
    <w:rsid w:val="007B794B"/>
    <w:rsid w:val="007C4516"/>
    <w:rsid w:val="007C4E8D"/>
    <w:rsid w:val="007D1B24"/>
    <w:rsid w:val="007D6BC9"/>
    <w:rsid w:val="007E2867"/>
    <w:rsid w:val="007E3F62"/>
    <w:rsid w:val="007E5673"/>
    <w:rsid w:val="007E6670"/>
    <w:rsid w:val="007E67CA"/>
    <w:rsid w:val="007E6811"/>
    <w:rsid w:val="007F18E9"/>
    <w:rsid w:val="007F1AA1"/>
    <w:rsid w:val="007F4154"/>
    <w:rsid w:val="007F4854"/>
    <w:rsid w:val="008001BB"/>
    <w:rsid w:val="008027D5"/>
    <w:rsid w:val="008032A8"/>
    <w:rsid w:val="008062A5"/>
    <w:rsid w:val="0082187B"/>
    <w:rsid w:val="008227AE"/>
    <w:rsid w:val="008228A4"/>
    <w:rsid w:val="00827778"/>
    <w:rsid w:val="00830E93"/>
    <w:rsid w:val="0083577E"/>
    <w:rsid w:val="00841046"/>
    <w:rsid w:val="00852720"/>
    <w:rsid w:val="0085282F"/>
    <w:rsid w:val="00857079"/>
    <w:rsid w:val="00860ADE"/>
    <w:rsid w:val="008640EC"/>
    <w:rsid w:val="008800BD"/>
    <w:rsid w:val="00880D99"/>
    <w:rsid w:val="008859C2"/>
    <w:rsid w:val="0089570E"/>
    <w:rsid w:val="00896210"/>
    <w:rsid w:val="00897CE0"/>
    <w:rsid w:val="008A1964"/>
    <w:rsid w:val="008A54ED"/>
    <w:rsid w:val="008C0E85"/>
    <w:rsid w:val="008C2F2D"/>
    <w:rsid w:val="008C782D"/>
    <w:rsid w:val="008D0DBA"/>
    <w:rsid w:val="008D1446"/>
    <w:rsid w:val="008D23C6"/>
    <w:rsid w:val="008E2676"/>
    <w:rsid w:val="008E5B14"/>
    <w:rsid w:val="008F2929"/>
    <w:rsid w:val="00900D33"/>
    <w:rsid w:val="009059BA"/>
    <w:rsid w:val="009102A9"/>
    <w:rsid w:val="00910E1A"/>
    <w:rsid w:val="00912D8C"/>
    <w:rsid w:val="00917A43"/>
    <w:rsid w:val="0092184E"/>
    <w:rsid w:val="00927A56"/>
    <w:rsid w:val="00931E02"/>
    <w:rsid w:val="00943F39"/>
    <w:rsid w:val="00945706"/>
    <w:rsid w:val="00945B8E"/>
    <w:rsid w:val="00957CE3"/>
    <w:rsid w:val="009600DF"/>
    <w:rsid w:val="009620C8"/>
    <w:rsid w:val="009708C5"/>
    <w:rsid w:val="00972595"/>
    <w:rsid w:val="0097289D"/>
    <w:rsid w:val="00972B59"/>
    <w:rsid w:val="0097733D"/>
    <w:rsid w:val="00981450"/>
    <w:rsid w:val="00981C3C"/>
    <w:rsid w:val="00983F42"/>
    <w:rsid w:val="0098604C"/>
    <w:rsid w:val="009876EF"/>
    <w:rsid w:val="00994C86"/>
    <w:rsid w:val="0099565D"/>
    <w:rsid w:val="00995D56"/>
    <w:rsid w:val="009A7AAA"/>
    <w:rsid w:val="009B3660"/>
    <w:rsid w:val="009D1D02"/>
    <w:rsid w:val="009D5410"/>
    <w:rsid w:val="009D7CDB"/>
    <w:rsid w:val="009E62E6"/>
    <w:rsid w:val="009F2101"/>
    <w:rsid w:val="009F2307"/>
    <w:rsid w:val="009F6245"/>
    <w:rsid w:val="00A04742"/>
    <w:rsid w:val="00A048E8"/>
    <w:rsid w:val="00A0747B"/>
    <w:rsid w:val="00A2060B"/>
    <w:rsid w:val="00A20B23"/>
    <w:rsid w:val="00A2178E"/>
    <w:rsid w:val="00A24B65"/>
    <w:rsid w:val="00A2694E"/>
    <w:rsid w:val="00A334F5"/>
    <w:rsid w:val="00A34088"/>
    <w:rsid w:val="00A40F13"/>
    <w:rsid w:val="00A60DF8"/>
    <w:rsid w:val="00A70849"/>
    <w:rsid w:val="00A72960"/>
    <w:rsid w:val="00A7518E"/>
    <w:rsid w:val="00A771BD"/>
    <w:rsid w:val="00A80BB9"/>
    <w:rsid w:val="00A81FE0"/>
    <w:rsid w:val="00A83B31"/>
    <w:rsid w:val="00A94026"/>
    <w:rsid w:val="00AA3C1F"/>
    <w:rsid w:val="00AA7602"/>
    <w:rsid w:val="00AB718C"/>
    <w:rsid w:val="00AB755C"/>
    <w:rsid w:val="00AB7F1F"/>
    <w:rsid w:val="00AC044D"/>
    <w:rsid w:val="00AC0B75"/>
    <w:rsid w:val="00AC2978"/>
    <w:rsid w:val="00AC31C8"/>
    <w:rsid w:val="00AC7463"/>
    <w:rsid w:val="00AC7833"/>
    <w:rsid w:val="00AD0E58"/>
    <w:rsid w:val="00AD53D7"/>
    <w:rsid w:val="00AD74CD"/>
    <w:rsid w:val="00AE0799"/>
    <w:rsid w:val="00AE086F"/>
    <w:rsid w:val="00AE3C2C"/>
    <w:rsid w:val="00AE74F8"/>
    <w:rsid w:val="00AF3EB7"/>
    <w:rsid w:val="00AF5D5C"/>
    <w:rsid w:val="00B00EE3"/>
    <w:rsid w:val="00B03940"/>
    <w:rsid w:val="00B06EC0"/>
    <w:rsid w:val="00B07AF0"/>
    <w:rsid w:val="00B107AE"/>
    <w:rsid w:val="00B14AFF"/>
    <w:rsid w:val="00B25543"/>
    <w:rsid w:val="00B33B32"/>
    <w:rsid w:val="00B34424"/>
    <w:rsid w:val="00B347F3"/>
    <w:rsid w:val="00B35355"/>
    <w:rsid w:val="00B411C8"/>
    <w:rsid w:val="00B44D73"/>
    <w:rsid w:val="00B466EA"/>
    <w:rsid w:val="00B50AA9"/>
    <w:rsid w:val="00B61192"/>
    <w:rsid w:val="00B6291B"/>
    <w:rsid w:val="00B660D4"/>
    <w:rsid w:val="00B7648A"/>
    <w:rsid w:val="00B76C60"/>
    <w:rsid w:val="00B83BD0"/>
    <w:rsid w:val="00B84DFE"/>
    <w:rsid w:val="00B907A4"/>
    <w:rsid w:val="00B966C7"/>
    <w:rsid w:val="00BA0E1B"/>
    <w:rsid w:val="00BA1CE6"/>
    <w:rsid w:val="00BB0366"/>
    <w:rsid w:val="00BB2723"/>
    <w:rsid w:val="00BC70D6"/>
    <w:rsid w:val="00BD3728"/>
    <w:rsid w:val="00BD6292"/>
    <w:rsid w:val="00BE1B1E"/>
    <w:rsid w:val="00BE6D00"/>
    <w:rsid w:val="00BE730A"/>
    <w:rsid w:val="00BF3E20"/>
    <w:rsid w:val="00BF68CC"/>
    <w:rsid w:val="00C0077B"/>
    <w:rsid w:val="00C06AE6"/>
    <w:rsid w:val="00C07290"/>
    <w:rsid w:val="00C0758E"/>
    <w:rsid w:val="00C10A85"/>
    <w:rsid w:val="00C21F29"/>
    <w:rsid w:val="00C2549A"/>
    <w:rsid w:val="00C26374"/>
    <w:rsid w:val="00C30004"/>
    <w:rsid w:val="00C36759"/>
    <w:rsid w:val="00C373AF"/>
    <w:rsid w:val="00C41519"/>
    <w:rsid w:val="00C46DB6"/>
    <w:rsid w:val="00C5331F"/>
    <w:rsid w:val="00C55C2C"/>
    <w:rsid w:val="00C63356"/>
    <w:rsid w:val="00C65BB3"/>
    <w:rsid w:val="00C664BE"/>
    <w:rsid w:val="00C67748"/>
    <w:rsid w:val="00C734F9"/>
    <w:rsid w:val="00C76A3A"/>
    <w:rsid w:val="00C943D7"/>
    <w:rsid w:val="00C960F5"/>
    <w:rsid w:val="00CA0B58"/>
    <w:rsid w:val="00CA0D77"/>
    <w:rsid w:val="00CA1FFF"/>
    <w:rsid w:val="00CA2857"/>
    <w:rsid w:val="00CA2F50"/>
    <w:rsid w:val="00CA443E"/>
    <w:rsid w:val="00CA7258"/>
    <w:rsid w:val="00CA7773"/>
    <w:rsid w:val="00CB1B34"/>
    <w:rsid w:val="00CB2DA8"/>
    <w:rsid w:val="00CB37B1"/>
    <w:rsid w:val="00CB3AFF"/>
    <w:rsid w:val="00CB3E7B"/>
    <w:rsid w:val="00CB593B"/>
    <w:rsid w:val="00CD1169"/>
    <w:rsid w:val="00CD1A99"/>
    <w:rsid w:val="00CD31AD"/>
    <w:rsid w:val="00CD4B4B"/>
    <w:rsid w:val="00CD6A8D"/>
    <w:rsid w:val="00CE7C2B"/>
    <w:rsid w:val="00CF00ED"/>
    <w:rsid w:val="00CF42EC"/>
    <w:rsid w:val="00D017C7"/>
    <w:rsid w:val="00D05D7E"/>
    <w:rsid w:val="00D06C9D"/>
    <w:rsid w:val="00D102D2"/>
    <w:rsid w:val="00D11D7A"/>
    <w:rsid w:val="00D129C0"/>
    <w:rsid w:val="00D14E8E"/>
    <w:rsid w:val="00D21042"/>
    <w:rsid w:val="00D26377"/>
    <w:rsid w:val="00D30E0A"/>
    <w:rsid w:val="00D310C0"/>
    <w:rsid w:val="00D359FF"/>
    <w:rsid w:val="00D435C0"/>
    <w:rsid w:val="00D62830"/>
    <w:rsid w:val="00D65870"/>
    <w:rsid w:val="00D6592F"/>
    <w:rsid w:val="00D67655"/>
    <w:rsid w:val="00D70A7B"/>
    <w:rsid w:val="00D72326"/>
    <w:rsid w:val="00D725F5"/>
    <w:rsid w:val="00D733AC"/>
    <w:rsid w:val="00D741F3"/>
    <w:rsid w:val="00D7511D"/>
    <w:rsid w:val="00D823EB"/>
    <w:rsid w:val="00D846A7"/>
    <w:rsid w:val="00D84F98"/>
    <w:rsid w:val="00D93800"/>
    <w:rsid w:val="00DC45B5"/>
    <w:rsid w:val="00DD1E4D"/>
    <w:rsid w:val="00DE2098"/>
    <w:rsid w:val="00DE5F02"/>
    <w:rsid w:val="00DE630B"/>
    <w:rsid w:val="00DE6CEB"/>
    <w:rsid w:val="00DF0DD3"/>
    <w:rsid w:val="00E01022"/>
    <w:rsid w:val="00E051F4"/>
    <w:rsid w:val="00E06B7B"/>
    <w:rsid w:val="00E072D8"/>
    <w:rsid w:val="00E1238C"/>
    <w:rsid w:val="00E14F6F"/>
    <w:rsid w:val="00E22CFF"/>
    <w:rsid w:val="00E26182"/>
    <w:rsid w:val="00E27DEF"/>
    <w:rsid w:val="00E300FE"/>
    <w:rsid w:val="00E315D1"/>
    <w:rsid w:val="00E40B0C"/>
    <w:rsid w:val="00E41760"/>
    <w:rsid w:val="00E474F1"/>
    <w:rsid w:val="00E500C7"/>
    <w:rsid w:val="00E50DEE"/>
    <w:rsid w:val="00E54B34"/>
    <w:rsid w:val="00E54E6F"/>
    <w:rsid w:val="00E568C3"/>
    <w:rsid w:val="00E56C5A"/>
    <w:rsid w:val="00E61429"/>
    <w:rsid w:val="00E62963"/>
    <w:rsid w:val="00E63DB5"/>
    <w:rsid w:val="00E6586A"/>
    <w:rsid w:val="00E678A5"/>
    <w:rsid w:val="00E702B4"/>
    <w:rsid w:val="00E704FF"/>
    <w:rsid w:val="00E7237A"/>
    <w:rsid w:val="00E75CB5"/>
    <w:rsid w:val="00E8334B"/>
    <w:rsid w:val="00E84C24"/>
    <w:rsid w:val="00E85814"/>
    <w:rsid w:val="00E87649"/>
    <w:rsid w:val="00E95A50"/>
    <w:rsid w:val="00E96CB2"/>
    <w:rsid w:val="00EA24AD"/>
    <w:rsid w:val="00EA303E"/>
    <w:rsid w:val="00EA3B9A"/>
    <w:rsid w:val="00EA522B"/>
    <w:rsid w:val="00EA76C5"/>
    <w:rsid w:val="00EA7DA2"/>
    <w:rsid w:val="00EC02E1"/>
    <w:rsid w:val="00ED22DC"/>
    <w:rsid w:val="00EE72BD"/>
    <w:rsid w:val="00EF37F1"/>
    <w:rsid w:val="00EF4796"/>
    <w:rsid w:val="00F059BD"/>
    <w:rsid w:val="00F109F1"/>
    <w:rsid w:val="00F1591A"/>
    <w:rsid w:val="00F16B36"/>
    <w:rsid w:val="00F20BB7"/>
    <w:rsid w:val="00F21540"/>
    <w:rsid w:val="00F27042"/>
    <w:rsid w:val="00F274DF"/>
    <w:rsid w:val="00F27AC3"/>
    <w:rsid w:val="00F31D7E"/>
    <w:rsid w:val="00F33224"/>
    <w:rsid w:val="00F368A6"/>
    <w:rsid w:val="00F41624"/>
    <w:rsid w:val="00F41C54"/>
    <w:rsid w:val="00F43696"/>
    <w:rsid w:val="00F50EF1"/>
    <w:rsid w:val="00F52E0C"/>
    <w:rsid w:val="00F52F1D"/>
    <w:rsid w:val="00F5485F"/>
    <w:rsid w:val="00F56E16"/>
    <w:rsid w:val="00F61826"/>
    <w:rsid w:val="00F62BEF"/>
    <w:rsid w:val="00F64A12"/>
    <w:rsid w:val="00F65D90"/>
    <w:rsid w:val="00F6645E"/>
    <w:rsid w:val="00F66A2F"/>
    <w:rsid w:val="00F66F12"/>
    <w:rsid w:val="00F72D3C"/>
    <w:rsid w:val="00F75E88"/>
    <w:rsid w:val="00F77491"/>
    <w:rsid w:val="00F77C48"/>
    <w:rsid w:val="00F86663"/>
    <w:rsid w:val="00F86BF7"/>
    <w:rsid w:val="00FB2AB3"/>
    <w:rsid w:val="00FC1D6F"/>
    <w:rsid w:val="00FC510E"/>
    <w:rsid w:val="00FD0759"/>
    <w:rsid w:val="00FD246C"/>
    <w:rsid w:val="00FD3D8F"/>
    <w:rsid w:val="00FD737D"/>
    <w:rsid w:val="00FE1943"/>
    <w:rsid w:val="00FE202D"/>
    <w:rsid w:val="00FE4843"/>
    <w:rsid w:val="00FE6E5B"/>
    <w:rsid w:val="00FF105D"/>
    <w:rsid w:val="00FF598F"/>
    <w:rsid w:val="00FF5EC0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F5EF"/>
  <w15:chartTrackingRefBased/>
  <w15:docId w15:val="{B9B35A88-33D4-4E18-A38B-389B4E0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7C5"/>
    <w:pPr>
      <w:widowControl w:val="0"/>
      <w:spacing w:line="22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B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B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B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B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B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B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B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B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1B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1B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1B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1B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1B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1B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1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1B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1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1B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1B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1B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1B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1B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1B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F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No Space"/>
    <w:uiPriority w:val="1"/>
    <w:qFormat/>
    <w:rsid w:val="009B3660"/>
    <w:pPr>
      <w:widowControl w:val="0"/>
      <w:spacing w:line="220" w:lineRule="exact"/>
      <w:jc w:val="both"/>
    </w:pPr>
    <w:rPr>
      <w:sz w:val="16"/>
    </w:rPr>
  </w:style>
  <w:style w:type="paragraph" w:styleId="af0">
    <w:name w:val="header"/>
    <w:basedOn w:val="a"/>
    <w:link w:val="af1"/>
    <w:uiPriority w:val="99"/>
    <w:unhideWhenUsed/>
    <w:rsid w:val="00EA5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A522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A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A522B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917A43"/>
    <w:rPr>
      <w:color w:val="666666"/>
    </w:rPr>
  </w:style>
  <w:style w:type="paragraph" w:styleId="af5">
    <w:name w:val="Revision"/>
    <w:hidden/>
    <w:uiPriority w:val="99"/>
    <w:semiHidden/>
    <w:rsid w:val="00B0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4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2694</Words>
  <Characters>15357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</dc:creator>
  <cp:keywords/>
  <dc:description/>
  <cp:lastModifiedBy>Martin Ma</cp:lastModifiedBy>
  <cp:revision>61</cp:revision>
  <cp:lastPrinted>2025-07-03T02:47:00Z</cp:lastPrinted>
  <dcterms:created xsi:type="dcterms:W3CDTF">2025-09-05T02:11:00Z</dcterms:created>
  <dcterms:modified xsi:type="dcterms:W3CDTF">2025-10-19T07:59:00Z</dcterms:modified>
</cp:coreProperties>
</file>